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5A36" w14:textId="1FE9F05F" w:rsidR="00FA55A5" w:rsidRPr="00745D48" w:rsidDel="004273FC" w:rsidRDefault="00FA55A5" w:rsidP="00FA55A5">
      <w:pPr>
        <w:jc w:val="center"/>
        <w:rPr>
          <w:del w:id="0" w:author="吴 风" w:date="2022-09-04T19:10:00Z"/>
          <w:rFonts w:ascii="Times New Roman" w:eastAsia="宋体" w:hAnsi="Times New Roman" w:cs="Times New Roman"/>
        </w:rPr>
      </w:pPr>
      <w:del w:id="1" w:author="吴 风" w:date="2022-09-04T19:10:00Z">
        <w:r w:rsidRPr="00745D48" w:rsidDel="004273FC">
          <w:rPr>
            <w:rFonts w:ascii="Times New Roman" w:eastAsia="宋体" w:hAnsi="Times New Roman" w:cs="Times New Roman"/>
          </w:rPr>
          <w:delText>--------------------------------------------------------------------------------------------------------------------</w:delText>
        </w:r>
      </w:del>
    </w:p>
    <w:p w14:paraId="2887BF7B" w14:textId="49A5FBDA" w:rsidR="00FA55A5" w:rsidRPr="000F107F" w:rsidDel="004273FC" w:rsidRDefault="00FA55A5" w:rsidP="00FA55A5">
      <w:pPr>
        <w:jc w:val="center"/>
        <w:rPr>
          <w:del w:id="2" w:author="吴 风" w:date="2022-09-04T19:10:00Z"/>
          <w:rFonts w:ascii="宋体" w:eastAsia="宋体" w:hAnsi="宋体" w:cs="Times New Roman"/>
          <w:u w:val="single"/>
        </w:rPr>
      </w:pPr>
      <w:del w:id="3" w:author="吴 风" w:date="2022-09-04T19:10:00Z">
        <w:r w:rsidRPr="000F107F" w:rsidDel="004273FC">
          <w:rPr>
            <w:rFonts w:ascii="宋体" w:eastAsia="宋体" w:hAnsi="宋体" w:cs="Times New Roman"/>
          </w:rPr>
          <w:delText xml:space="preserve">系别 </w:delText>
        </w:r>
        <w:r w:rsidRPr="000F107F" w:rsidDel="004273FC">
          <w:rPr>
            <w:rFonts w:ascii="宋体" w:eastAsia="宋体" w:hAnsi="宋体" w:cs="Times New Roman"/>
            <w:u w:val="single"/>
          </w:rPr>
          <w:delText xml:space="preserve"> 心院</w:delText>
        </w:r>
        <w:r w:rsidRPr="000F107F" w:rsidDel="004273FC">
          <w:rPr>
            <w:rFonts w:ascii="宋体" w:eastAsia="宋体" w:hAnsi="宋体" w:cs="Times New Roman" w:hint="eastAsia"/>
            <w:u w:val="single"/>
          </w:rPr>
          <w:delText xml:space="preserve"> </w:delText>
        </w:r>
        <w:r w:rsidRPr="000F107F" w:rsidDel="004273FC">
          <w:rPr>
            <w:rFonts w:ascii="宋体" w:eastAsia="宋体" w:hAnsi="宋体" w:cs="Times New Roman"/>
          </w:rPr>
          <w:delText xml:space="preserve">  年级 </w:delText>
        </w:r>
        <w:r w:rsidRPr="000F107F" w:rsidDel="004273FC">
          <w:rPr>
            <w:rFonts w:ascii="宋体" w:eastAsia="宋体" w:hAnsi="宋体" w:cs="Times New Roman"/>
            <w:u w:val="single"/>
          </w:rPr>
          <w:delText xml:space="preserve"> 2020级</w:delText>
        </w:r>
        <w:r w:rsidRPr="000F107F" w:rsidDel="004273FC">
          <w:rPr>
            <w:rFonts w:ascii="宋体" w:eastAsia="宋体" w:hAnsi="宋体" w:cs="Times New Roman" w:hint="eastAsia"/>
            <w:u w:val="single"/>
          </w:rPr>
          <w:delText xml:space="preserve"> </w:delText>
        </w:r>
        <w:r w:rsidRPr="000F107F" w:rsidDel="004273FC">
          <w:rPr>
            <w:rFonts w:ascii="宋体" w:eastAsia="宋体" w:hAnsi="宋体" w:cs="Times New Roman"/>
          </w:rPr>
          <w:delText xml:space="preserve">  姓名 </w:delText>
        </w:r>
        <w:r w:rsidRPr="000F107F" w:rsidDel="004273FC">
          <w:rPr>
            <w:rFonts w:ascii="宋体" w:eastAsia="宋体" w:hAnsi="宋体" w:cs="Times New Roman"/>
            <w:u w:val="single"/>
          </w:rPr>
          <w:delText xml:space="preserve"> </w:delText>
        </w:r>
        <w:r w:rsidRPr="000F107F" w:rsidDel="004273FC">
          <w:rPr>
            <w:rFonts w:ascii="宋体" w:eastAsia="宋体" w:hAnsi="宋体" w:cs="Times New Roman" w:hint="eastAsia"/>
            <w:u w:val="single"/>
          </w:rPr>
          <w:delText xml:space="preserve">蒋敬 </w:delText>
        </w:r>
        <w:r w:rsidRPr="000F107F" w:rsidDel="004273FC">
          <w:rPr>
            <w:rFonts w:ascii="宋体" w:eastAsia="宋体" w:hAnsi="宋体" w:cs="Times New Roman"/>
          </w:rPr>
          <w:delText xml:space="preserve">  同组成员 </w:delText>
        </w:r>
        <w:r w:rsidRPr="000F107F" w:rsidDel="004273FC">
          <w:rPr>
            <w:rFonts w:ascii="宋体" w:eastAsia="宋体" w:hAnsi="宋体" w:cs="Times New Roman"/>
            <w:u w:val="single"/>
          </w:rPr>
          <w:delText xml:space="preserve"> </w:delText>
        </w:r>
        <w:r w:rsidRPr="000F107F" w:rsidDel="004273FC">
          <w:rPr>
            <w:rFonts w:ascii="宋体" w:eastAsia="宋体" w:hAnsi="宋体" w:cs="Times New Roman" w:hint="eastAsia"/>
            <w:u w:val="single"/>
          </w:rPr>
          <w:delText>韩海宁、高宁、佘晨、胡依</w:delText>
        </w:r>
      </w:del>
    </w:p>
    <w:p w14:paraId="7AC9A0CE" w14:textId="1D4EE8C4" w:rsidR="00FA55A5" w:rsidRPr="000F107F" w:rsidDel="004273FC" w:rsidRDefault="00FA55A5" w:rsidP="00FA55A5">
      <w:pPr>
        <w:ind w:firstLineChars="100" w:firstLine="210"/>
        <w:jc w:val="left"/>
        <w:rPr>
          <w:del w:id="4" w:author="吴 风" w:date="2022-09-04T19:10:00Z"/>
          <w:rFonts w:ascii="宋体" w:eastAsia="宋体" w:hAnsi="宋体" w:cs="Times New Roman"/>
        </w:rPr>
      </w:pPr>
      <w:del w:id="5" w:author="吴 风" w:date="2022-09-04T19:10:00Z">
        <w:r w:rsidRPr="000F107F" w:rsidDel="004273FC">
          <w:rPr>
            <w:rFonts w:ascii="宋体" w:eastAsia="宋体" w:hAnsi="宋体" w:cs="Times New Roman"/>
          </w:rPr>
          <w:delText xml:space="preserve">实验日期 </w:delText>
        </w:r>
        <w:r w:rsidRPr="000F107F" w:rsidDel="004273FC">
          <w:rPr>
            <w:rFonts w:ascii="宋体" w:eastAsia="宋体" w:hAnsi="宋体" w:cs="Times New Roman"/>
            <w:u w:val="single"/>
          </w:rPr>
          <w:delText xml:space="preserve"> 2021.1</w:delText>
        </w:r>
        <w:r w:rsidR="00010A33" w:rsidDel="004273FC">
          <w:rPr>
            <w:rFonts w:ascii="宋体" w:eastAsia="宋体" w:hAnsi="宋体" w:cs="Times New Roman"/>
            <w:u w:val="single"/>
          </w:rPr>
          <w:delText>0.15</w:delText>
        </w:r>
        <w:r w:rsidRPr="000F107F" w:rsidDel="004273FC">
          <w:rPr>
            <w:rFonts w:ascii="宋体" w:eastAsia="宋体" w:hAnsi="宋体" w:cs="Times New Roman"/>
            <w:u w:val="single"/>
          </w:rPr>
          <w:delText xml:space="preserve"> </w:delText>
        </w:r>
        <w:r w:rsidRPr="000F107F" w:rsidDel="004273FC">
          <w:rPr>
            <w:rFonts w:ascii="宋体" w:eastAsia="宋体" w:hAnsi="宋体" w:cs="Times New Roman"/>
          </w:rPr>
          <w:delText xml:space="preserve">          </w:delText>
        </w:r>
        <w:r w:rsidDel="004273FC">
          <w:rPr>
            <w:rFonts w:ascii="宋体" w:eastAsia="宋体" w:hAnsi="宋体" w:cs="Times New Roman"/>
          </w:rPr>
          <w:delText xml:space="preserve">                  </w:delText>
        </w:r>
        <w:r w:rsidRPr="000F107F" w:rsidDel="004273FC">
          <w:rPr>
            <w:rFonts w:ascii="宋体" w:eastAsia="宋体" w:hAnsi="宋体" w:cs="Times New Roman"/>
          </w:rPr>
          <w:delText>教师评定</w:delText>
        </w:r>
        <w:r w:rsidRPr="000F107F" w:rsidDel="004273FC">
          <w:rPr>
            <w:rFonts w:ascii="宋体" w:eastAsia="宋体" w:hAnsi="宋体" w:cs="Times New Roman" w:hint="eastAsia"/>
          </w:rPr>
          <w:delText xml:space="preserve"> </w:delText>
        </w:r>
        <w:r w:rsidRPr="000F107F" w:rsidDel="004273FC">
          <w:rPr>
            <w:rFonts w:ascii="宋体" w:eastAsia="宋体" w:hAnsi="宋体" w:cs="Times New Roman"/>
          </w:rPr>
          <w:delText>____</w:delText>
        </w:r>
      </w:del>
      <w:ins w:id="6" w:author="chenyr990402@outlook.com" w:date="2021-10-27T11:42:00Z">
        <w:del w:id="7" w:author="吴 风" w:date="2022-09-04T19:10:00Z">
          <w:r w:rsidR="00F96566" w:rsidDel="004273FC">
            <w:rPr>
              <w:rFonts w:ascii="宋体" w:eastAsia="宋体" w:hAnsi="宋体" w:cs="Times New Roman" w:hint="eastAsia"/>
            </w:rPr>
            <w:delText>B+</w:delText>
          </w:r>
        </w:del>
      </w:ins>
      <w:del w:id="8" w:author="吴 风" w:date="2022-09-04T19:10:00Z">
        <w:r w:rsidRPr="000F107F" w:rsidDel="004273FC">
          <w:rPr>
            <w:rFonts w:ascii="宋体" w:eastAsia="宋体" w:hAnsi="宋体" w:cs="Times New Roman"/>
          </w:rPr>
          <w:delText>_____</w:delText>
        </w:r>
      </w:del>
    </w:p>
    <w:p w14:paraId="0EC270CE" w14:textId="166E3ED5" w:rsidR="00FA55A5" w:rsidRPr="00FA55A5" w:rsidDel="004273FC" w:rsidRDefault="00FA55A5" w:rsidP="00FA55A5">
      <w:pPr>
        <w:jc w:val="center"/>
        <w:rPr>
          <w:del w:id="9" w:author="吴 风" w:date="2022-09-04T19:10:00Z"/>
          <w:rFonts w:ascii="宋体" w:eastAsia="宋体" w:hAnsi="宋体" w:cs="Times New Roman"/>
        </w:rPr>
      </w:pPr>
      <w:del w:id="10" w:author="吴 风" w:date="2022-09-04T19:10:00Z">
        <w:r w:rsidRPr="000F107F" w:rsidDel="004273FC">
          <w:rPr>
            <w:rFonts w:ascii="宋体" w:eastAsia="宋体" w:hAnsi="宋体" w:cs="Times New Roman"/>
          </w:rPr>
          <w:delText>----------------------------------------------------------------------------</w:delText>
        </w:r>
      </w:del>
    </w:p>
    <w:p w14:paraId="1CA6243E" w14:textId="3A70A6F9" w:rsidR="001B5A79" w:rsidRPr="004A7DBC" w:rsidRDefault="001B5A79" w:rsidP="001B5A79">
      <w:pPr>
        <w:pStyle w:val="ac"/>
        <w:rPr>
          <w:sz w:val="36"/>
          <w:szCs w:val="36"/>
        </w:rPr>
      </w:pPr>
      <w:r w:rsidRPr="004A7DBC">
        <w:rPr>
          <w:rFonts w:hint="eastAsia"/>
          <w:sz w:val="36"/>
          <w:szCs w:val="36"/>
        </w:rPr>
        <w:t>再认记忆中信号检测论的检验及性别差异</w:t>
      </w:r>
    </w:p>
    <w:p w14:paraId="0F27FE24" w14:textId="00DC4094" w:rsidR="00BE47DF" w:rsidRDefault="00BE47DF" w:rsidP="00C80CBD">
      <w:pPr>
        <w:rPr>
          <w:rFonts w:ascii="Times New Roman" w:eastAsia="宋体" w:hAnsi="Times New Roman" w:cs="Times New Roman"/>
          <w:szCs w:val="21"/>
        </w:rPr>
      </w:pPr>
      <w:r w:rsidRPr="00BE47DF">
        <w:rPr>
          <w:rFonts w:ascii="Times New Roman" w:eastAsia="宋体" w:hAnsi="Times New Roman" w:cs="Times New Roman" w:hint="eastAsia"/>
          <w:b/>
          <w:bCs/>
          <w:szCs w:val="21"/>
        </w:rPr>
        <w:t>摘要</w:t>
      </w:r>
      <w:r>
        <w:rPr>
          <w:rFonts w:ascii="Times New Roman" w:eastAsia="宋体" w:hAnsi="Times New Roman" w:cs="Times New Roman"/>
          <w:b/>
          <w:bCs/>
          <w:szCs w:val="21"/>
        </w:rPr>
        <w:t xml:space="preserve">  </w:t>
      </w:r>
      <w:commentRangeStart w:id="11"/>
      <w:r w:rsidRPr="00BE47DF">
        <w:rPr>
          <w:rFonts w:ascii="Times New Roman" w:eastAsia="宋体" w:hAnsi="Times New Roman" w:cs="Times New Roman" w:hint="eastAsia"/>
          <w:szCs w:val="21"/>
        </w:rPr>
        <w:t>再认记忆</w:t>
      </w:r>
      <w:commentRangeEnd w:id="11"/>
      <w:r w:rsidR="00A806F3">
        <w:rPr>
          <w:rStyle w:val="ae"/>
        </w:rPr>
        <w:commentReference w:id="11"/>
      </w:r>
      <w:r>
        <w:rPr>
          <w:rFonts w:ascii="Times New Roman" w:eastAsia="宋体" w:hAnsi="Times New Roman" w:cs="Times New Roman" w:hint="eastAsia"/>
          <w:szCs w:val="21"/>
        </w:rPr>
        <w:t>研究中的一个重要模型就是信号检测论，以往的大多数研究都支持了这一模型。然而有一些研究出现了部分与信号检测论不符的结果，可能预示着信号检测论存在一定的不足。本实验使用</w:t>
      </w:r>
      <w:r w:rsidR="001B5A79">
        <w:rPr>
          <w:rFonts w:ascii="Times New Roman" w:eastAsia="宋体" w:hAnsi="Times New Roman" w:cs="Times New Roman" w:hint="eastAsia"/>
          <w:szCs w:val="21"/>
        </w:rPr>
        <w:t>2</w:t>
      </w:r>
      <w:r w:rsidR="001B5A79">
        <w:rPr>
          <w:rFonts w:ascii="Times New Roman" w:eastAsia="宋体" w:hAnsi="Times New Roman" w:cs="Times New Roman" w:hint="eastAsia"/>
          <w:szCs w:val="21"/>
        </w:rPr>
        <w:t>（性别）×</w:t>
      </w:r>
      <w:r w:rsidR="001B5A79">
        <w:rPr>
          <w:rFonts w:ascii="Times New Roman" w:eastAsia="宋体" w:hAnsi="Times New Roman" w:cs="Times New Roman" w:hint="eastAsia"/>
          <w:szCs w:val="21"/>
        </w:rPr>
        <w:t>4</w:t>
      </w:r>
      <w:r w:rsidR="001B5A79">
        <w:rPr>
          <w:rFonts w:ascii="Times New Roman" w:eastAsia="宋体" w:hAnsi="Times New Roman" w:cs="Times New Roman" w:hint="eastAsia"/>
          <w:szCs w:val="21"/>
        </w:rPr>
        <w:t>（报告标准）的混合设计，实验分为记忆和测验两个阶段。</w:t>
      </w:r>
      <w:commentRangeStart w:id="12"/>
      <w:r w:rsidR="001B5A79">
        <w:rPr>
          <w:rFonts w:ascii="Times New Roman" w:eastAsia="宋体" w:hAnsi="Times New Roman" w:cs="Times New Roman" w:hint="eastAsia"/>
          <w:szCs w:val="21"/>
        </w:rPr>
        <w:t>我们</w:t>
      </w:r>
      <w:commentRangeEnd w:id="12"/>
      <w:r w:rsidR="002155CC">
        <w:rPr>
          <w:rStyle w:val="ae"/>
        </w:rPr>
        <w:commentReference w:id="12"/>
      </w:r>
      <w:r w:rsidR="001B5A79">
        <w:rPr>
          <w:rFonts w:ascii="Times New Roman" w:eastAsia="宋体" w:hAnsi="Times New Roman" w:cs="Times New Roman" w:hint="eastAsia"/>
          <w:szCs w:val="21"/>
        </w:rPr>
        <w:t>发现，报告标准越高，被试的再认感受性</w:t>
      </w:r>
      <w:r w:rsidR="001B5A79">
        <w:rPr>
          <w:rFonts w:ascii="Times New Roman" w:eastAsia="宋体" w:hAnsi="Times New Roman" w:cs="Times New Roman" w:hint="eastAsia"/>
          <w:szCs w:val="21"/>
        </w:rPr>
        <w:t>d</w:t>
      </w:r>
      <w:r w:rsidR="001B5A79">
        <w:rPr>
          <w:rFonts w:ascii="Times New Roman" w:eastAsia="宋体" w:hAnsi="Times New Roman" w:cs="Times New Roman"/>
          <w:szCs w:val="21"/>
        </w:rPr>
        <w:t>’</w:t>
      </w:r>
      <w:r w:rsidR="001B5A79">
        <w:rPr>
          <w:rFonts w:ascii="Times New Roman" w:eastAsia="宋体" w:hAnsi="Times New Roman" w:cs="Times New Roman" w:hint="eastAsia"/>
          <w:szCs w:val="21"/>
        </w:rPr>
        <w:t>和判断标准</w:t>
      </w:r>
      <w:r w:rsidR="001B5A79" w:rsidRPr="001B5A79">
        <w:rPr>
          <w:rFonts w:ascii="Times New Roman" w:eastAsia="宋体" w:hAnsi="Times New Roman" w:cs="Times New Roman"/>
          <w:szCs w:val="21"/>
        </w:rPr>
        <w:t>β</w:t>
      </w:r>
      <w:r w:rsidR="001B5A79">
        <w:rPr>
          <w:rFonts w:ascii="Times New Roman" w:eastAsia="宋体" w:hAnsi="Times New Roman" w:cs="Times New Roman" w:hint="eastAsia"/>
          <w:szCs w:val="21"/>
        </w:rPr>
        <w:t>都越高，且再认感受性</w:t>
      </w:r>
      <w:r w:rsidR="001B5A79">
        <w:rPr>
          <w:rFonts w:ascii="Times New Roman" w:eastAsia="宋体" w:hAnsi="Times New Roman" w:cs="Times New Roman" w:hint="eastAsia"/>
          <w:szCs w:val="21"/>
        </w:rPr>
        <w:t>d</w:t>
      </w:r>
      <w:r w:rsidR="001B5A79">
        <w:rPr>
          <w:rFonts w:ascii="Times New Roman" w:eastAsia="宋体" w:hAnsi="Times New Roman" w:cs="Times New Roman"/>
          <w:szCs w:val="21"/>
        </w:rPr>
        <w:t>’</w:t>
      </w:r>
      <w:r w:rsidR="001B5A79">
        <w:rPr>
          <w:rFonts w:ascii="Times New Roman" w:eastAsia="宋体" w:hAnsi="Times New Roman" w:cs="Times New Roman" w:hint="eastAsia"/>
          <w:szCs w:val="21"/>
        </w:rPr>
        <w:t>存在显著的性别差异，女性的再认感受性</w:t>
      </w:r>
      <w:r w:rsidR="001B5A79">
        <w:rPr>
          <w:rFonts w:ascii="Times New Roman" w:eastAsia="宋体" w:hAnsi="Times New Roman" w:cs="Times New Roman" w:hint="eastAsia"/>
          <w:szCs w:val="21"/>
        </w:rPr>
        <w:t>d</w:t>
      </w:r>
      <w:r w:rsidR="001B5A79">
        <w:rPr>
          <w:rFonts w:ascii="Times New Roman" w:eastAsia="宋体" w:hAnsi="Times New Roman" w:cs="Times New Roman"/>
          <w:szCs w:val="21"/>
        </w:rPr>
        <w:t>’</w:t>
      </w:r>
      <w:commentRangeStart w:id="13"/>
      <w:r w:rsidR="001B5A79">
        <w:rPr>
          <w:rFonts w:ascii="Times New Roman" w:eastAsia="宋体" w:hAnsi="Times New Roman" w:cs="Times New Roman" w:hint="eastAsia"/>
          <w:szCs w:val="21"/>
        </w:rPr>
        <w:t>更高</w:t>
      </w:r>
      <w:commentRangeEnd w:id="13"/>
      <w:r w:rsidR="00FF2FAC">
        <w:rPr>
          <w:rStyle w:val="ae"/>
        </w:rPr>
        <w:commentReference w:id="13"/>
      </w:r>
      <w:r w:rsidR="001B5A79">
        <w:rPr>
          <w:rFonts w:ascii="Times New Roman" w:eastAsia="宋体" w:hAnsi="Times New Roman" w:cs="Times New Roman" w:hint="eastAsia"/>
          <w:szCs w:val="21"/>
        </w:rPr>
        <w:t>。</w:t>
      </w:r>
    </w:p>
    <w:p w14:paraId="3E02B60C" w14:textId="77777777" w:rsidR="001B5A79" w:rsidRDefault="001B5A79" w:rsidP="00C80CBD">
      <w:pPr>
        <w:rPr>
          <w:rFonts w:ascii="Times New Roman" w:eastAsia="宋体" w:hAnsi="Times New Roman" w:cs="Times New Roman"/>
          <w:szCs w:val="21"/>
        </w:rPr>
      </w:pPr>
    </w:p>
    <w:p w14:paraId="02BBB53B" w14:textId="543FD88D" w:rsidR="001B5A79" w:rsidRDefault="001B5A79" w:rsidP="00C80CBD">
      <w:pPr>
        <w:rPr>
          <w:rFonts w:ascii="Times New Roman" w:eastAsia="宋体" w:hAnsi="Times New Roman" w:cs="Times New Roman"/>
          <w:b/>
          <w:bCs/>
          <w:szCs w:val="21"/>
        </w:rPr>
      </w:pPr>
      <w:r w:rsidRPr="001B5A79">
        <w:rPr>
          <w:rFonts w:ascii="Times New Roman" w:eastAsia="宋体" w:hAnsi="Times New Roman" w:cs="Times New Roman" w:hint="eastAsia"/>
          <w:b/>
          <w:bCs/>
          <w:szCs w:val="21"/>
        </w:rPr>
        <w:t>关键词</w:t>
      </w: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信号检测论</w:t>
      </w: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再认记忆</w:t>
      </w: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评价法</w:t>
      </w: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操作者特征曲线</w:t>
      </w:r>
    </w:p>
    <w:p w14:paraId="30637DDA" w14:textId="77777777" w:rsidR="001B5A79" w:rsidRPr="001B5A79" w:rsidRDefault="001B5A79" w:rsidP="00C80CBD">
      <w:pPr>
        <w:rPr>
          <w:rFonts w:ascii="Times New Roman" w:eastAsia="宋体" w:hAnsi="Times New Roman" w:cs="Times New Roman"/>
          <w:b/>
          <w:bCs/>
          <w:szCs w:val="21"/>
        </w:rPr>
      </w:pPr>
    </w:p>
    <w:p w14:paraId="7CB89CD4" w14:textId="00531A63" w:rsidR="006D27BD" w:rsidRDefault="006D27BD" w:rsidP="00C80CBD">
      <w:pPr>
        <w:rPr>
          <w:rFonts w:ascii="宋体" w:eastAsia="宋体" w:hAnsi="宋体"/>
          <w:sz w:val="32"/>
          <w:szCs w:val="36"/>
        </w:rPr>
      </w:pPr>
      <w:r>
        <w:rPr>
          <w:rFonts w:ascii="宋体" w:eastAsia="宋体" w:hAnsi="宋体" w:hint="eastAsia"/>
          <w:sz w:val="32"/>
          <w:szCs w:val="36"/>
        </w:rPr>
        <w:t>1</w:t>
      </w:r>
      <w:r>
        <w:rPr>
          <w:rFonts w:ascii="宋体" w:eastAsia="宋体" w:hAnsi="宋体"/>
          <w:sz w:val="32"/>
          <w:szCs w:val="36"/>
        </w:rPr>
        <w:t xml:space="preserve"> </w:t>
      </w:r>
      <w:r>
        <w:rPr>
          <w:rFonts w:ascii="宋体" w:eastAsia="宋体" w:hAnsi="宋体" w:hint="eastAsia"/>
          <w:sz w:val="32"/>
          <w:szCs w:val="36"/>
        </w:rPr>
        <w:t>前言</w:t>
      </w:r>
    </w:p>
    <w:p w14:paraId="211F0BC2" w14:textId="66703B0F" w:rsidR="00794A83" w:rsidRDefault="006D27BD" w:rsidP="00794A83">
      <w:pPr>
        <w:ind w:firstLineChars="200" w:firstLine="420"/>
        <w:rPr>
          <w:rFonts w:ascii="Times New Roman" w:eastAsia="宋体" w:hAnsi="Times New Roman" w:cs="Times New Roman"/>
          <w:szCs w:val="21"/>
        </w:rPr>
      </w:pPr>
      <w:commentRangeStart w:id="14"/>
      <w:r w:rsidRPr="006D27BD">
        <w:rPr>
          <w:rFonts w:ascii="宋体" w:eastAsia="宋体" w:hAnsi="宋体" w:hint="eastAsia"/>
          <w:szCs w:val="21"/>
        </w:rPr>
        <w:t>1</w:t>
      </w:r>
      <w:r w:rsidRPr="006D27BD">
        <w:rPr>
          <w:rFonts w:ascii="宋体" w:eastAsia="宋体" w:hAnsi="宋体"/>
          <w:szCs w:val="21"/>
        </w:rPr>
        <w:t>954</w:t>
      </w:r>
      <w:r w:rsidRPr="006D27BD">
        <w:rPr>
          <w:rFonts w:ascii="宋体" w:eastAsia="宋体" w:hAnsi="宋体" w:hint="eastAsia"/>
          <w:szCs w:val="21"/>
        </w:rPr>
        <w:t>年</w:t>
      </w:r>
      <w:commentRangeEnd w:id="14"/>
      <w:r w:rsidR="002D1170">
        <w:rPr>
          <w:rStyle w:val="ae"/>
        </w:rPr>
        <w:commentReference w:id="14"/>
      </w:r>
      <w:r>
        <w:rPr>
          <w:rFonts w:ascii="宋体" w:eastAsia="宋体" w:hAnsi="宋体" w:hint="eastAsia"/>
          <w:szCs w:val="21"/>
        </w:rPr>
        <w:t>，美国心理学家</w:t>
      </w:r>
      <w:commentRangeStart w:id="15"/>
      <w:r w:rsidRPr="006D27BD">
        <w:rPr>
          <w:rFonts w:ascii="Times New Roman" w:eastAsia="宋体" w:hAnsi="Times New Roman" w:cs="Times New Roman"/>
          <w:szCs w:val="21"/>
        </w:rPr>
        <w:t>W</w:t>
      </w:r>
      <w:r>
        <w:rPr>
          <w:rFonts w:ascii="Times New Roman" w:eastAsia="宋体" w:hAnsi="Times New Roman" w:cs="Times New Roman"/>
          <w:szCs w:val="21"/>
        </w:rPr>
        <w:t>. P. Tanner</w:t>
      </w:r>
      <w:r>
        <w:rPr>
          <w:rFonts w:ascii="Times New Roman" w:eastAsia="宋体" w:hAnsi="Times New Roman" w:cs="Times New Roman" w:hint="eastAsia"/>
          <w:szCs w:val="21"/>
        </w:rPr>
        <w:t>和</w:t>
      </w:r>
      <w:r>
        <w:rPr>
          <w:rFonts w:ascii="Times New Roman" w:eastAsia="宋体" w:hAnsi="Times New Roman" w:cs="Times New Roman" w:hint="eastAsia"/>
          <w:szCs w:val="21"/>
        </w:rPr>
        <w:t>J</w:t>
      </w:r>
      <w:r>
        <w:rPr>
          <w:rFonts w:ascii="Times New Roman" w:eastAsia="宋体" w:hAnsi="Times New Roman" w:cs="Times New Roman"/>
          <w:szCs w:val="21"/>
        </w:rPr>
        <w:t>. A. Swets</w:t>
      </w:r>
      <w:commentRangeEnd w:id="15"/>
      <w:r w:rsidR="007402FD">
        <w:rPr>
          <w:rStyle w:val="ae"/>
        </w:rPr>
        <w:commentReference w:id="15"/>
      </w:r>
      <w:r>
        <w:rPr>
          <w:rFonts w:ascii="Times New Roman" w:eastAsia="宋体" w:hAnsi="Times New Roman" w:cs="Times New Roman" w:hint="eastAsia"/>
          <w:szCs w:val="21"/>
        </w:rPr>
        <w:t>把信号检测论</w:t>
      </w:r>
      <w:r w:rsidR="00077EEE">
        <w:rPr>
          <w:rFonts w:ascii="Times New Roman" w:eastAsia="宋体" w:hAnsi="Times New Roman" w:cs="Times New Roman" w:hint="eastAsia"/>
          <w:szCs w:val="21"/>
        </w:rPr>
        <w:t>（</w:t>
      </w:r>
      <w:r w:rsidR="00077EEE">
        <w:rPr>
          <w:rFonts w:ascii="Times New Roman" w:eastAsia="宋体" w:hAnsi="Times New Roman" w:cs="Times New Roman" w:hint="eastAsia"/>
          <w:szCs w:val="21"/>
        </w:rPr>
        <w:t>S</w:t>
      </w:r>
      <w:r w:rsidR="00077EEE">
        <w:rPr>
          <w:rFonts w:ascii="Times New Roman" w:eastAsia="宋体" w:hAnsi="Times New Roman" w:cs="Times New Roman"/>
          <w:szCs w:val="21"/>
        </w:rPr>
        <w:t>ignal Detection Theory, SDT</w:t>
      </w:r>
      <w:r w:rsidR="00077EEE">
        <w:rPr>
          <w:rFonts w:ascii="Times New Roman" w:eastAsia="宋体" w:hAnsi="Times New Roman" w:cs="Times New Roman" w:hint="eastAsia"/>
          <w:szCs w:val="21"/>
        </w:rPr>
        <w:t>）</w:t>
      </w:r>
      <w:r>
        <w:rPr>
          <w:rFonts w:ascii="Times New Roman" w:eastAsia="宋体" w:hAnsi="Times New Roman" w:cs="Times New Roman" w:hint="eastAsia"/>
          <w:szCs w:val="21"/>
        </w:rPr>
        <w:t>应用于人的知觉过程，使心理物理学方法发展到一个新的阶段。人的感觉直觉过程不仅涉及感受性，同时又涉及判断标准，古典心理物理学方法把感受性与判断标准混在一起而不能够区分它们，例如用恒定刺激法测差别阈限时，允许三类反应，就会使差别阈限受到自信或谨慎态度的很大影响；信号检测论通过同时考察人对信号和噪音的反应，就能够把人的感受性和判断标准区分开（朱滢，</w:t>
      </w:r>
      <w:r>
        <w:rPr>
          <w:rFonts w:ascii="Times New Roman" w:eastAsia="宋体" w:hAnsi="Times New Roman" w:cs="Times New Roman" w:hint="eastAsia"/>
          <w:szCs w:val="21"/>
        </w:rPr>
        <w:t>2</w:t>
      </w:r>
      <w:r>
        <w:rPr>
          <w:rFonts w:ascii="Times New Roman" w:eastAsia="宋体" w:hAnsi="Times New Roman" w:cs="Times New Roman"/>
          <w:szCs w:val="21"/>
        </w:rPr>
        <w:t>016</w:t>
      </w:r>
      <w:r>
        <w:rPr>
          <w:rFonts w:ascii="Times New Roman" w:eastAsia="宋体" w:hAnsi="Times New Roman" w:cs="Times New Roman" w:hint="eastAsia"/>
          <w:szCs w:val="21"/>
        </w:rPr>
        <w:t>）。</w:t>
      </w:r>
      <w:r w:rsidR="00D77175">
        <w:rPr>
          <w:rFonts w:ascii="Times New Roman" w:eastAsia="宋体" w:hAnsi="Times New Roman" w:cs="Times New Roman" w:hint="eastAsia"/>
          <w:szCs w:val="21"/>
        </w:rPr>
        <w:t>信号检测论假设信号和噪音的概率分布曲线是等方差的（</w:t>
      </w:r>
      <w:r w:rsidR="00D77175">
        <w:rPr>
          <w:rFonts w:ascii="Times New Roman" w:eastAsia="宋体" w:hAnsi="Times New Roman" w:cs="Times New Roman" w:hint="eastAsia"/>
          <w:szCs w:val="21"/>
        </w:rPr>
        <w:t>Y</w:t>
      </w:r>
      <w:r w:rsidR="00D77175">
        <w:rPr>
          <w:rFonts w:ascii="Times New Roman" w:eastAsia="宋体" w:hAnsi="Times New Roman" w:cs="Times New Roman"/>
          <w:szCs w:val="21"/>
        </w:rPr>
        <w:t>onelinas &amp; Parks, 2007</w:t>
      </w:r>
      <w:r w:rsidR="00D77175">
        <w:rPr>
          <w:rFonts w:ascii="Times New Roman" w:eastAsia="宋体" w:hAnsi="Times New Roman" w:cs="Times New Roman" w:hint="eastAsia"/>
          <w:szCs w:val="21"/>
        </w:rPr>
        <w:t>）。</w:t>
      </w:r>
    </w:p>
    <w:p w14:paraId="0C50B69B" w14:textId="3F21F757" w:rsidR="00075722" w:rsidRDefault="002B704D" w:rsidP="000757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信号检测论的实验方法之一为评价法</w:t>
      </w:r>
      <w:r w:rsidR="00D77175">
        <w:rPr>
          <w:rFonts w:ascii="Times New Roman" w:eastAsia="宋体" w:hAnsi="Times New Roman" w:cs="Times New Roman" w:hint="eastAsia"/>
          <w:szCs w:val="21"/>
        </w:rPr>
        <w:t>。</w:t>
      </w:r>
      <w:r>
        <w:rPr>
          <w:rFonts w:ascii="Times New Roman" w:eastAsia="宋体" w:hAnsi="Times New Roman" w:cs="Times New Roman" w:hint="eastAsia"/>
          <w:szCs w:val="21"/>
        </w:rPr>
        <w:t>决策者（</w:t>
      </w:r>
      <w:r>
        <w:rPr>
          <w:rFonts w:ascii="Times New Roman" w:eastAsia="宋体" w:hAnsi="Times New Roman" w:cs="Times New Roman" w:hint="eastAsia"/>
          <w:szCs w:val="21"/>
        </w:rPr>
        <w:t>d</w:t>
      </w:r>
      <w:r>
        <w:rPr>
          <w:rFonts w:ascii="Times New Roman" w:eastAsia="宋体" w:hAnsi="Times New Roman" w:cs="Times New Roman"/>
          <w:szCs w:val="21"/>
        </w:rPr>
        <w:t>ecision maker</w:t>
      </w:r>
      <w:r>
        <w:rPr>
          <w:rFonts w:ascii="Times New Roman" w:eastAsia="宋体" w:hAnsi="Times New Roman" w:cs="Times New Roman" w:hint="eastAsia"/>
          <w:szCs w:val="21"/>
        </w:rPr>
        <w:t>）在观察到信号或噪音刺激后，会感知到由刺激本身的性质决定的证据值</w:t>
      </w:r>
      <w:r>
        <w:rPr>
          <w:rFonts w:ascii="Times New Roman" w:eastAsia="宋体" w:hAnsi="Times New Roman" w:cs="Times New Roman"/>
          <w:szCs w:val="21"/>
        </w:rPr>
        <w:t>(evidence value)</w:t>
      </w:r>
      <w:r>
        <w:rPr>
          <w:rFonts w:ascii="Times New Roman" w:eastAsia="宋体" w:hAnsi="Times New Roman" w:cs="Times New Roman" w:hint="eastAsia"/>
          <w:szCs w:val="21"/>
        </w:rPr>
        <w:t>，它是一个连续变量，在不同试次间会有变化，决策者通过在设定报告标准</w:t>
      </w:r>
      <w:r>
        <w:rPr>
          <w:rFonts w:ascii="Times New Roman" w:eastAsia="宋体" w:hAnsi="Times New Roman" w:cs="Times New Roman" w:hint="eastAsia"/>
          <w:szCs w:val="21"/>
        </w:rPr>
        <w:t>(</w:t>
      </w:r>
      <w:r>
        <w:rPr>
          <w:rFonts w:ascii="Times New Roman" w:eastAsia="宋体" w:hAnsi="Times New Roman" w:cs="Times New Roman"/>
          <w:szCs w:val="21"/>
        </w:rPr>
        <w:t>response criteria)</w:t>
      </w:r>
      <w:r>
        <w:rPr>
          <w:rFonts w:ascii="Times New Roman" w:eastAsia="宋体" w:hAnsi="Times New Roman" w:cs="Times New Roman" w:hint="eastAsia"/>
          <w:szCs w:val="21"/>
        </w:rPr>
        <w:t>将连续的证据值划分为几个</w:t>
      </w:r>
      <w:r w:rsidR="00D77175">
        <w:rPr>
          <w:rFonts w:ascii="Times New Roman" w:eastAsia="宋体" w:hAnsi="Times New Roman" w:cs="Times New Roman" w:hint="eastAsia"/>
          <w:szCs w:val="21"/>
        </w:rPr>
        <w:t>间断的区间，这些区间对应于一种反应，决策者根据证据值与区间的位置关系进行反应（</w:t>
      </w:r>
      <w:r w:rsidR="00D77175">
        <w:rPr>
          <w:rFonts w:ascii="Times New Roman" w:eastAsia="宋体" w:hAnsi="Times New Roman" w:cs="Times New Roman"/>
          <w:szCs w:val="21"/>
        </w:rPr>
        <w:t>Kellen et al., 2012</w:t>
      </w:r>
      <w:r w:rsidR="00D77175">
        <w:rPr>
          <w:rFonts w:ascii="Times New Roman" w:eastAsia="宋体" w:hAnsi="Times New Roman" w:cs="Times New Roman" w:hint="eastAsia"/>
          <w:szCs w:val="21"/>
        </w:rPr>
        <w:t>）</w:t>
      </w:r>
      <w:r w:rsidR="00FD476F">
        <w:rPr>
          <w:rFonts w:ascii="Times New Roman" w:eastAsia="宋体" w:hAnsi="Times New Roman" w:cs="Times New Roman" w:hint="eastAsia"/>
          <w:szCs w:val="21"/>
        </w:rPr>
        <w:t>。</w:t>
      </w:r>
      <w:r w:rsidR="00D77175">
        <w:rPr>
          <w:rFonts w:ascii="Times New Roman" w:eastAsia="宋体" w:hAnsi="Times New Roman" w:cs="Times New Roman" w:hint="eastAsia"/>
          <w:szCs w:val="21"/>
        </w:rPr>
        <w:t>如图</w:t>
      </w:r>
      <w:r w:rsidR="00D77175">
        <w:rPr>
          <w:rFonts w:ascii="Times New Roman" w:eastAsia="宋体" w:hAnsi="Times New Roman" w:cs="Times New Roman" w:hint="eastAsia"/>
          <w:szCs w:val="21"/>
        </w:rPr>
        <w:t>1</w:t>
      </w:r>
      <w:r w:rsidR="00D77175">
        <w:rPr>
          <w:rFonts w:ascii="Times New Roman" w:eastAsia="宋体" w:hAnsi="Times New Roman" w:cs="Times New Roman" w:hint="eastAsia"/>
          <w:szCs w:val="21"/>
        </w:rPr>
        <w:t>所示</w:t>
      </w:r>
      <w:r w:rsidR="00FD476F">
        <w:rPr>
          <w:rFonts w:ascii="Times New Roman" w:eastAsia="宋体" w:hAnsi="Times New Roman" w:cs="Times New Roman" w:hint="eastAsia"/>
          <w:szCs w:val="21"/>
        </w:rPr>
        <w:t>，</w:t>
      </w:r>
      <w:r w:rsidR="008071E2">
        <w:rPr>
          <w:rFonts w:ascii="Times New Roman" w:eastAsia="宋体" w:hAnsi="Times New Roman" w:cs="Times New Roman" w:hint="eastAsia"/>
          <w:szCs w:val="21"/>
        </w:rPr>
        <w:t>例如</w:t>
      </w:r>
      <w:r w:rsidR="00075722">
        <w:rPr>
          <w:rFonts w:ascii="Times New Roman" w:eastAsia="宋体" w:hAnsi="Times New Roman" w:cs="Times New Roman" w:hint="eastAsia"/>
          <w:szCs w:val="21"/>
        </w:rPr>
        <w:t>x</w:t>
      </w:r>
      <w:r w:rsidR="00075722">
        <w:rPr>
          <w:rFonts w:ascii="Times New Roman" w:eastAsia="宋体" w:hAnsi="Times New Roman" w:cs="Times New Roman"/>
          <w:szCs w:val="21"/>
        </w:rPr>
        <w:t>1</w:t>
      </w:r>
      <w:r w:rsidR="00075722">
        <w:rPr>
          <w:rFonts w:ascii="Times New Roman" w:eastAsia="宋体" w:hAnsi="Times New Roman" w:cs="Times New Roman" w:hint="eastAsia"/>
          <w:szCs w:val="21"/>
        </w:rPr>
        <w:t>在</w:t>
      </w:r>
      <w:r w:rsidR="00075722">
        <w:rPr>
          <w:rFonts w:ascii="Times New Roman" w:eastAsia="宋体" w:hAnsi="Times New Roman" w:cs="Times New Roman" w:hint="eastAsia"/>
          <w:szCs w:val="21"/>
        </w:rPr>
        <w:t>C</w:t>
      </w:r>
      <w:r w:rsidR="00075722">
        <w:rPr>
          <w:rFonts w:ascii="Times New Roman" w:eastAsia="宋体" w:hAnsi="Times New Roman" w:cs="Times New Roman"/>
          <w:szCs w:val="21"/>
        </w:rPr>
        <w:t>1</w:t>
      </w:r>
      <w:r w:rsidR="00075722">
        <w:rPr>
          <w:rFonts w:ascii="Times New Roman" w:eastAsia="宋体" w:hAnsi="Times New Roman" w:cs="Times New Roman" w:hint="eastAsia"/>
          <w:szCs w:val="21"/>
        </w:rPr>
        <w:t>和</w:t>
      </w:r>
      <w:r w:rsidR="00075722">
        <w:rPr>
          <w:rFonts w:ascii="Times New Roman" w:eastAsia="宋体" w:hAnsi="Times New Roman" w:cs="Times New Roman" w:hint="eastAsia"/>
          <w:szCs w:val="21"/>
        </w:rPr>
        <w:t>C</w:t>
      </w:r>
      <w:r w:rsidR="00075722">
        <w:rPr>
          <w:rFonts w:ascii="Times New Roman" w:eastAsia="宋体" w:hAnsi="Times New Roman" w:cs="Times New Roman"/>
          <w:szCs w:val="21"/>
        </w:rPr>
        <w:t>2</w:t>
      </w:r>
      <w:r w:rsidR="00075722">
        <w:rPr>
          <w:rFonts w:ascii="Times New Roman" w:eastAsia="宋体" w:hAnsi="Times New Roman" w:cs="Times New Roman" w:hint="eastAsia"/>
          <w:szCs w:val="21"/>
        </w:rPr>
        <w:t>之间，所以决策者进行第</w:t>
      </w:r>
      <w:r w:rsidR="00075722">
        <w:rPr>
          <w:rFonts w:ascii="Times New Roman" w:eastAsia="宋体" w:hAnsi="Times New Roman" w:cs="Times New Roman" w:hint="eastAsia"/>
          <w:szCs w:val="21"/>
        </w:rPr>
        <w:t>2</w:t>
      </w:r>
      <w:r w:rsidR="00075722">
        <w:rPr>
          <w:rFonts w:ascii="Times New Roman" w:eastAsia="宋体" w:hAnsi="Times New Roman" w:cs="Times New Roman" w:hint="eastAsia"/>
          <w:szCs w:val="21"/>
        </w:rPr>
        <w:t>类反应。</w:t>
      </w:r>
    </w:p>
    <w:p w14:paraId="5EC8E3E7" w14:textId="62D52097" w:rsidR="00FD476F" w:rsidRDefault="00075722" w:rsidP="00794A83">
      <w:pPr>
        <w:ind w:firstLineChars="200" w:firstLine="420"/>
        <w:rPr>
          <w:rFonts w:ascii="Times New Roman" w:eastAsia="宋体" w:hAnsi="Times New Roman" w:cs="Times New Roman"/>
          <w:szCs w:val="21"/>
        </w:rPr>
      </w:pPr>
      <w:r>
        <w:rPr>
          <w:rFonts w:ascii="Times New Roman" w:eastAsia="宋体" w:hAnsi="Times New Roman" w:cs="Times New Roman"/>
          <w:noProof/>
          <w:szCs w:val="21"/>
        </w:rPr>
        <mc:AlternateContent>
          <mc:Choice Requires="wps">
            <w:drawing>
              <wp:anchor distT="0" distB="0" distL="114300" distR="114300" simplePos="0" relativeHeight="251707392" behindDoc="0" locked="0" layoutInCell="1" allowOverlap="1" wp14:anchorId="25502988" wp14:editId="59146BEE">
                <wp:simplePos x="0" y="0"/>
                <wp:positionH relativeFrom="column">
                  <wp:posOffset>2910840</wp:posOffset>
                </wp:positionH>
                <wp:positionV relativeFrom="paragraph">
                  <wp:posOffset>1813560</wp:posOffset>
                </wp:positionV>
                <wp:extent cx="198120" cy="153670"/>
                <wp:effectExtent l="38100" t="0" r="30480" b="55880"/>
                <wp:wrapNone/>
                <wp:docPr id="63" name="直接箭头连接符 63"/>
                <wp:cNvGraphicFramePr/>
                <a:graphic xmlns:a="http://schemas.openxmlformats.org/drawingml/2006/main">
                  <a:graphicData uri="http://schemas.microsoft.com/office/word/2010/wordprocessingShape">
                    <wps:wsp>
                      <wps:cNvCnPr/>
                      <wps:spPr>
                        <a:xfrm flipH="1">
                          <a:off x="0" y="0"/>
                          <a:ext cx="198120" cy="153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7A5B84" id="_x0000_t32" coordsize="21600,21600" o:spt="32" o:oned="t" path="m,l21600,21600e" filled="f">
                <v:path arrowok="t" fillok="f" o:connecttype="none"/>
                <o:lock v:ext="edit" shapetype="t"/>
              </v:shapetype>
              <v:shape id="直接箭头连接符 63" o:spid="_x0000_s1026" type="#_x0000_t32" style="position:absolute;left:0;text-align:left;margin-left:229.2pt;margin-top:142.8pt;width:15.6pt;height:12.1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" strokecolor="black [3200]" strokeweight=".5pt">
                <v:stroke endarrow="block" joinstyle="miter"/>
              </v:shape>
            </w:pict>
          </mc:Fallback>
        </mc:AlternateContent>
      </w:r>
      <w:r>
        <w:rPr>
          <w:rFonts w:ascii="Times New Roman" w:eastAsia="宋体" w:hAnsi="Times New Roman" w:cs="Times New Roman"/>
          <w:noProof/>
          <w:szCs w:val="21"/>
        </w:rPr>
        <mc:AlternateContent>
          <mc:Choice Requires="wps">
            <w:drawing>
              <wp:anchor distT="0" distB="0" distL="114300" distR="114300" simplePos="0" relativeHeight="251706368" behindDoc="0" locked="0" layoutInCell="1" allowOverlap="1" wp14:anchorId="457CCAE7" wp14:editId="7F7D75CE">
                <wp:simplePos x="0" y="0"/>
                <wp:positionH relativeFrom="column">
                  <wp:posOffset>1188720</wp:posOffset>
                </wp:positionH>
                <wp:positionV relativeFrom="paragraph">
                  <wp:posOffset>1767840</wp:posOffset>
                </wp:positionV>
                <wp:extent cx="53340" cy="199390"/>
                <wp:effectExtent l="19050" t="0" r="60960" b="48260"/>
                <wp:wrapNone/>
                <wp:docPr id="62" name="直接箭头连接符 62"/>
                <wp:cNvGraphicFramePr/>
                <a:graphic xmlns:a="http://schemas.openxmlformats.org/drawingml/2006/main">
                  <a:graphicData uri="http://schemas.microsoft.com/office/word/2010/wordprocessingShape">
                    <wps:wsp>
                      <wps:cNvCnPr/>
                      <wps:spPr>
                        <a:xfrm>
                          <a:off x="0" y="0"/>
                          <a:ext cx="53340" cy="199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07606" id="直接箭头连接符 62" o:spid="_x0000_s1026" type="#_x0000_t32" style="position:absolute;left:0;text-align:left;margin-left:93.6pt;margin-top:139.2pt;width:4.2pt;height:1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" strokecolor="black [3200]" strokeweight=".5pt">
                <v:stroke endarrow="block" joinstyle="miter"/>
              </v:shape>
            </w:pict>
          </mc:Fallback>
        </mc:AlternateContent>
      </w:r>
      <w:r w:rsidRPr="00075722">
        <w:rPr>
          <w:rFonts w:ascii="Times New Roman" w:eastAsia="宋体" w:hAnsi="Times New Roman" w:cs="Times New Roman"/>
          <w:noProof/>
          <w:szCs w:val="21"/>
        </w:rPr>
        <mc:AlternateContent>
          <mc:Choice Requires="wps">
            <w:drawing>
              <wp:anchor distT="45720" distB="45720" distL="114300" distR="114300" simplePos="0" relativeHeight="251705344" behindDoc="0" locked="0" layoutInCell="1" allowOverlap="1" wp14:anchorId="6FA1ED6D" wp14:editId="0B1D52B4">
                <wp:simplePos x="0" y="0"/>
                <wp:positionH relativeFrom="column">
                  <wp:posOffset>2994660</wp:posOffset>
                </wp:positionH>
                <wp:positionV relativeFrom="paragraph">
                  <wp:posOffset>1668780</wp:posOffset>
                </wp:positionV>
                <wp:extent cx="449580" cy="1404620"/>
                <wp:effectExtent l="0" t="0" r="7620" b="0"/>
                <wp:wrapNone/>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404620"/>
                        </a:xfrm>
                        <a:prstGeom prst="rect">
                          <a:avLst/>
                        </a:prstGeom>
                        <a:solidFill>
                          <a:srgbClr val="FFFFFF"/>
                        </a:solidFill>
                        <a:ln w="9525">
                          <a:noFill/>
                          <a:miter lim="800000"/>
                          <a:headEnd/>
                          <a:tailEnd/>
                        </a:ln>
                      </wps:spPr>
                      <wps:txbx>
                        <w:txbxContent>
                          <w:p w14:paraId="5142B22E" w14:textId="74F680E6" w:rsidR="00075722" w:rsidRPr="00075722" w:rsidRDefault="00075722" w:rsidP="00075722">
                            <w:pPr>
                              <w:rPr>
                                <w:rFonts w:ascii="宋体" w:eastAsia="宋体" w:hAnsi="宋体"/>
                                <w:sz w:val="20"/>
                                <w:szCs w:val="21"/>
                              </w:rPr>
                            </w:pPr>
                            <w:r>
                              <w:rPr>
                                <w:rFonts w:ascii="宋体" w:eastAsia="宋体" w:hAnsi="宋体" w:hint="eastAsia"/>
                                <w:sz w:val="20"/>
                                <w:szCs w:val="21"/>
                              </w:rPr>
                              <w:t>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A1ED6D" id="_x0000_t202" coordsize="21600,21600" o:spt="202" path="m,l,21600r21600,l21600,xe">
                <v:stroke joinstyle="miter"/>
                <v:path gradientshapeok="t" o:connecttype="rect"/>
              </v:shapetype>
              <v:shape id="文本框 2" o:spid="_x0000_s1026" type="#_x0000_t202" style="position:absolute;left:0;text-align:left;margin-left:235.8pt;margin-top:131.4pt;width:35.4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" stroked="f">
                <v:textbox style="mso-fit-shape-to-text:t">
                  <w:txbxContent>
                    <w:p w14:paraId="5142B22E" w14:textId="74F680E6" w:rsidR="00075722" w:rsidRPr="00075722" w:rsidRDefault="00075722" w:rsidP="00075722">
                      <w:pPr>
                        <w:rPr>
                          <w:rFonts w:ascii="宋体" w:eastAsia="宋体" w:hAnsi="宋体"/>
                          <w:sz w:val="20"/>
                          <w:szCs w:val="21"/>
                        </w:rPr>
                      </w:pPr>
                      <w:r>
                        <w:rPr>
                          <w:rFonts w:ascii="宋体" w:eastAsia="宋体" w:hAnsi="宋体" w:hint="eastAsia"/>
                          <w:sz w:val="20"/>
                          <w:szCs w:val="21"/>
                        </w:rPr>
                        <w:t>信号</w:t>
                      </w:r>
                    </w:p>
                  </w:txbxContent>
                </v:textbox>
              </v:shape>
            </w:pict>
          </mc:Fallback>
        </mc:AlternateContent>
      </w:r>
      <w:r w:rsidRPr="00075722">
        <w:rPr>
          <w:rFonts w:ascii="Times New Roman" w:eastAsia="宋体" w:hAnsi="Times New Roman" w:cs="Times New Roman"/>
          <w:noProof/>
          <w:szCs w:val="21"/>
        </w:rPr>
        <mc:AlternateContent>
          <mc:Choice Requires="wps">
            <w:drawing>
              <wp:anchor distT="45720" distB="45720" distL="114300" distR="114300" simplePos="0" relativeHeight="251703296" behindDoc="0" locked="0" layoutInCell="1" allowOverlap="1" wp14:anchorId="019ED4C8" wp14:editId="7EFA8865">
                <wp:simplePos x="0" y="0"/>
                <wp:positionH relativeFrom="column">
                  <wp:posOffset>792480</wp:posOffset>
                </wp:positionH>
                <wp:positionV relativeFrom="paragraph">
                  <wp:posOffset>1615440</wp:posOffset>
                </wp:positionV>
                <wp:extent cx="449580" cy="1404620"/>
                <wp:effectExtent l="0" t="0" r="7620" b="0"/>
                <wp:wrapNone/>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404620"/>
                        </a:xfrm>
                        <a:prstGeom prst="rect">
                          <a:avLst/>
                        </a:prstGeom>
                        <a:solidFill>
                          <a:srgbClr val="FFFFFF"/>
                        </a:solidFill>
                        <a:ln w="9525">
                          <a:noFill/>
                          <a:miter lim="800000"/>
                          <a:headEnd/>
                          <a:tailEnd/>
                        </a:ln>
                      </wps:spPr>
                      <wps:txbx>
                        <w:txbxContent>
                          <w:p w14:paraId="2B218FEE" w14:textId="4C309DD2" w:rsidR="00075722" w:rsidRPr="00075722" w:rsidRDefault="00075722" w:rsidP="00075722">
                            <w:pPr>
                              <w:rPr>
                                <w:rFonts w:ascii="宋体" w:eastAsia="宋体" w:hAnsi="宋体"/>
                                <w:sz w:val="20"/>
                                <w:szCs w:val="21"/>
                              </w:rPr>
                            </w:pPr>
                            <w:r w:rsidRPr="00075722">
                              <w:rPr>
                                <w:rFonts w:ascii="宋体" w:eastAsia="宋体" w:hAnsi="宋体" w:hint="eastAsia"/>
                                <w:sz w:val="20"/>
                                <w:szCs w:val="21"/>
                              </w:rPr>
                              <w:t>噪音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ED4C8" id="_x0000_s1027" type="#_x0000_t202" style="position:absolute;left:0;text-align:left;margin-left:62.4pt;margin-top:127.2pt;width:35.4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" stroked="f">
                <v:textbox style="mso-fit-shape-to-text:t">
                  <w:txbxContent>
                    <w:p w14:paraId="2B218FEE" w14:textId="4C309DD2" w:rsidR="00075722" w:rsidRPr="00075722" w:rsidRDefault="00075722" w:rsidP="00075722">
                      <w:pPr>
                        <w:rPr>
                          <w:rFonts w:ascii="宋体" w:eastAsia="宋体" w:hAnsi="宋体"/>
                          <w:sz w:val="20"/>
                          <w:szCs w:val="21"/>
                        </w:rPr>
                      </w:pPr>
                      <w:r w:rsidRPr="00075722">
                        <w:rPr>
                          <w:rFonts w:ascii="宋体" w:eastAsia="宋体" w:hAnsi="宋体" w:hint="eastAsia"/>
                          <w:sz w:val="20"/>
                          <w:szCs w:val="21"/>
                        </w:rPr>
                        <w:t>噪音</w:t>
                      </w:r>
                    </w:p>
                  </w:txbxContent>
                </v:textbox>
              </v:shape>
            </w:pict>
          </mc:Fallback>
        </mc:AlternateContent>
      </w:r>
      <w:r w:rsidRPr="00075722">
        <w:rPr>
          <w:rFonts w:ascii="Times New Roman" w:eastAsia="宋体" w:hAnsi="Times New Roman" w:cs="Times New Roman"/>
          <w:noProof/>
          <w:szCs w:val="21"/>
        </w:rPr>
        <mc:AlternateContent>
          <mc:Choice Requires="wps">
            <w:drawing>
              <wp:anchor distT="45720" distB="45720" distL="114300" distR="114300" simplePos="0" relativeHeight="251701248" behindDoc="0" locked="0" layoutInCell="1" allowOverlap="1" wp14:anchorId="10C09960" wp14:editId="6C4F960E">
                <wp:simplePos x="0" y="0"/>
                <wp:positionH relativeFrom="column">
                  <wp:posOffset>3055620</wp:posOffset>
                </wp:positionH>
                <wp:positionV relativeFrom="paragraph">
                  <wp:posOffset>1135380</wp:posOffset>
                </wp:positionV>
                <wp:extent cx="236220" cy="1404620"/>
                <wp:effectExtent l="0" t="0" r="0" b="635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404620"/>
                        </a:xfrm>
                        <a:prstGeom prst="rect">
                          <a:avLst/>
                        </a:prstGeom>
                        <a:solidFill>
                          <a:srgbClr val="FFFFFF"/>
                        </a:solidFill>
                        <a:ln w="9525">
                          <a:noFill/>
                          <a:miter lim="800000"/>
                          <a:headEnd/>
                          <a:tailEnd/>
                        </a:ln>
                      </wps:spPr>
                      <wps:txbx>
                        <w:txbxContent>
                          <w:p w14:paraId="0186C7FE" w14:textId="05CC0E99" w:rsidR="00075722" w:rsidRDefault="00075722" w:rsidP="00075722">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09960" id="_x0000_s1028" type="#_x0000_t202" style="position:absolute;left:0;text-align:left;margin-left:240.6pt;margin-top:89.4pt;width:18.6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" stroked="f">
                <v:textbox style="mso-fit-shape-to-text:t">
                  <w:txbxContent>
                    <w:p w14:paraId="0186C7FE" w14:textId="05CC0E99" w:rsidR="00075722" w:rsidRDefault="00075722" w:rsidP="00075722">
                      <w:r>
                        <w:t>4</w:t>
                      </w:r>
                    </w:p>
                  </w:txbxContent>
                </v:textbox>
              </v:shape>
            </w:pict>
          </mc:Fallback>
        </mc:AlternateContent>
      </w:r>
      <w:r>
        <w:rPr>
          <w:rFonts w:ascii="Times New Roman" w:eastAsia="宋体" w:hAnsi="Times New Roman" w:cs="Times New Roman"/>
          <w:noProof/>
          <w:szCs w:val="21"/>
        </w:rPr>
        <mc:AlternateContent>
          <mc:Choice Requires="wps">
            <w:drawing>
              <wp:anchor distT="0" distB="0" distL="114300" distR="114300" simplePos="0" relativeHeight="251699200" behindDoc="0" locked="0" layoutInCell="1" allowOverlap="1" wp14:anchorId="5E1A30DB" wp14:editId="443C9198">
                <wp:simplePos x="0" y="0"/>
                <wp:positionH relativeFrom="column">
                  <wp:posOffset>2575560</wp:posOffset>
                </wp:positionH>
                <wp:positionV relativeFrom="paragraph">
                  <wp:posOffset>487680</wp:posOffset>
                </wp:positionV>
                <wp:extent cx="137160" cy="0"/>
                <wp:effectExtent l="0" t="76200" r="15240" b="95250"/>
                <wp:wrapNone/>
                <wp:docPr id="57" name="直接箭头连接符 57"/>
                <wp:cNvGraphicFramePr/>
                <a:graphic xmlns:a="http://schemas.openxmlformats.org/drawingml/2006/main">
                  <a:graphicData uri="http://schemas.microsoft.com/office/word/2010/wordprocessingShape">
                    <wps:wsp>
                      <wps:cNvCnPr/>
                      <wps:spPr>
                        <a:xfrm>
                          <a:off x="0" y="0"/>
                          <a:ext cx="137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8F9F6" id="直接箭头连接符 57" o:spid="_x0000_s1026" type="#_x0000_t32" style="position:absolute;left:0;text-align:left;margin-left:202.8pt;margin-top:38.4pt;width:10.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" strokecolor="black [3200]" strokeweight=".5pt">
                <v:stroke endarrow="block" joinstyle="miter"/>
              </v:shape>
            </w:pict>
          </mc:Fallback>
        </mc:AlternateContent>
      </w:r>
      <w:r>
        <w:rPr>
          <w:rFonts w:ascii="Times New Roman" w:eastAsia="宋体" w:hAnsi="Times New Roman" w:cs="Times New Roman"/>
          <w:noProof/>
          <w:szCs w:val="21"/>
        </w:rPr>
        <mc:AlternateContent>
          <mc:Choice Requires="wps">
            <w:drawing>
              <wp:anchor distT="0" distB="0" distL="114300" distR="114300" simplePos="0" relativeHeight="251698176" behindDoc="0" locked="0" layoutInCell="1" allowOverlap="1" wp14:anchorId="16B6D842" wp14:editId="62AA4D75">
                <wp:simplePos x="0" y="0"/>
                <wp:positionH relativeFrom="column">
                  <wp:posOffset>1905000</wp:posOffset>
                </wp:positionH>
                <wp:positionV relativeFrom="paragraph">
                  <wp:posOffset>487680</wp:posOffset>
                </wp:positionV>
                <wp:extent cx="144780" cy="0"/>
                <wp:effectExtent l="0" t="76200" r="26670" b="95250"/>
                <wp:wrapNone/>
                <wp:docPr id="56" name="直接箭头连接符 56"/>
                <wp:cNvGraphicFramePr/>
                <a:graphic xmlns:a="http://schemas.openxmlformats.org/drawingml/2006/main">
                  <a:graphicData uri="http://schemas.microsoft.com/office/word/2010/wordprocessingShape">
                    <wps:wsp>
                      <wps:cNvCnPr/>
                      <wps:spPr>
                        <a:xfrm>
                          <a:off x="0" y="0"/>
                          <a:ext cx="1447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5D3C0" id="直接箭头连接符 56" o:spid="_x0000_s1026" type="#_x0000_t32" style="position:absolute;left:0;text-align:left;margin-left:150pt;margin-top:38.4pt;width:11.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" strokecolor="black [3200]" strokeweight=".5pt">
                <v:stroke endarrow="block" joinstyle="miter"/>
              </v:shape>
            </w:pict>
          </mc:Fallback>
        </mc:AlternateContent>
      </w:r>
      <w:r>
        <w:rPr>
          <w:rFonts w:ascii="Times New Roman" w:eastAsia="宋体" w:hAnsi="Times New Roman" w:cs="Times New Roman"/>
          <w:noProof/>
          <w:szCs w:val="21"/>
        </w:rPr>
        <mc:AlternateContent>
          <mc:Choice Requires="wps">
            <w:drawing>
              <wp:anchor distT="0" distB="0" distL="114300" distR="114300" simplePos="0" relativeHeight="251697152" behindDoc="0" locked="0" layoutInCell="1" allowOverlap="1" wp14:anchorId="0A74C86A" wp14:editId="3A6A6828">
                <wp:simplePos x="0" y="0"/>
                <wp:positionH relativeFrom="column">
                  <wp:posOffset>1188720</wp:posOffset>
                </wp:positionH>
                <wp:positionV relativeFrom="paragraph">
                  <wp:posOffset>487680</wp:posOffset>
                </wp:positionV>
                <wp:extent cx="152400" cy="0"/>
                <wp:effectExtent l="0" t="76200" r="19050" b="95250"/>
                <wp:wrapNone/>
                <wp:docPr id="55" name="直接箭头连接符 55"/>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9258A" id="直接箭头连接符 55" o:spid="_x0000_s1026" type="#_x0000_t32" style="position:absolute;left:0;text-align:left;margin-left:93.6pt;margin-top:38.4pt;width:1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" strokecolor="black [3200]" strokeweight=".5pt">
                <v:stroke endarrow="block" joinstyle="miter"/>
              </v:shape>
            </w:pict>
          </mc:Fallback>
        </mc:AlternateContent>
      </w:r>
      <w:r w:rsidRPr="00075722">
        <w:rPr>
          <w:rFonts w:ascii="Times New Roman" w:eastAsia="宋体" w:hAnsi="Times New Roman" w:cs="Times New Roman"/>
          <w:noProof/>
          <w:szCs w:val="21"/>
        </w:rPr>
        <mc:AlternateContent>
          <mc:Choice Requires="wps">
            <w:drawing>
              <wp:anchor distT="45720" distB="45720" distL="114300" distR="114300" simplePos="0" relativeHeight="251696128" behindDoc="0" locked="0" layoutInCell="1" allowOverlap="1" wp14:anchorId="13D018AB" wp14:editId="1F2A9A87">
                <wp:simplePos x="0" y="0"/>
                <wp:positionH relativeFrom="column">
                  <wp:posOffset>2270760</wp:posOffset>
                </wp:positionH>
                <wp:positionV relativeFrom="paragraph">
                  <wp:posOffset>1135380</wp:posOffset>
                </wp:positionV>
                <wp:extent cx="236220" cy="1404620"/>
                <wp:effectExtent l="0" t="0" r="0" b="635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404620"/>
                        </a:xfrm>
                        <a:prstGeom prst="rect">
                          <a:avLst/>
                        </a:prstGeom>
                        <a:solidFill>
                          <a:srgbClr val="FFFFFF"/>
                        </a:solidFill>
                        <a:ln w="9525">
                          <a:noFill/>
                          <a:miter lim="800000"/>
                          <a:headEnd/>
                          <a:tailEnd/>
                        </a:ln>
                      </wps:spPr>
                      <wps:txbx>
                        <w:txbxContent>
                          <w:p w14:paraId="1678A1CA" w14:textId="1A60AA9D" w:rsidR="00075722" w:rsidRDefault="00075722" w:rsidP="00075722">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D018AB" id="_x0000_s1029" type="#_x0000_t202" style="position:absolute;left:0;text-align:left;margin-left:178.8pt;margin-top:89.4pt;width:18.6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" stroked="f">
                <v:textbox style="mso-fit-shape-to-text:t">
                  <w:txbxContent>
                    <w:p w14:paraId="1678A1CA" w14:textId="1A60AA9D" w:rsidR="00075722" w:rsidRDefault="00075722" w:rsidP="00075722">
                      <w:r>
                        <w:t>3</w:t>
                      </w:r>
                    </w:p>
                  </w:txbxContent>
                </v:textbox>
              </v:shape>
            </w:pict>
          </mc:Fallback>
        </mc:AlternateContent>
      </w:r>
      <w:r w:rsidRPr="00075722">
        <w:rPr>
          <w:rFonts w:ascii="Times New Roman" w:eastAsia="宋体" w:hAnsi="Times New Roman" w:cs="Times New Roman"/>
          <w:noProof/>
          <w:szCs w:val="21"/>
        </w:rPr>
        <mc:AlternateContent>
          <mc:Choice Requires="wps">
            <w:drawing>
              <wp:anchor distT="45720" distB="45720" distL="114300" distR="114300" simplePos="0" relativeHeight="251692032" behindDoc="0" locked="0" layoutInCell="1" allowOverlap="1" wp14:anchorId="03B0A522" wp14:editId="4076F845">
                <wp:simplePos x="0" y="0"/>
                <wp:positionH relativeFrom="column">
                  <wp:posOffset>830580</wp:posOffset>
                </wp:positionH>
                <wp:positionV relativeFrom="paragraph">
                  <wp:posOffset>1135380</wp:posOffset>
                </wp:positionV>
                <wp:extent cx="236220" cy="1404620"/>
                <wp:effectExtent l="0" t="0" r="0" b="635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404620"/>
                        </a:xfrm>
                        <a:prstGeom prst="rect">
                          <a:avLst/>
                        </a:prstGeom>
                        <a:solidFill>
                          <a:srgbClr val="FFFFFF"/>
                        </a:solidFill>
                        <a:ln w="9525">
                          <a:noFill/>
                          <a:miter lim="800000"/>
                          <a:headEnd/>
                          <a:tailEnd/>
                        </a:ln>
                      </wps:spPr>
                      <wps:txbx>
                        <w:txbxContent>
                          <w:p w14:paraId="0E569A0A" w14:textId="7BCEEC64" w:rsidR="00075722" w:rsidRDefault="00075722">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B0A522" id="_x0000_s1030" type="#_x0000_t202" style="position:absolute;left:0;text-align:left;margin-left:65.4pt;margin-top:89.4pt;width:18.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" stroked="f">
                <v:textbox style="mso-fit-shape-to-text:t">
                  <w:txbxContent>
                    <w:p w14:paraId="0E569A0A" w14:textId="7BCEEC64" w:rsidR="00075722" w:rsidRDefault="00075722">
                      <w:r>
                        <w:t>1</w:t>
                      </w:r>
                    </w:p>
                  </w:txbxContent>
                </v:textbox>
              </v:shape>
            </w:pict>
          </mc:Fallback>
        </mc:AlternateContent>
      </w:r>
      <w:r w:rsidRPr="00075722">
        <w:rPr>
          <w:rFonts w:ascii="Times New Roman" w:eastAsia="宋体" w:hAnsi="Times New Roman" w:cs="Times New Roman"/>
          <w:noProof/>
          <w:szCs w:val="21"/>
        </w:rPr>
        <mc:AlternateContent>
          <mc:Choice Requires="wps">
            <w:drawing>
              <wp:anchor distT="45720" distB="45720" distL="114300" distR="114300" simplePos="0" relativeHeight="251694080" behindDoc="0" locked="0" layoutInCell="1" allowOverlap="1" wp14:anchorId="7A16B9A3" wp14:editId="2F1F56FE">
                <wp:simplePos x="0" y="0"/>
                <wp:positionH relativeFrom="column">
                  <wp:posOffset>1546860</wp:posOffset>
                </wp:positionH>
                <wp:positionV relativeFrom="paragraph">
                  <wp:posOffset>1134110</wp:posOffset>
                </wp:positionV>
                <wp:extent cx="236220" cy="1404620"/>
                <wp:effectExtent l="0" t="0" r="0" b="635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404620"/>
                        </a:xfrm>
                        <a:prstGeom prst="rect">
                          <a:avLst/>
                        </a:prstGeom>
                        <a:solidFill>
                          <a:srgbClr val="FFFFFF"/>
                        </a:solidFill>
                        <a:ln w="9525">
                          <a:noFill/>
                          <a:miter lim="800000"/>
                          <a:headEnd/>
                          <a:tailEnd/>
                        </a:ln>
                      </wps:spPr>
                      <wps:txbx>
                        <w:txbxContent>
                          <w:p w14:paraId="5E858841" w14:textId="42FE0900" w:rsidR="00075722" w:rsidRDefault="00075722" w:rsidP="00075722">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6B9A3" id="_x0000_s1031" type="#_x0000_t202" style="position:absolute;left:0;text-align:left;margin-left:121.8pt;margin-top:89.3pt;width:18.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" stroked="f">
                <v:textbox style="mso-fit-shape-to-text:t">
                  <w:txbxContent>
                    <w:p w14:paraId="5E858841" w14:textId="42FE0900" w:rsidR="00075722" w:rsidRDefault="00075722" w:rsidP="00075722">
                      <w:r>
                        <w:t>2</w:t>
                      </w:r>
                    </w:p>
                  </w:txbxContent>
                </v:textbox>
              </v:shape>
            </w:pict>
          </mc:Fallback>
        </mc:AlternateContent>
      </w:r>
      <w:r w:rsidRPr="00075722">
        <w:rPr>
          <w:rFonts w:ascii="Times New Roman" w:eastAsia="宋体" w:hAnsi="Times New Roman" w:cs="Times New Roman"/>
          <w:noProof/>
          <w:szCs w:val="21"/>
        </w:rPr>
        <mc:AlternateContent>
          <mc:Choice Requires="wps">
            <w:drawing>
              <wp:anchor distT="45720" distB="45720" distL="114300" distR="114300" simplePos="0" relativeHeight="251689984" behindDoc="0" locked="0" layoutInCell="1" allowOverlap="1" wp14:anchorId="2131FF10" wp14:editId="605925A3">
                <wp:simplePos x="0" y="0"/>
                <wp:positionH relativeFrom="column">
                  <wp:posOffset>1584960</wp:posOffset>
                </wp:positionH>
                <wp:positionV relativeFrom="paragraph">
                  <wp:posOffset>2301240</wp:posOffset>
                </wp:positionV>
                <wp:extent cx="411480" cy="228600"/>
                <wp:effectExtent l="0" t="0" r="762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28600"/>
                        </a:xfrm>
                        <a:prstGeom prst="rect">
                          <a:avLst/>
                        </a:prstGeom>
                        <a:solidFill>
                          <a:srgbClr val="FFFFFF"/>
                        </a:solidFill>
                        <a:ln w="9525">
                          <a:noFill/>
                          <a:miter lim="800000"/>
                          <a:headEnd/>
                          <a:tailEnd/>
                        </a:ln>
                      </wps:spPr>
                      <wps:txbx>
                        <w:txbxContent>
                          <w:p w14:paraId="7D7903E0" w14:textId="7E42F988" w:rsidR="00075722" w:rsidRPr="00075722" w:rsidRDefault="00075722">
                            <w:pPr>
                              <w:rPr>
                                <w:sz w:val="18"/>
                                <w:szCs w:val="20"/>
                              </w:rPr>
                            </w:pPr>
                            <w:r w:rsidRPr="00075722">
                              <w:rPr>
                                <w:sz w:val="18"/>
                                <w:szCs w:val="20"/>
                              </w:rPr>
                              <w:t>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1FF10" id="_x0000_s1032" type="#_x0000_t202" style="position:absolute;left:0;text-align:left;margin-left:124.8pt;margin-top:181.2pt;width:32.4pt;height: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" stroked="f">
                <v:textbox>
                  <w:txbxContent>
                    <w:p w14:paraId="7D7903E0" w14:textId="7E42F988" w:rsidR="00075722" w:rsidRPr="00075722" w:rsidRDefault="00075722">
                      <w:pPr>
                        <w:rPr>
                          <w:sz w:val="18"/>
                          <w:szCs w:val="20"/>
                        </w:rPr>
                      </w:pPr>
                      <w:r w:rsidRPr="00075722">
                        <w:rPr>
                          <w:sz w:val="18"/>
                          <w:szCs w:val="20"/>
                        </w:rPr>
                        <w:t>X1</w:t>
                      </w:r>
                    </w:p>
                  </w:txbxContent>
                </v:textbox>
              </v:shape>
            </w:pict>
          </mc:Fallback>
        </mc:AlternateContent>
      </w:r>
      <w:r w:rsidR="00A96DBA" w:rsidRPr="00A96DBA">
        <w:rPr>
          <w:rFonts w:ascii="Times New Roman" w:eastAsia="宋体" w:hAnsi="Times New Roman" w:cs="Times New Roman"/>
          <w:noProof/>
          <w:szCs w:val="21"/>
        </w:rPr>
        <mc:AlternateContent>
          <mc:Choice Requires="wps">
            <w:drawing>
              <wp:anchor distT="45720" distB="45720" distL="114300" distR="114300" simplePos="0" relativeHeight="251687936" behindDoc="0" locked="0" layoutInCell="1" allowOverlap="1" wp14:anchorId="027B9469" wp14:editId="5705D679">
                <wp:simplePos x="0" y="0"/>
                <wp:positionH relativeFrom="column">
                  <wp:posOffset>2270760</wp:posOffset>
                </wp:positionH>
                <wp:positionV relativeFrom="paragraph">
                  <wp:posOffset>382270</wp:posOffset>
                </wp:positionV>
                <wp:extent cx="396240" cy="1404620"/>
                <wp:effectExtent l="0" t="0" r="3810" b="635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4620"/>
                        </a:xfrm>
                        <a:prstGeom prst="rect">
                          <a:avLst/>
                        </a:prstGeom>
                        <a:solidFill>
                          <a:srgbClr val="FFFFFF"/>
                        </a:solidFill>
                        <a:ln w="9525">
                          <a:noFill/>
                          <a:miter lim="800000"/>
                          <a:headEnd/>
                          <a:tailEnd/>
                        </a:ln>
                      </wps:spPr>
                      <wps:txbx>
                        <w:txbxContent>
                          <w:p w14:paraId="244CFB9F" w14:textId="2A319BD0" w:rsidR="00A96DBA" w:rsidRDefault="00A96DBA" w:rsidP="00A96DBA">
                            <w:r>
                              <w:t>C3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B9469" id="_x0000_s1033" type="#_x0000_t202" style="position:absolute;left:0;text-align:left;margin-left:178.8pt;margin-top:30.1pt;width:31.2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" stroked="f">
                <v:textbox style="mso-fit-shape-to-text:t">
                  <w:txbxContent>
                    <w:p w14:paraId="244CFB9F" w14:textId="2A319BD0" w:rsidR="00A96DBA" w:rsidRDefault="00A96DBA" w:rsidP="00A96DBA">
                      <w:r>
                        <w:t>C3</w:t>
                      </w:r>
                    </w:p>
                  </w:txbxContent>
                </v:textbox>
              </v:shape>
            </w:pict>
          </mc:Fallback>
        </mc:AlternateContent>
      </w:r>
      <w:r w:rsidR="00A96DBA" w:rsidRPr="00A96DBA">
        <w:rPr>
          <w:rFonts w:ascii="Times New Roman" w:eastAsia="宋体" w:hAnsi="Times New Roman" w:cs="Times New Roman"/>
          <w:noProof/>
          <w:szCs w:val="21"/>
        </w:rPr>
        <mc:AlternateContent>
          <mc:Choice Requires="wps">
            <w:drawing>
              <wp:anchor distT="45720" distB="45720" distL="114300" distR="114300" simplePos="0" relativeHeight="251685888" behindDoc="0" locked="0" layoutInCell="1" allowOverlap="1" wp14:anchorId="2161C472" wp14:editId="1601CE41">
                <wp:simplePos x="0" y="0"/>
                <wp:positionH relativeFrom="column">
                  <wp:posOffset>1653540</wp:posOffset>
                </wp:positionH>
                <wp:positionV relativeFrom="paragraph">
                  <wp:posOffset>358140</wp:posOffset>
                </wp:positionV>
                <wp:extent cx="396240" cy="1404620"/>
                <wp:effectExtent l="0" t="0" r="3810" b="635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4620"/>
                        </a:xfrm>
                        <a:prstGeom prst="rect">
                          <a:avLst/>
                        </a:prstGeom>
                        <a:solidFill>
                          <a:srgbClr val="FFFFFF"/>
                        </a:solidFill>
                        <a:ln w="9525">
                          <a:noFill/>
                          <a:miter lim="800000"/>
                          <a:headEnd/>
                          <a:tailEnd/>
                        </a:ln>
                      </wps:spPr>
                      <wps:txbx>
                        <w:txbxContent>
                          <w:p w14:paraId="0679066B" w14:textId="0E0C658E" w:rsidR="00A96DBA" w:rsidRDefault="00A96DBA">
                            <w:r>
                              <w:t>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1C472" id="_x0000_s1034" type="#_x0000_t202" style="position:absolute;left:0;text-align:left;margin-left:130.2pt;margin-top:28.2pt;width:31.2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" stroked="f">
                <v:textbox style="mso-fit-shape-to-text:t">
                  <w:txbxContent>
                    <w:p w14:paraId="0679066B" w14:textId="0E0C658E" w:rsidR="00A96DBA" w:rsidRDefault="00A96DBA">
                      <w:r>
                        <w:t>C2</w:t>
                      </w:r>
                    </w:p>
                  </w:txbxContent>
                </v:textbox>
              </v:shape>
            </w:pict>
          </mc:Fallback>
        </mc:AlternateContent>
      </w:r>
      <w:r w:rsidR="00A96DBA" w:rsidRPr="008973BD">
        <w:rPr>
          <w:rFonts w:ascii="Times New Roman" w:eastAsia="宋体" w:hAnsi="Times New Roman" w:cs="Times New Roman"/>
          <w:noProof/>
          <w:szCs w:val="21"/>
        </w:rPr>
        <mc:AlternateContent>
          <mc:Choice Requires="wps">
            <w:drawing>
              <wp:anchor distT="45720" distB="45720" distL="114300" distR="114300" simplePos="0" relativeHeight="251683840" behindDoc="0" locked="0" layoutInCell="1" allowOverlap="1" wp14:anchorId="04C55769" wp14:editId="5E525579">
                <wp:simplePos x="0" y="0"/>
                <wp:positionH relativeFrom="column">
                  <wp:posOffset>914400</wp:posOffset>
                </wp:positionH>
                <wp:positionV relativeFrom="paragraph">
                  <wp:posOffset>358140</wp:posOffset>
                </wp:positionV>
                <wp:extent cx="381000" cy="1404620"/>
                <wp:effectExtent l="0" t="0" r="0" b="6350"/>
                <wp:wrapNone/>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noFill/>
                          <a:miter lim="800000"/>
                          <a:headEnd/>
                          <a:tailEnd/>
                        </a:ln>
                      </wps:spPr>
                      <wps:txbx>
                        <w:txbxContent>
                          <w:p w14:paraId="16C81479" w14:textId="298BD06D" w:rsidR="00A96DBA" w:rsidRDefault="00A96DBA">
                            <w:r>
                              <w:rPr>
                                <w:rFonts w:hint="eastAsia"/>
                              </w:rPr>
                              <w:t>C</w:t>
                            </w:r>
                            <w:r>
                              <w:t xml:space="preserve">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C55769" id="_x0000_s1035" type="#_x0000_t202" style="position:absolute;left:0;text-align:left;margin-left:1in;margin-top:28.2pt;width:3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" stroked="f">
                <v:textbox style="mso-fit-shape-to-text:t">
                  <w:txbxContent>
                    <w:p w14:paraId="16C81479" w14:textId="298BD06D" w:rsidR="00A96DBA" w:rsidRDefault="00A96DBA">
                      <w:r>
                        <w:rPr>
                          <w:rFonts w:hint="eastAsia"/>
                        </w:rPr>
                        <w:t>C</w:t>
                      </w:r>
                      <w:r>
                        <w:t xml:space="preserve">1         </w:t>
                      </w:r>
                    </w:p>
                  </w:txbxContent>
                </v:textbox>
              </v:shape>
            </w:pict>
          </mc:Fallback>
        </mc:AlternateContent>
      </w:r>
      <w:r w:rsidR="00A96DBA">
        <w:rPr>
          <w:rFonts w:ascii="Times New Roman" w:eastAsia="宋体" w:hAnsi="Times New Roman" w:cs="Times New Roman"/>
          <w:noProof/>
          <w:szCs w:val="21"/>
        </w:rPr>
        <mc:AlternateContent>
          <mc:Choice Requires="wpg">
            <w:drawing>
              <wp:anchor distT="0" distB="0" distL="114300" distR="114300" simplePos="0" relativeHeight="251681792" behindDoc="0" locked="0" layoutInCell="1" allowOverlap="1" wp14:anchorId="0FB77697" wp14:editId="17A5F633">
                <wp:simplePos x="0" y="0"/>
                <wp:positionH relativeFrom="column">
                  <wp:posOffset>1341120</wp:posOffset>
                </wp:positionH>
                <wp:positionV relativeFrom="paragraph">
                  <wp:posOffset>2484120</wp:posOffset>
                </wp:positionV>
                <wp:extent cx="1066800" cy="549910"/>
                <wp:effectExtent l="0" t="0" r="0" b="2540"/>
                <wp:wrapNone/>
                <wp:docPr id="47" name="组合 47"/>
                <wp:cNvGraphicFramePr/>
                <a:graphic xmlns:a="http://schemas.openxmlformats.org/drawingml/2006/main">
                  <a:graphicData uri="http://schemas.microsoft.com/office/word/2010/wordprocessingGroup">
                    <wpg:wgp>
                      <wpg:cNvGrpSpPr/>
                      <wpg:grpSpPr>
                        <a:xfrm>
                          <a:off x="0" y="0"/>
                          <a:ext cx="1066800" cy="549910"/>
                          <a:chOff x="0" y="0"/>
                          <a:chExt cx="1066800" cy="549910"/>
                        </a:xfrm>
                      </wpg:grpSpPr>
                      <wps:wsp>
                        <wps:cNvPr id="44" name="文本框 2"/>
                        <wps:cNvSpPr txBox="1">
                          <a:spLocks noChangeArrowheads="1"/>
                        </wps:cNvSpPr>
                        <wps:spPr bwMode="auto">
                          <a:xfrm>
                            <a:off x="167640" y="0"/>
                            <a:ext cx="678180" cy="298450"/>
                          </a:xfrm>
                          <a:prstGeom prst="rect">
                            <a:avLst/>
                          </a:prstGeom>
                          <a:solidFill>
                            <a:srgbClr val="FFFFFF"/>
                          </a:solidFill>
                          <a:ln w="9525">
                            <a:noFill/>
                            <a:miter lim="800000"/>
                            <a:headEnd/>
                            <a:tailEnd/>
                          </a:ln>
                        </wps:spPr>
                        <wps:txbx>
                          <w:txbxContent>
                            <w:p w14:paraId="58782B95" w14:textId="350AE17B" w:rsidR="008973BD" w:rsidRDefault="008973BD">
                              <w:r>
                                <w:t>证据</w:t>
                              </w:r>
                              <w:r>
                                <w:rPr>
                                  <w:rFonts w:hint="eastAsia"/>
                                </w:rPr>
                                <w:t>值</w:t>
                              </w:r>
                            </w:p>
                          </w:txbxContent>
                        </wps:txbx>
                        <wps:bodyPr rot="0" vert="horz" wrap="square" lIns="91440" tIns="45720" rIns="91440" bIns="45720" anchor="t" anchorCtr="0">
                          <a:spAutoFit/>
                        </wps:bodyPr>
                      </wps:wsp>
                      <wps:wsp>
                        <wps:cNvPr id="46" name="文本框 2"/>
                        <wps:cNvSpPr txBox="1">
                          <a:spLocks noChangeArrowheads="1"/>
                        </wps:cNvSpPr>
                        <wps:spPr bwMode="auto">
                          <a:xfrm>
                            <a:off x="0" y="251460"/>
                            <a:ext cx="1066800" cy="298450"/>
                          </a:xfrm>
                          <a:prstGeom prst="rect">
                            <a:avLst/>
                          </a:prstGeom>
                          <a:solidFill>
                            <a:srgbClr val="FFFFFF"/>
                          </a:solidFill>
                          <a:ln w="9525">
                            <a:noFill/>
                            <a:miter lim="800000"/>
                            <a:headEnd/>
                            <a:tailEnd/>
                          </a:ln>
                        </wps:spPr>
                        <wps:txbx>
                          <w:txbxContent>
                            <w:p w14:paraId="45AF22CD" w14:textId="68D90257" w:rsidR="00A96DBA" w:rsidRPr="00A96DBA" w:rsidRDefault="00A96DBA">
                              <w:pPr>
                                <w:rPr>
                                  <w:rFonts w:ascii="宋体" w:eastAsia="宋体" w:hAnsi="宋体"/>
                                  <w:b/>
                                  <w:bCs/>
                                </w:rPr>
                              </w:pPr>
                              <w:r w:rsidRPr="00A96DBA">
                                <w:rPr>
                                  <w:rFonts w:ascii="宋体" w:eastAsia="宋体" w:hAnsi="宋体"/>
                                  <w:b/>
                                  <w:bCs/>
                                </w:rPr>
                                <w:t>图</w:t>
                              </w:r>
                              <w:r w:rsidRPr="00A96DBA">
                                <w:rPr>
                                  <w:rFonts w:ascii="宋体" w:eastAsia="宋体" w:hAnsi="宋体" w:hint="eastAsia"/>
                                  <w:b/>
                                  <w:bCs/>
                                </w:rPr>
                                <w:t>1</w:t>
                              </w:r>
                              <w:r w:rsidRPr="00A96DBA">
                                <w:rPr>
                                  <w:rFonts w:ascii="宋体" w:eastAsia="宋体" w:hAnsi="宋体"/>
                                  <w:b/>
                                  <w:bCs/>
                                </w:rPr>
                                <w:t xml:space="preserve"> </w:t>
                              </w:r>
                              <w:r w:rsidRPr="00A96DBA">
                                <w:rPr>
                                  <w:rFonts w:ascii="宋体" w:eastAsia="宋体" w:hAnsi="宋体" w:hint="eastAsia"/>
                                  <w:b/>
                                  <w:bCs/>
                                </w:rPr>
                                <w:t>评价法</w:t>
                              </w:r>
                            </w:p>
                          </w:txbxContent>
                        </wps:txbx>
                        <wps:bodyPr rot="0" vert="horz" wrap="square" lIns="91440" tIns="45720" rIns="91440" bIns="45720" anchor="t" anchorCtr="0">
                          <a:spAutoFit/>
                        </wps:bodyPr>
                      </wps:wsp>
                    </wpg:wgp>
                  </a:graphicData>
                </a:graphic>
              </wp:anchor>
            </w:drawing>
          </mc:Choice>
          <mc:Fallback>
            <w:pict>
              <v:group w14:anchorId="0FB77697" id="组合 47" o:spid="_x0000_s1036" style="position:absolute;left:0;text-align:left;margin-left:105.6pt;margin-top:195.6pt;width:84pt;height:43.3pt;z-index:251681792" coordsize="10668,5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">
                <v:shape id="_x0000_s1037" type="#_x0000_t202" style="position:absolute;left:1676;width:67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" stroked="f">
                  <v:textbox style="mso-fit-shape-to-text:t">
                    <w:txbxContent>
                      <w:p w14:paraId="58782B95" w14:textId="350AE17B" w:rsidR="008973BD" w:rsidRDefault="008973BD">
                        <w:r>
                          <w:t>证据</w:t>
                        </w:r>
                        <w:r>
                          <w:rPr>
                            <w:rFonts w:hint="eastAsia"/>
                          </w:rPr>
                          <w:t>值</w:t>
                        </w:r>
                      </w:p>
                    </w:txbxContent>
                  </v:textbox>
                </v:shape>
                <v:shape id="_x0000_s1038" type="#_x0000_t202" style="position:absolute;top:2514;width:1066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" stroked="f">
                  <v:textbox style="mso-fit-shape-to-text:t">
                    <w:txbxContent>
                      <w:p w14:paraId="45AF22CD" w14:textId="68D90257" w:rsidR="00A96DBA" w:rsidRPr="00A96DBA" w:rsidRDefault="00A96DBA">
                        <w:pPr>
                          <w:rPr>
                            <w:rFonts w:ascii="宋体" w:eastAsia="宋体" w:hAnsi="宋体"/>
                            <w:b/>
                            <w:bCs/>
                          </w:rPr>
                        </w:pPr>
                        <w:r w:rsidRPr="00A96DBA">
                          <w:rPr>
                            <w:rFonts w:ascii="宋体" w:eastAsia="宋体" w:hAnsi="宋体"/>
                            <w:b/>
                            <w:bCs/>
                          </w:rPr>
                          <w:t>图</w:t>
                        </w:r>
                        <w:r w:rsidRPr="00A96DBA">
                          <w:rPr>
                            <w:rFonts w:ascii="宋体" w:eastAsia="宋体" w:hAnsi="宋体" w:hint="eastAsia"/>
                            <w:b/>
                            <w:bCs/>
                          </w:rPr>
                          <w:t>1</w:t>
                        </w:r>
                        <w:r w:rsidRPr="00A96DBA">
                          <w:rPr>
                            <w:rFonts w:ascii="宋体" w:eastAsia="宋体" w:hAnsi="宋体"/>
                            <w:b/>
                            <w:bCs/>
                          </w:rPr>
                          <w:t xml:space="preserve"> </w:t>
                        </w:r>
                        <w:r w:rsidRPr="00A96DBA">
                          <w:rPr>
                            <w:rFonts w:ascii="宋体" w:eastAsia="宋体" w:hAnsi="宋体" w:hint="eastAsia"/>
                            <w:b/>
                            <w:bCs/>
                          </w:rPr>
                          <w:t>评价法</w:t>
                        </w:r>
                      </w:p>
                    </w:txbxContent>
                  </v:textbox>
                </v:shape>
              </v:group>
            </w:pict>
          </mc:Fallback>
        </mc:AlternateContent>
      </w:r>
      <w:r w:rsidR="008973BD" w:rsidRPr="008973BD">
        <w:rPr>
          <w:rFonts w:ascii="Times New Roman" w:eastAsia="宋体" w:hAnsi="Times New Roman" w:cs="Times New Roman"/>
          <w:noProof/>
          <w:szCs w:val="21"/>
        </w:rPr>
        <mc:AlternateContent>
          <mc:Choice Requires="wps">
            <w:drawing>
              <wp:anchor distT="45720" distB="45720" distL="114300" distR="114300" simplePos="0" relativeHeight="251674624" behindDoc="0" locked="0" layoutInCell="1" allowOverlap="1" wp14:anchorId="4F1DD37C" wp14:editId="54E2C3F0">
                <wp:simplePos x="0" y="0"/>
                <wp:positionH relativeFrom="column">
                  <wp:posOffset>7620</wp:posOffset>
                </wp:positionH>
                <wp:positionV relativeFrom="paragraph">
                  <wp:posOffset>937260</wp:posOffset>
                </wp:positionV>
                <wp:extent cx="259080" cy="510540"/>
                <wp:effectExtent l="0" t="0" r="7620" b="381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510540"/>
                        </a:xfrm>
                        <a:prstGeom prst="rect">
                          <a:avLst/>
                        </a:prstGeom>
                        <a:solidFill>
                          <a:srgbClr val="FFFFFF"/>
                        </a:solidFill>
                        <a:ln w="9525">
                          <a:noFill/>
                          <a:miter lim="800000"/>
                          <a:headEnd/>
                          <a:tailEnd/>
                        </a:ln>
                      </wps:spPr>
                      <wps:txbx>
                        <w:txbxContent>
                          <w:p w14:paraId="6A4A92C9" w14:textId="035134F5" w:rsidR="008973BD" w:rsidRDefault="008973BD">
                            <w:r>
                              <w:t>概</w:t>
                            </w:r>
                          </w:p>
                          <w:p w14:paraId="5D695F43" w14:textId="02997036" w:rsidR="008973BD" w:rsidRDefault="008973BD">
                            <w:r>
                              <w:rPr>
                                <w:rFonts w:hint="eastAsia"/>
                              </w:rPr>
                              <w:t>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D37C" id="_x0000_s1039" type="#_x0000_t202" style="position:absolute;left:0;text-align:left;margin-left:.6pt;margin-top:73.8pt;width:20.4pt;height:40.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" stroked="f">
                <v:textbox>
                  <w:txbxContent>
                    <w:p w14:paraId="6A4A92C9" w14:textId="035134F5" w:rsidR="008973BD" w:rsidRDefault="008973BD">
                      <w:r>
                        <w:t>概</w:t>
                      </w:r>
                    </w:p>
                    <w:p w14:paraId="5D695F43" w14:textId="02997036" w:rsidR="008973BD" w:rsidRDefault="008973BD">
                      <w:r>
                        <w:rPr>
                          <w:rFonts w:hint="eastAsia"/>
                        </w:rPr>
                        <w:t>率</w:t>
                      </w:r>
                    </w:p>
                  </w:txbxContent>
                </v:textbox>
              </v:shape>
            </w:pict>
          </mc:Fallback>
        </mc:AlternateContent>
      </w:r>
      <w:r w:rsidR="008973BD">
        <w:rPr>
          <w:rFonts w:ascii="Times New Roman" w:hAnsi="Times New Roman"/>
          <w:noProof/>
        </w:rPr>
        <w:drawing>
          <wp:inline distT="0" distB="0" distL="0" distR="0" wp14:anchorId="3C1B7E9B" wp14:editId="1A83BDFC">
            <wp:extent cx="3634740" cy="2397984"/>
            <wp:effectExtent l="0" t="0" r="381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5905" cy="2405350"/>
                    </a:xfrm>
                    <a:prstGeom prst="rect">
                      <a:avLst/>
                    </a:prstGeom>
                    <a:noFill/>
                    <a:ln>
                      <a:noFill/>
                    </a:ln>
                  </pic:spPr>
                </pic:pic>
              </a:graphicData>
            </a:graphic>
          </wp:inline>
        </w:drawing>
      </w:r>
    </w:p>
    <w:p w14:paraId="56BB112A" w14:textId="13441E20" w:rsidR="00A96DBA" w:rsidRDefault="00A96DBA" w:rsidP="00794A83">
      <w:pPr>
        <w:ind w:firstLineChars="200" w:firstLine="420"/>
        <w:rPr>
          <w:rFonts w:ascii="Times New Roman" w:eastAsia="宋体" w:hAnsi="Times New Roman" w:cs="Times New Roman"/>
          <w:szCs w:val="21"/>
        </w:rPr>
      </w:pPr>
    </w:p>
    <w:p w14:paraId="50A42F15" w14:textId="7F98F80C" w:rsidR="00A96DBA" w:rsidRDefault="00A96DBA" w:rsidP="00794A83">
      <w:pPr>
        <w:ind w:firstLineChars="200" w:firstLine="420"/>
        <w:rPr>
          <w:rFonts w:ascii="Times New Roman" w:eastAsia="宋体" w:hAnsi="Times New Roman" w:cs="Times New Roman"/>
          <w:szCs w:val="21"/>
        </w:rPr>
      </w:pPr>
    </w:p>
    <w:p w14:paraId="2A70E4DD" w14:textId="32BEE273" w:rsidR="00075722" w:rsidRDefault="00075722" w:rsidP="00794A83">
      <w:pPr>
        <w:ind w:firstLineChars="200" w:firstLine="420"/>
        <w:rPr>
          <w:rFonts w:ascii="Times New Roman" w:eastAsia="宋体" w:hAnsi="Times New Roman" w:cs="Times New Roman"/>
          <w:szCs w:val="21"/>
        </w:rPr>
      </w:pPr>
    </w:p>
    <w:p w14:paraId="600214F1" w14:textId="7EA63FEE" w:rsidR="00075722" w:rsidRDefault="00075722" w:rsidP="00794A83">
      <w:pPr>
        <w:ind w:firstLineChars="200" w:firstLine="420"/>
        <w:rPr>
          <w:rFonts w:ascii="宋体" w:eastAsia="宋体" w:hAnsi="宋体"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gan(1958)</w:t>
      </w:r>
      <w:r>
        <w:rPr>
          <w:rFonts w:ascii="Times New Roman" w:eastAsia="宋体" w:hAnsi="Times New Roman" w:cs="Times New Roman" w:hint="eastAsia"/>
          <w:szCs w:val="21"/>
        </w:rPr>
        <w:t>将信号检测论的方法引入再认记忆</w:t>
      </w:r>
      <w:r w:rsidR="00696E7E">
        <w:rPr>
          <w:rFonts w:ascii="Times New Roman" w:eastAsia="宋体" w:hAnsi="Times New Roman" w:cs="Times New Roman" w:hint="eastAsia"/>
          <w:szCs w:val="21"/>
        </w:rPr>
        <w:t>测试，在测试中，随机向被试呈现之前出现过的旧刺激（信号）和作为噪音干扰的新刺激，结合呈现的刺激是信号还是噪音将被试的</w:t>
      </w:r>
      <w:r w:rsidR="00696E7E">
        <w:rPr>
          <w:rFonts w:ascii="Times New Roman" w:eastAsia="宋体" w:hAnsi="Times New Roman" w:cs="Times New Roman" w:hint="eastAsia"/>
          <w:szCs w:val="21"/>
        </w:rPr>
        <w:lastRenderedPageBreak/>
        <w:t>反应分为四种类型，如图</w:t>
      </w:r>
      <w:r w:rsidR="00696E7E">
        <w:rPr>
          <w:rFonts w:ascii="Times New Roman" w:eastAsia="宋体" w:hAnsi="Times New Roman" w:cs="Times New Roman" w:hint="eastAsia"/>
          <w:szCs w:val="21"/>
        </w:rPr>
        <w:t>2</w:t>
      </w:r>
      <w:r w:rsidR="00696E7E">
        <w:rPr>
          <w:rFonts w:ascii="Times New Roman" w:eastAsia="宋体" w:hAnsi="Times New Roman" w:cs="Times New Roman" w:hint="eastAsia"/>
          <w:szCs w:val="21"/>
        </w:rPr>
        <w:t>所示。其中，击中率被定义为被试将旧刺激报告为旧刺激的比率，虚报率被定义为被试将新刺激报告为旧刺激的比率，由击中率和虚报率可以计算被试的再认感受性</w:t>
      </w:r>
      <w:r w:rsidR="00696E7E" w:rsidRPr="00696E7E">
        <w:rPr>
          <w:rFonts w:ascii="Times New Roman" w:eastAsia="宋体" w:hAnsi="Times New Roman" w:cs="Times New Roman"/>
          <w:szCs w:val="21"/>
        </w:rPr>
        <w:t>d‘</w:t>
      </w:r>
      <w:r w:rsidR="00696E7E">
        <w:rPr>
          <w:rFonts w:ascii="Times New Roman" w:eastAsia="宋体" w:hAnsi="Times New Roman" w:cs="Times New Roman" w:hint="eastAsia"/>
          <w:szCs w:val="21"/>
        </w:rPr>
        <w:t>和判断标准</w:t>
      </w:r>
      <w:r w:rsidR="00696E7E" w:rsidRPr="00696E7E">
        <w:rPr>
          <w:rFonts w:ascii="Times New Roman" w:eastAsia="楷体" w:hAnsi="Times New Roman" w:cs="Times New Roman"/>
          <w:szCs w:val="21"/>
        </w:rPr>
        <w:t>β</w:t>
      </w:r>
      <w:r w:rsidR="00696E7E">
        <w:rPr>
          <w:rFonts w:ascii="Times New Roman" w:eastAsia="楷体" w:hAnsi="Times New Roman" w:cs="Times New Roman" w:hint="eastAsia"/>
          <w:szCs w:val="21"/>
        </w:rPr>
        <w:t>，</w:t>
      </w:r>
      <w:r w:rsidR="00696E7E" w:rsidRPr="00696E7E">
        <w:rPr>
          <w:rFonts w:ascii="宋体" w:eastAsia="宋体" w:hAnsi="宋体" w:cs="Times New Roman" w:hint="eastAsia"/>
          <w:szCs w:val="21"/>
        </w:rPr>
        <w:t>公式如下</w:t>
      </w:r>
      <w:r w:rsidR="00D30164">
        <w:rPr>
          <w:rFonts w:ascii="宋体" w:eastAsia="宋体" w:hAnsi="宋体" w:cs="Times New Roman" w:hint="eastAsia"/>
          <w:szCs w:val="21"/>
        </w:rPr>
        <w:t>（朱滢，2</w:t>
      </w:r>
      <w:r w:rsidR="00D30164">
        <w:rPr>
          <w:rFonts w:ascii="宋体" w:eastAsia="宋体" w:hAnsi="宋体" w:cs="Times New Roman"/>
          <w:szCs w:val="21"/>
        </w:rPr>
        <w:t>016</w:t>
      </w:r>
      <w:r w:rsidR="00D30164">
        <w:rPr>
          <w:rFonts w:ascii="宋体" w:eastAsia="宋体" w:hAnsi="宋体" w:cs="Times New Roman" w:hint="eastAsia"/>
          <w:szCs w:val="21"/>
        </w:rPr>
        <w:t>）</w:t>
      </w:r>
      <w:r w:rsidR="00237609">
        <w:rPr>
          <w:rFonts w:ascii="宋体" w:eastAsia="宋体" w:hAnsi="宋体" w:cs="Times New Roman" w:hint="eastAsia"/>
          <w:szCs w:val="21"/>
        </w:rPr>
        <w:t>。</w:t>
      </w:r>
    </w:p>
    <w:p w14:paraId="2995A47F" w14:textId="77777777" w:rsidR="00696E7E" w:rsidRDefault="00696E7E" w:rsidP="00237609">
      <w:pPr>
        <w:spacing w:line="168" w:lineRule="auto"/>
        <w:ind w:firstLineChars="200" w:firstLine="420"/>
        <w:rPr>
          <w:rFonts w:ascii="宋体" w:eastAsia="宋体" w:hAnsi="宋体" w:cs="Times New Roman"/>
          <w:szCs w:val="21"/>
        </w:rPr>
      </w:pPr>
    </w:p>
    <w:p w14:paraId="4B960C83" w14:textId="441A9FE6" w:rsidR="00696E7E" w:rsidRDefault="00696E7E" w:rsidP="00237609">
      <w:pPr>
        <w:spacing w:line="120" w:lineRule="auto"/>
        <w:ind w:firstLineChars="200" w:firstLine="420"/>
        <w:jc w:val="center"/>
        <w:rPr>
          <w:rFonts w:ascii="Times New Roman" w:eastAsia="宋体" w:hAnsi="Times New Roman" w:cs="Times New Roman"/>
          <w:szCs w:val="21"/>
        </w:rPr>
      </w:pPr>
      <w:r>
        <w:rPr>
          <w:rFonts w:ascii="Times New Roman" w:eastAsia="宋体" w:hAnsi="Times New Roman" w:cs="Times New Roman"/>
          <w:szCs w:val="21"/>
        </w:rPr>
        <w:t>d’=Z(</w:t>
      </w:r>
      <w:r>
        <w:rPr>
          <w:rFonts w:ascii="Times New Roman" w:eastAsia="宋体" w:hAnsi="Times New Roman" w:cs="Times New Roman" w:hint="eastAsia"/>
          <w:szCs w:val="21"/>
        </w:rPr>
        <w:t>击中率</w:t>
      </w:r>
      <w:r>
        <w:rPr>
          <w:rFonts w:ascii="Times New Roman" w:eastAsia="宋体" w:hAnsi="Times New Roman" w:cs="Times New Roman"/>
          <w:szCs w:val="21"/>
        </w:rPr>
        <w:t>)-Z(</w:t>
      </w:r>
      <w:r>
        <w:rPr>
          <w:rFonts w:ascii="Times New Roman" w:eastAsia="宋体" w:hAnsi="Times New Roman" w:cs="Times New Roman" w:hint="eastAsia"/>
          <w:szCs w:val="21"/>
        </w:rPr>
        <w:t>虚报率</w:t>
      </w:r>
      <w:r>
        <w:rPr>
          <w:rFonts w:ascii="Times New Roman" w:eastAsia="宋体" w:hAnsi="Times New Roman" w:cs="Times New Roman"/>
          <w:szCs w:val="21"/>
        </w:rPr>
        <w:t>)</w:t>
      </w:r>
    </w:p>
    <w:p w14:paraId="4C752687" w14:textId="77777777" w:rsidR="00237609" w:rsidRPr="00237609" w:rsidRDefault="00237609" w:rsidP="00237609">
      <w:pPr>
        <w:spacing w:line="120" w:lineRule="auto"/>
        <w:ind w:firstLineChars="200" w:firstLine="220"/>
        <w:jc w:val="center"/>
        <w:rPr>
          <w:rFonts w:ascii="Times New Roman" w:eastAsia="宋体" w:hAnsi="Times New Roman" w:cs="Times New Roman"/>
          <w:sz w:val="11"/>
          <w:szCs w:val="11"/>
        </w:rPr>
      </w:pPr>
    </w:p>
    <w:p w14:paraId="2CB095A6" w14:textId="677BCBF8" w:rsidR="00696E7E" w:rsidRDefault="00696E7E" w:rsidP="00237609">
      <w:pPr>
        <w:spacing w:line="120" w:lineRule="auto"/>
        <w:ind w:firstLineChars="200" w:firstLine="420"/>
        <w:jc w:val="center"/>
        <w:rPr>
          <w:rFonts w:ascii="Times New Roman" w:eastAsia="宋体" w:hAnsi="Times New Roman" w:cs="Times New Roman"/>
          <w:szCs w:val="21"/>
        </w:rPr>
      </w:pPr>
      <w:r w:rsidRPr="00696E7E">
        <w:rPr>
          <w:rFonts w:ascii="Times New Roman" w:eastAsia="宋体" w:hAnsi="Times New Roman" w:cs="Times New Roman"/>
          <w:szCs w:val="21"/>
        </w:rPr>
        <w:t>β</w:t>
      </w:r>
      <w:r>
        <w:rPr>
          <w:rFonts w:ascii="Times New Roman" w:eastAsia="宋体" w:hAnsi="Times New Roman" w:cs="Times New Roman"/>
          <w:szCs w:val="21"/>
        </w:rPr>
        <w:t>=</w:t>
      </w:r>
      <w:r w:rsidR="00237609">
        <w:rPr>
          <w:rFonts w:ascii="Times New Roman" w:eastAsia="宋体" w:hAnsi="Times New Roman" w:cs="Times New Roman" w:hint="eastAsia"/>
          <w:szCs w:val="21"/>
        </w:rPr>
        <w:t>击中率的纵坐标</w:t>
      </w:r>
      <w:r w:rsidR="00237609">
        <w:rPr>
          <w:rFonts w:ascii="Times New Roman" w:eastAsia="宋体" w:hAnsi="Times New Roman" w:cs="Times New Roman" w:hint="eastAsia"/>
          <w:szCs w:val="21"/>
        </w:rPr>
        <w:t>/</w:t>
      </w:r>
      <w:r w:rsidR="00237609">
        <w:rPr>
          <w:rFonts w:ascii="Times New Roman" w:eastAsia="宋体" w:hAnsi="Times New Roman" w:cs="Times New Roman" w:hint="eastAsia"/>
          <w:szCs w:val="21"/>
        </w:rPr>
        <w:t>虚报率的纵坐标</w:t>
      </w:r>
    </w:p>
    <w:p w14:paraId="134CCA34" w14:textId="77777777" w:rsidR="00237609" w:rsidRDefault="00237609" w:rsidP="00237609">
      <w:pPr>
        <w:spacing w:line="168" w:lineRule="auto"/>
        <w:ind w:firstLineChars="200" w:firstLine="420"/>
        <w:jc w:val="center"/>
        <w:rPr>
          <w:rFonts w:ascii="Times New Roman" w:eastAsia="宋体" w:hAnsi="Times New Roman" w:cs="Times New Roman"/>
          <w:szCs w:val="21"/>
        </w:rPr>
      </w:pPr>
    </w:p>
    <w:p w14:paraId="6452913B" w14:textId="05390A41" w:rsidR="00FA359F" w:rsidRDefault="00237609" w:rsidP="00FA359F">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其中，击中率的纵坐标就是与击中率相应的</w:t>
      </w:r>
      <w:r>
        <w:rPr>
          <w:rFonts w:ascii="Times New Roman" w:eastAsia="宋体" w:hAnsi="Times New Roman" w:cs="Times New Roman" w:hint="eastAsia"/>
          <w:szCs w:val="21"/>
        </w:rPr>
        <w:t>Z</w:t>
      </w:r>
      <w:r>
        <w:rPr>
          <w:rFonts w:ascii="Times New Roman" w:eastAsia="宋体" w:hAnsi="Times New Roman" w:cs="Times New Roman" w:hint="eastAsia"/>
          <w:szCs w:val="21"/>
        </w:rPr>
        <w:t>分数上正态曲线的高度，虚报率的纵坐标就是与虚报率相应的</w:t>
      </w:r>
      <w:r>
        <w:rPr>
          <w:rFonts w:ascii="Times New Roman" w:eastAsia="宋体" w:hAnsi="Times New Roman" w:cs="Times New Roman" w:hint="eastAsia"/>
          <w:szCs w:val="21"/>
        </w:rPr>
        <w:t>Z</w:t>
      </w:r>
      <w:r>
        <w:rPr>
          <w:rFonts w:ascii="Times New Roman" w:eastAsia="宋体" w:hAnsi="Times New Roman" w:cs="Times New Roman" w:hint="eastAsia"/>
          <w:szCs w:val="21"/>
        </w:rPr>
        <w:t>分数上正态曲线的高度，从正态曲线表上可以查到。</w:t>
      </w:r>
    </w:p>
    <w:p w14:paraId="1F2D8B07" w14:textId="313B3DD2" w:rsidR="00237609" w:rsidRDefault="00237609" w:rsidP="00237609">
      <w:pPr>
        <w:ind w:firstLineChars="200" w:firstLine="420"/>
        <w:rPr>
          <w:rFonts w:ascii="Times New Roman" w:eastAsia="宋体" w:hAnsi="Times New Roman" w:cs="Times New Roman"/>
          <w:szCs w:val="21"/>
        </w:rPr>
      </w:pPr>
    </w:p>
    <w:p w14:paraId="48BF768F" w14:textId="30AAAF0D" w:rsidR="00237609" w:rsidRDefault="00237609" w:rsidP="00237609">
      <w:pPr>
        <w:ind w:firstLineChars="200" w:firstLine="422"/>
        <w:jc w:val="center"/>
        <w:rPr>
          <w:rFonts w:ascii="Times New Roman" w:eastAsia="宋体" w:hAnsi="Times New Roman" w:cs="Times New Roman"/>
          <w:b/>
          <w:bCs/>
          <w:szCs w:val="21"/>
        </w:rPr>
      </w:pPr>
      <w:r w:rsidRPr="00237609">
        <w:rPr>
          <w:rFonts w:ascii="Times New Roman" w:eastAsia="宋体" w:hAnsi="Times New Roman" w:cs="Times New Roman" w:hint="eastAsia"/>
          <w:b/>
          <w:bCs/>
          <w:szCs w:val="21"/>
        </w:rPr>
        <w:t>反应</w:t>
      </w:r>
    </w:p>
    <w:p w14:paraId="1F0A64F5" w14:textId="329A3169" w:rsidR="00237609" w:rsidRPr="00237609" w:rsidRDefault="00FA359F" w:rsidP="00237609">
      <w:pPr>
        <w:ind w:firstLineChars="1000" w:firstLine="2108"/>
        <w:rPr>
          <w:rFonts w:ascii="Times New Roman" w:eastAsia="宋体" w:hAnsi="Times New Roman" w:cs="Times New Roman"/>
          <w:b/>
          <w:bCs/>
          <w:szCs w:val="21"/>
        </w:rPr>
      </w:pPr>
      <w:r>
        <w:rPr>
          <w:rFonts w:ascii="Times New Roman" w:eastAsia="宋体" w:hAnsi="Times New Roman" w:cs="Times New Roman" w:hint="eastAsia"/>
          <w:b/>
          <w:bCs/>
          <w:noProof/>
          <w:szCs w:val="21"/>
          <w:lang w:val="zh-CN"/>
        </w:rPr>
        <mc:AlternateContent>
          <mc:Choice Requires="wpg">
            <w:drawing>
              <wp:anchor distT="0" distB="0" distL="114300" distR="114300" simplePos="0" relativeHeight="251715584" behindDoc="0" locked="0" layoutInCell="1" allowOverlap="1" wp14:anchorId="606646BC" wp14:editId="4317E7AD">
                <wp:simplePos x="0" y="0"/>
                <wp:positionH relativeFrom="column">
                  <wp:posOffset>-289560</wp:posOffset>
                </wp:positionH>
                <wp:positionV relativeFrom="paragraph">
                  <wp:posOffset>243840</wp:posOffset>
                </wp:positionV>
                <wp:extent cx="952500" cy="778510"/>
                <wp:effectExtent l="0" t="0" r="0" b="2540"/>
                <wp:wrapNone/>
                <wp:docPr id="68" name="组合 68"/>
                <wp:cNvGraphicFramePr/>
                <a:graphic xmlns:a="http://schemas.openxmlformats.org/drawingml/2006/main">
                  <a:graphicData uri="http://schemas.microsoft.com/office/word/2010/wordprocessingGroup">
                    <wpg:wgp>
                      <wpg:cNvGrpSpPr/>
                      <wpg:grpSpPr>
                        <a:xfrm>
                          <a:off x="0" y="0"/>
                          <a:ext cx="952500" cy="778510"/>
                          <a:chOff x="0" y="0"/>
                          <a:chExt cx="952500" cy="778510"/>
                        </a:xfrm>
                      </wpg:grpSpPr>
                      <wpg:grpSp>
                        <wpg:cNvPr id="67" name="组合 67"/>
                        <wpg:cNvGrpSpPr/>
                        <wpg:grpSpPr>
                          <a:xfrm>
                            <a:off x="0" y="0"/>
                            <a:ext cx="952500" cy="527050"/>
                            <a:chOff x="0" y="0"/>
                            <a:chExt cx="952500" cy="527050"/>
                          </a:xfrm>
                        </wpg:grpSpPr>
                        <wps:wsp>
                          <wps:cNvPr id="64" name="文本框 2"/>
                          <wps:cNvSpPr txBox="1">
                            <a:spLocks noChangeArrowheads="1"/>
                          </wps:cNvSpPr>
                          <wps:spPr bwMode="auto">
                            <a:xfrm>
                              <a:off x="0" y="228600"/>
                              <a:ext cx="502920" cy="298450"/>
                            </a:xfrm>
                            <a:prstGeom prst="rect">
                              <a:avLst/>
                            </a:prstGeom>
                            <a:solidFill>
                              <a:srgbClr val="FFFFFF"/>
                            </a:solidFill>
                            <a:ln w="9525">
                              <a:noFill/>
                              <a:miter lim="800000"/>
                              <a:headEnd/>
                              <a:tailEnd/>
                            </a:ln>
                          </wps:spPr>
                          <wps:txbx>
                            <w:txbxContent>
                              <w:p w14:paraId="51B7E543" w14:textId="559AD100" w:rsidR="00237609" w:rsidRPr="00237609" w:rsidRDefault="00237609">
                                <w:pPr>
                                  <w:rPr>
                                    <w:b/>
                                    <w:bCs/>
                                  </w:rPr>
                                </w:pPr>
                                <w:r w:rsidRPr="00237609">
                                  <w:rPr>
                                    <w:b/>
                                    <w:bCs/>
                                  </w:rPr>
                                  <w:t>刺激</w:t>
                                </w:r>
                              </w:p>
                            </w:txbxContent>
                          </wps:txbx>
                          <wps:bodyPr rot="0" vert="horz" wrap="square" lIns="91440" tIns="45720" rIns="91440" bIns="45720" anchor="t" anchorCtr="0">
                            <a:spAutoFit/>
                          </wps:bodyPr>
                        </wps:wsp>
                        <wps:wsp>
                          <wps:cNvPr id="65" name="文本框 2"/>
                          <wps:cNvSpPr txBox="1">
                            <a:spLocks noChangeArrowheads="1"/>
                          </wps:cNvSpPr>
                          <wps:spPr bwMode="auto">
                            <a:xfrm>
                              <a:off x="342900" y="0"/>
                              <a:ext cx="609600" cy="298450"/>
                            </a:xfrm>
                            <a:prstGeom prst="rect">
                              <a:avLst/>
                            </a:prstGeom>
                            <a:solidFill>
                              <a:srgbClr val="FFFFFF"/>
                            </a:solidFill>
                            <a:ln w="9525">
                              <a:noFill/>
                              <a:miter lim="800000"/>
                              <a:headEnd/>
                              <a:tailEnd/>
                            </a:ln>
                          </wps:spPr>
                          <wps:txbx>
                            <w:txbxContent>
                              <w:p w14:paraId="3513981B" w14:textId="32290912" w:rsidR="00237609" w:rsidRPr="00237609" w:rsidRDefault="00237609" w:rsidP="00237609">
                                <w:pPr>
                                  <w:rPr>
                                    <w:b/>
                                    <w:bCs/>
                                  </w:rPr>
                                </w:pPr>
                                <w:r>
                                  <w:rPr>
                                    <w:rFonts w:hint="eastAsia"/>
                                    <w:b/>
                                    <w:bCs/>
                                  </w:rPr>
                                  <w:t>旧刺激</w:t>
                                </w:r>
                              </w:p>
                            </w:txbxContent>
                          </wps:txbx>
                          <wps:bodyPr rot="0" vert="horz" wrap="square" lIns="91440" tIns="45720" rIns="91440" bIns="45720" anchor="t" anchorCtr="0">
                            <a:spAutoFit/>
                          </wps:bodyPr>
                        </wps:wsp>
                      </wpg:grpSp>
                      <wps:wsp>
                        <wps:cNvPr id="66" name="文本框 2"/>
                        <wps:cNvSpPr txBox="1">
                          <a:spLocks noChangeArrowheads="1"/>
                        </wps:cNvSpPr>
                        <wps:spPr bwMode="auto">
                          <a:xfrm>
                            <a:off x="342900" y="480060"/>
                            <a:ext cx="609600" cy="298450"/>
                          </a:xfrm>
                          <a:prstGeom prst="rect">
                            <a:avLst/>
                          </a:prstGeom>
                          <a:solidFill>
                            <a:srgbClr val="FFFFFF"/>
                          </a:solidFill>
                          <a:ln w="9525">
                            <a:noFill/>
                            <a:miter lim="800000"/>
                            <a:headEnd/>
                            <a:tailEnd/>
                          </a:ln>
                        </wps:spPr>
                        <wps:txbx>
                          <w:txbxContent>
                            <w:p w14:paraId="424B446D" w14:textId="1C4CB545" w:rsidR="00237609" w:rsidRPr="00237609" w:rsidRDefault="00237609" w:rsidP="00237609">
                              <w:pPr>
                                <w:rPr>
                                  <w:b/>
                                  <w:bCs/>
                                </w:rPr>
                              </w:pPr>
                              <w:r>
                                <w:rPr>
                                  <w:rFonts w:hint="eastAsia"/>
                                  <w:b/>
                                  <w:bCs/>
                                </w:rPr>
                                <w:t>新</w:t>
                              </w:r>
                              <w:r w:rsidRPr="00237609">
                                <w:rPr>
                                  <w:b/>
                                  <w:bCs/>
                                </w:rPr>
                                <w:t>刺激</w:t>
                              </w:r>
                            </w:p>
                          </w:txbxContent>
                        </wps:txbx>
                        <wps:bodyPr rot="0" vert="horz" wrap="square" lIns="91440" tIns="45720" rIns="91440" bIns="45720" anchor="t" anchorCtr="0">
                          <a:spAutoFit/>
                        </wps:bodyPr>
                      </wps:wsp>
                    </wpg:wgp>
                  </a:graphicData>
                </a:graphic>
              </wp:anchor>
            </w:drawing>
          </mc:Choice>
          <mc:Fallback>
            <w:pict>
              <v:group w14:anchorId="606646BC" id="组合 68" o:spid="_x0000_s1040" style="position:absolute;left:0;text-align:left;margin-left:-22.8pt;margin-top:19.2pt;width:75pt;height:61.3pt;z-index:251715584" coordsize="952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">
                <v:group id="组合 67" o:spid="_x0000_s1041" style="position:absolute;width:9525;height:5270" coordsize="952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_x0000_s1042" type="#_x0000_t202" style="position:absolute;top:2286;width:502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" stroked="f">
                    <v:textbox style="mso-fit-shape-to-text:t">
                      <w:txbxContent>
                        <w:p w14:paraId="51B7E543" w14:textId="559AD100" w:rsidR="00237609" w:rsidRPr="00237609" w:rsidRDefault="00237609">
                          <w:pPr>
                            <w:rPr>
                              <w:b/>
                              <w:bCs/>
                            </w:rPr>
                          </w:pPr>
                          <w:r w:rsidRPr="00237609">
                            <w:rPr>
                              <w:b/>
                              <w:bCs/>
                            </w:rPr>
                            <w:t>刺激</w:t>
                          </w:r>
                        </w:p>
                      </w:txbxContent>
                    </v:textbox>
                  </v:shape>
                  <v:shape id="_x0000_s1043" type="#_x0000_t202" style="position:absolute;left:3429;width:6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" stroked="f">
                    <v:textbox style="mso-fit-shape-to-text:t">
                      <w:txbxContent>
                        <w:p w14:paraId="3513981B" w14:textId="32290912" w:rsidR="00237609" w:rsidRPr="00237609" w:rsidRDefault="00237609" w:rsidP="00237609">
                          <w:pPr>
                            <w:rPr>
                              <w:b/>
                              <w:bCs/>
                            </w:rPr>
                          </w:pPr>
                          <w:r>
                            <w:rPr>
                              <w:rFonts w:hint="eastAsia"/>
                              <w:b/>
                              <w:bCs/>
                            </w:rPr>
                            <w:t>旧刺激</w:t>
                          </w:r>
                        </w:p>
                      </w:txbxContent>
                    </v:textbox>
                  </v:shape>
                </v:group>
                <v:shape id="_x0000_s1044" type="#_x0000_t202" style="position:absolute;left:3429;top:4800;width:6096;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" stroked="f">
                  <v:textbox style="mso-fit-shape-to-text:t">
                    <w:txbxContent>
                      <w:p w14:paraId="424B446D" w14:textId="1C4CB545" w:rsidR="00237609" w:rsidRPr="00237609" w:rsidRDefault="00237609" w:rsidP="00237609">
                        <w:pPr>
                          <w:rPr>
                            <w:b/>
                            <w:bCs/>
                          </w:rPr>
                        </w:pPr>
                        <w:r>
                          <w:rPr>
                            <w:rFonts w:hint="eastAsia"/>
                            <w:b/>
                            <w:bCs/>
                          </w:rPr>
                          <w:t>新</w:t>
                        </w:r>
                        <w:r w:rsidRPr="00237609">
                          <w:rPr>
                            <w:b/>
                            <w:bCs/>
                          </w:rPr>
                          <w:t>刺激</w:t>
                        </w:r>
                      </w:p>
                    </w:txbxContent>
                  </v:textbox>
                </v:shape>
              </v:group>
            </w:pict>
          </mc:Fallback>
        </mc:AlternateContent>
      </w:r>
      <w:r w:rsidR="00237609" w:rsidRPr="00237609">
        <w:rPr>
          <w:rFonts w:ascii="Times New Roman" w:eastAsia="宋体" w:hAnsi="Times New Roman" w:cs="Times New Roman" w:hint="eastAsia"/>
          <w:b/>
          <w:bCs/>
          <w:szCs w:val="21"/>
        </w:rPr>
        <w:t>报告为旧刺激</w:t>
      </w:r>
      <w:r w:rsidR="00237609">
        <w:rPr>
          <w:rFonts w:ascii="Times New Roman" w:eastAsia="宋体" w:hAnsi="Times New Roman" w:cs="Times New Roman" w:hint="eastAsia"/>
          <w:b/>
          <w:bCs/>
          <w:szCs w:val="21"/>
        </w:rPr>
        <w:t xml:space="preserve"> </w:t>
      </w:r>
      <w:r w:rsidR="00237609">
        <w:rPr>
          <w:rFonts w:ascii="Times New Roman" w:eastAsia="宋体" w:hAnsi="Times New Roman" w:cs="Times New Roman"/>
          <w:b/>
          <w:bCs/>
          <w:szCs w:val="21"/>
        </w:rPr>
        <w:t xml:space="preserve">                </w:t>
      </w:r>
      <w:r w:rsidR="00237609">
        <w:rPr>
          <w:rFonts w:ascii="Times New Roman" w:eastAsia="宋体" w:hAnsi="Times New Roman" w:cs="Times New Roman" w:hint="eastAsia"/>
          <w:b/>
          <w:bCs/>
          <w:szCs w:val="21"/>
        </w:rPr>
        <w:t>报告为新刺激</w:t>
      </w:r>
    </w:p>
    <w:tbl>
      <w:tblPr>
        <w:tblStyle w:val="a7"/>
        <w:tblW w:w="0" w:type="auto"/>
        <w:tblInd w:w="1271" w:type="dxa"/>
        <w:tblLook w:val="04A0" w:firstRow="1" w:lastRow="0" w:firstColumn="1" w:lastColumn="0" w:noHBand="0" w:noVBand="1"/>
      </w:tblPr>
      <w:tblGrid>
        <w:gridCol w:w="2877"/>
        <w:gridCol w:w="3077"/>
      </w:tblGrid>
      <w:tr w:rsidR="00237609" w14:paraId="5EE977FB" w14:textId="77777777" w:rsidTr="00237609">
        <w:trPr>
          <w:trHeight w:val="676"/>
        </w:trPr>
        <w:tc>
          <w:tcPr>
            <w:tcW w:w="2877" w:type="dxa"/>
          </w:tcPr>
          <w:p w14:paraId="2BC96680" w14:textId="6F60F1CA" w:rsidR="00237609" w:rsidRDefault="00237609" w:rsidP="00237609">
            <w:pPr>
              <w:jc w:val="center"/>
              <w:rPr>
                <w:rFonts w:ascii="Times New Roman" w:eastAsia="宋体" w:hAnsi="Times New Roman" w:cs="Times New Roman"/>
                <w:szCs w:val="21"/>
              </w:rPr>
            </w:pPr>
            <w:r>
              <w:rPr>
                <w:rFonts w:ascii="Times New Roman" w:eastAsia="宋体" w:hAnsi="Times New Roman" w:cs="Times New Roman" w:hint="eastAsia"/>
                <w:szCs w:val="21"/>
              </w:rPr>
              <w:t>击中</w:t>
            </w:r>
          </w:p>
        </w:tc>
        <w:tc>
          <w:tcPr>
            <w:tcW w:w="3077" w:type="dxa"/>
          </w:tcPr>
          <w:p w14:paraId="686DFF56" w14:textId="2C796730" w:rsidR="00237609" w:rsidRDefault="00237609" w:rsidP="00237609">
            <w:pPr>
              <w:jc w:val="center"/>
              <w:rPr>
                <w:rFonts w:ascii="Times New Roman" w:eastAsia="宋体" w:hAnsi="Times New Roman" w:cs="Times New Roman"/>
                <w:szCs w:val="21"/>
              </w:rPr>
            </w:pPr>
            <w:r>
              <w:rPr>
                <w:rFonts w:ascii="Times New Roman" w:eastAsia="宋体" w:hAnsi="Times New Roman" w:cs="Times New Roman" w:hint="eastAsia"/>
                <w:szCs w:val="21"/>
              </w:rPr>
              <w:t>漏报</w:t>
            </w:r>
          </w:p>
        </w:tc>
      </w:tr>
      <w:tr w:rsidR="00237609" w14:paraId="4D3374B1" w14:textId="77777777" w:rsidTr="00237609">
        <w:trPr>
          <w:trHeight w:val="637"/>
        </w:trPr>
        <w:tc>
          <w:tcPr>
            <w:tcW w:w="2877" w:type="dxa"/>
          </w:tcPr>
          <w:p w14:paraId="3DACCE0C" w14:textId="53909B51" w:rsidR="00237609" w:rsidRDefault="00237609" w:rsidP="00237609">
            <w:pPr>
              <w:jc w:val="center"/>
              <w:rPr>
                <w:rFonts w:ascii="Times New Roman" w:eastAsia="宋体" w:hAnsi="Times New Roman" w:cs="Times New Roman"/>
                <w:szCs w:val="21"/>
              </w:rPr>
            </w:pPr>
            <w:r>
              <w:rPr>
                <w:rFonts w:ascii="Times New Roman" w:eastAsia="宋体" w:hAnsi="Times New Roman" w:cs="Times New Roman" w:hint="eastAsia"/>
                <w:szCs w:val="21"/>
              </w:rPr>
              <w:t>虚报</w:t>
            </w:r>
          </w:p>
        </w:tc>
        <w:tc>
          <w:tcPr>
            <w:tcW w:w="3077" w:type="dxa"/>
          </w:tcPr>
          <w:p w14:paraId="2969717C" w14:textId="54F7CFE6" w:rsidR="00237609" w:rsidRDefault="00237609" w:rsidP="00237609">
            <w:pPr>
              <w:jc w:val="center"/>
              <w:rPr>
                <w:rFonts w:ascii="Times New Roman" w:eastAsia="宋体" w:hAnsi="Times New Roman" w:cs="Times New Roman"/>
                <w:szCs w:val="21"/>
              </w:rPr>
            </w:pPr>
            <w:r>
              <w:rPr>
                <w:rFonts w:ascii="Times New Roman" w:eastAsia="宋体" w:hAnsi="Times New Roman" w:cs="Times New Roman" w:hint="eastAsia"/>
                <w:szCs w:val="21"/>
              </w:rPr>
              <w:t>正确否定</w:t>
            </w:r>
          </w:p>
        </w:tc>
      </w:tr>
    </w:tbl>
    <w:p w14:paraId="4708B0DB" w14:textId="59B2F158" w:rsidR="00237609" w:rsidRDefault="00FA359F" w:rsidP="00FA359F">
      <w:pPr>
        <w:ind w:firstLineChars="200" w:firstLine="422"/>
        <w:jc w:val="center"/>
        <w:rPr>
          <w:rFonts w:ascii="Times New Roman" w:eastAsia="宋体" w:hAnsi="Times New Roman" w:cs="Times New Roman"/>
          <w:b/>
          <w:bCs/>
          <w:szCs w:val="21"/>
        </w:rPr>
      </w:pPr>
      <w:r w:rsidRPr="00FA359F">
        <w:rPr>
          <w:rFonts w:ascii="Times New Roman" w:eastAsia="宋体" w:hAnsi="Times New Roman" w:cs="Times New Roman" w:hint="eastAsia"/>
          <w:b/>
          <w:bCs/>
          <w:szCs w:val="21"/>
        </w:rPr>
        <w:t>图</w:t>
      </w:r>
      <w:r w:rsidRPr="00FA359F">
        <w:rPr>
          <w:rFonts w:ascii="Times New Roman" w:eastAsia="宋体" w:hAnsi="Times New Roman" w:cs="Times New Roman" w:hint="eastAsia"/>
          <w:b/>
          <w:bCs/>
          <w:szCs w:val="21"/>
        </w:rPr>
        <w:t>2</w:t>
      </w:r>
      <w:r w:rsidRPr="00FA359F">
        <w:rPr>
          <w:rFonts w:ascii="Times New Roman" w:eastAsia="宋体" w:hAnsi="Times New Roman" w:cs="Times New Roman"/>
          <w:b/>
          <w:bCs/>
          <w:szCs w:val="21"/>
        </w:rPr>
        <w:t xml:space="preserve"> SDT</w:t>
      </w:r>
      <w:r w:rsidRPr="00FA359F">
        <w:rPr>
          <w:rFonts w:ascii="Times New Roman" w:eastAsia="宋体" w:hAnsi="Times New Roman" w:cs="Times New Roman" w:hint="eastAsia"/>
          <w:b/>
          <w:bCs/>
          <w:szCs w:val="21"/>
        </w:rPr>
        <w:t>模型中被试的反应类型</w:t>
      </w:r>
    </w:p>
    <w:p w14:paraId="40E1B59B" w14:textId="2E00BFB8" w:rsidR="00FA359F" w:rsidRDefault="00FA359F" w:rsidP="00FA359F">
      <w:pPr>
        <w:ind w:firstLineChars="200" w:firstLine="422"/>
        <w:rPr>
          <w:rFonts w:ascii="Times New Roman" w:eastAsia="宋体" w:hAnsi="Times New Roman" w:cs="Times New Roman"/>
          <w:b/>
          <w:bCs/>
          <w:szCs w:val="21"/>
        </w:rPr>
      </w:pPr>
    </w:p>
    <w:p w14:paraId="3D38D38D" w14:textId="7BC17A22" w:rsidR="003E2D85" w:rsidRDefault="003E2D85" w:rsidP="00FA359F">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信号检测论认为，感受性</w:t>
      </w:r>
      <w:r>
        <w:rPr>
          <w:rFonts w:ascii="Times New Roman" w:eastAsia="宋体" w:hAnsi="Times New Roman" w:cs="Times New Roman"/>
          <w:szCs w:val="21"/>
        </w:rPr>
        <w:t>d’</w:t>
      </w:r>
      <w:r w:rsidR="00D92629">
        <w:rPr>
          <w:rFonts w:ascii="Times New Roman" w:eastAsia="宋体" w:hAnsi="Times New Roman" w:cs="Times New Roman" w:hint="eastAsia"/>
          <w:szCs w:val="21"/>
        </w:rPr>
        <w:t>和任务本身的性质相关，</w:t>
      </w:r>
      <w:r>
        <w:rPr>
          <w:rFonts w:ascii="Times New Roman" w:eastAsia="宋体" w:hAnsi="Times New Roman" w:cs="Times New Roman" w:hint="eastAsia"/>
          <w:szCs w:val="21"/>
        </w:rPr>
        <w:t>在短时间内不会变化</w:t>
      </w:r>
      <w:r w:rsidR="00D92629">
        <w:rPr>
          <w:rFonts w:ascii="Times New Roman" w:eastAsia="宋体" w:hAnsi="Times New Roman" w:cs="Times New Roman" w:hint="eastAsia"/>
          <w:szCs w:val="21"/>
        </w:rPr>
        <w:t>，是恒定的；但判断标准β时刻变化，影响判断标准β的原因主要有信号出现的概率和对被试回答的奖惩办法（朱滢，</w:t>
      </w:r>
      <w:r w:rsidR="00D92629">
        <w:rPr>
          <w:rFonts w:ascii="Times New Roman" w:eastAsia="宋体" w:hAnsi="Times New Roman" w:cs="Times New Roman"/>
          <w:szCs w:val="21"/>
        </w:rPr>
        <w:t>2016</w:t>
      </w:r>
      <w:r w:rsidR="00D92629">
        <w:rPr>
          <w:rFonts w:ascii="Times New Roman" w:eastAsia="宋体" w:hAnsi="Times New Roman" w:cs="Times New Roman" w:hint="eastAsia"/>
          <w:szCs w:val="21"/>
        </w:rPr>
        <w:t>）</w:t>
      </w:r>
      <w:r w:rsidR="00C67CB9">
        <w:rPr>
          <w:rFonts w:ascii="Times New Roman" w:eastAsia="宋体" w:hAnsi="Times New Roman" w:cs="Times New Roman" w:hint="eastAsia"/>
          <w:szCs w:val="21"/>
        </w:rPr>
        <w:t>。</w:t>
      </w:r>
    </w:p>
    <w:p w14:paraId="6DC7C976" w14:textId="654AEB28" w:rsidR="00FA359F" w:rsidRDefault="008071E2" w:rsidP="00FA359F">
      <w:pPr>
        <w:ind w:firstLineChars="200" w:firstLine="420"/>
        <w:rPr>
          <w:rFonts w:ascii="Times New Roman" w:eastAsia="宋体" w:hAnsi="Times New Roman" w:cs="Times New Roman"/>
          <w:szCs w:val="21"/>
        </w:rPr>
      </w:pPr>
      <w:r w:rsidRPr="008071E2">
        <w:rPr>
          <w:rFonts w:ascii="Times New Roman" w:eastAsia="宋体" w:hAnsi="Times New Roman" w:cs="Times New Roman" w:hint="eastAsia"/>
          <w:szCs w:val="21"/>
        </w:rPr>
        <w:t>以</w:t>
      </w:r>
      <w:r>
        <w:rPr>
          <w:rFonts w:ascii="Times New Roman" w:eastAsia="宋体" w:hAnsi="Times New Roman" w:cs="Times New Roman" w:hint="eastAsia"/>
          <w:szCs w:val="21"/>
        </w:rPr>
        <w:t>虚报率为横坐标，击中率为纵坐标作图，可以得到操作者特征曲线（</w:t>
      </w:r>
      <w:r>
        <w:rPr>
          <w:rFonts w:ascii="Times New Roman" w:eastAsia="宋体" w:hAnsi="Times New Roman" w:cs="Times New Roman" w:hint="eastAsia"/>
          <w:szCs w:val="21"/>
        </w:rPr>
        <w:t>R</w:t>
      </w:r>
      <w:r>
        <w:rPr>
          <w:rFonts w:ascii="Times New Roman" w:eastAsia="宋体" w:hAnsi="Times New Roman" w:cs="Times New Roman"/>
          <w:szCs w:val="21"/>
        </w:rPr>
        <w:t>eceiver Operating Characteristics, ROC</w:t>
      </w:r>
      <w:r>
        <w:rPr>
          <w:rFonts w:ascii="Times New Roman" w:eastAsia="宋体" w:hAnsi="Times New Roman" w:cs="Times New Roman" w:hint="eastAsia"/>
          <w:szCs w:val="21"/>
        </w:rPr>
        <w:t>），</w:t>
      </w:r>
      <w:r w:rsidR="009D1EDA">
        <w:rPr>
          <w:rFonts w:ascii="Times New Roman" w:eastAsia="宋体" w:hAnsi="Times New Roman" w:cs="Times New Roman" w:hint="eastAsia"/>
          <w:szCs w:val="21"/>
        </w:rPr>
        <w:t>也可以取击中率和虚报率的</w:t>
      </w:r>
      <w:r w:rsidR="009D1EDA">
        <w:rPr>
          <w:rFonts w:ascii="Times New Roman" w:eastAsia="宋体" w:hAnsi="Times New Roman" w:cs="Times New Roman" w:hint="eastAsia"/>
          <w:szCs w:val="21"/>
        </w:rPr>
        <w:t>Z</w:t>
      </w:r>
      <w:r w:rsidR="009D1EDA">
        <w:rPr>
          <w:rFonts w:ascii="Times New Roman" w:eastAsia="宋体" w:hAnsi="Times New Roman" w:cs="Times New Roman" w:hint="eastAsia"/>
          <w:szCs w:val="21"/>
        </w:rPr>
        <w:t>分数，得到</w:t>
      </w:r>
      <w:r w:rsidR="009D1EDA">
        <w:rPr>
          <w:rFonts w:ascii="Times New Roman" w:eastAsia="宋体" w:hAnsi="Times New Roman" w:cs="Times New Roman" w:hint="eastAsia"/>
          <w:szCs w:val="21"/>
        </w:rPr>
        <w:t>Z</w:t>
      </w:r>
      <w:r w:rsidR="009D1EDA">
        <w:rPr>
          <w:rFonts w:ascii="Times New Roman" w:eastAsia="宋体" w:hAnsi="Times New Roman" w:cs="Times New Roman" w:hint="eastAsia"/>
          <w:szCs w:val="21"/>
        </w:rPr>
        <w:t>分数下的操作者特征曲线</w:t>
      </w:r>
      <w:r w:rsidR="00C67CB9">
        <w:rPr>
          <w:rFonts w:ascii="Times New Roman" w:eastAsia="宋体" w:hAnsi="Times New Roman" w:cs="Times New Roman" w:hint="eastAsia"/>
          <w:szCs w:val="21"/>
        </w:rPr>
        <w:t>（</w:t>
      </w:r>
      <w:r w:rsidR="00C67CB9">
        <w:rPr>
          <w:rFonts w:ascii="Times New Roman" w:eastAsia="宋体" w:hAnsi="Times New Roman" w:cs="Times New Roman" w:hint="eastAsia"/>
          <w:szCs w:val="21"/>
        </w:rPr>
        <w:t>z</w:t>
      </w:r>
      <w:r w:rsidR="00C67CB9">
        <w:rPr>
          <w:rFonts w:ascii="Times New Roman" w:eastAsia="宋体" w:hAnsi="Times New Roman" w:cs="Times New Roman"/>
          <w:szCs w:val="21"/>
        </w:rPr>
        <w:t>Roc</w:t>
      </w:r>
      <w:r w:rsidR="00C67CB9">
        <w:rPr>
          <w:rFonts w:ascii="Times New Roman" w:eastAsia="宋体" w:hAnsi="Times New Roman" w:cs="Times New Roman" w:hint="eastAsia"/>
          <w:szCs w:val="21"/>
        </w:rPr>
        <w:t>）</w:t>
      </w:r>
      <w:r w:rsidR="009D1EDA">
        <w:rPr>
          <w:rFonts w:ascii="Times New Roman" w:eastAsia="宋体" w:hAnsi="Times New Roman" w:cs="Times New Roman" w:hint="eastAsia"/>
          <w:szCs w:val="21"/>
        </w:rPr>
        <w:t>，</w:t>
      </w:r>
      <w:r>
        <w:rPr>
          <w:rFonts w:ascii="Times New Roman" w:eastAsia="宋体" w:hAnsi="Times New Roman" w:cs="Times New Roman" w:hint="eastAsia"/>
          <w:szCs w:val="21"/>
        </w:rPr>
        <w:t>通过这条曲线我们可以形象地看到随着判断标准的变化，击中率和虚报率也相应变化的情形。</w:t>
      </w:r>
      <w:r>
        <w:rPr>
          <w:rFonts w:ascii="Times New Roman" w:eastAsia="宋体" w:hAnsi="Times New Roman" w:cs="Times New Roman" w:hint="eastAsia"/>
          <w:szCs w:val="21"/>
        </w:rPr>
        <w:t>R</w:t>
      </w:r>
      <w:r>
        <w:rPr>
          <w:rFonts w:ascii="Times New Roman" w:eastAsia="宋体" w:hAnsi="Times New Roman" w:cs="Times New Roman"/>
          <w:szCs w:val="21"/>
        </w:rPr>
        <w:t>OC</w:t>
      </w:r>
      <w:r>
        <w:rPr>
          <w:rFonts w:ascii="Times New Roman" w:eastAsia="宋体" w:hAnsi="Times New Roman" w:cs="Times New Roman" w:hint="eastAsia"/>
          <w:szCs w:val="21"/>
        </w:rPr>
        <w:t>被研究的原因有几个。第一，它能够作为检验一些再认记忆理论的合理性，一个合理的理论必须能够描述再认准确性和报告标准之间的关系；第二，</w:t>
      </w:r>
      <w:r w:rsidR="002C36F1">
        <w:rPr>
          <w:rFonts w:ascii="Times New Roman" w:eastAsia="宋体" w:hAnsi="Times New Roman" w:cs="Times New Roman" w:hint="eastAsia"/>
          <w:szCs w:val="21"/>
        </w:rPr>
        <w:t xml:space="preserve"> R</w:t>
      </w:r>
      <w:r w:rsidR="002C36F1">
        <w:rPr>
          <w:rFonts w:ascii="Times New Roman" w:eastAsia="宋体" w:hAnsi="Times New Roman" w:cs="Times New Roman"/>
          <w:szCs w:val="21"/>
        </w:rPr>
        <w:t>OC</w:t>
      </w:r>
      <w:r w:rsidR="002C36F1">
        <w:rPr>
          <w:rFonts w:ascii="Times New Roman" w:eastAsia="宋体" w:hAnsi="Times New Roman" w:cs="Times New Roman" w:hint="eastAsia"/>
          <w:szCs w:val="21"/>
        </w:rPr>
        <w:t>的结果比标准的再认测试（只要求被试判断旧词还是新词）更有约束性，因为</w:t>
      </w:r>
      <w:r w:rsidR="002C36F1">
        <w:rPr>
          <w:rFonts w:ascii="Times New Roman" w:eastAsia="宋体" w:hAnsi="Times New Roman" w:cs="Times New Roman" w:hint="eastAsia"/>
          <w:szCs w:val="21"/>
        </w:rPr>
        <w:t>R</w:t>
      </w:r>
      <w:r w:rsidR="002C36F1">
        <w:rPr>
          <w:rFonts w:ascii="Times New Roman" w:eastAsia="宋体" w:hAnsi="Times New Roman" w:cs="Times New Roman"/>
          <w:szCs w:val="21"/>
        </w:rPr>
        <w:t>OC</w:t>
      </w:r>
      <w:r w:rsidR="002C36F1">
        <w:rPr>
          <w:rFonts w:ascii="Times New Roman" w:eastAsia="宋体" w:hAnsi="Times New Roman" w:cs="Times New Roman" w:hint="eastAsia"/>
          <w:szCs w:val="21"/>
        </w:rPr>
        <w:t>有多个点（多对击中率和虚报率），而标准的再认测试只有一个点（一对击中率和虚报率）；第三，如果我们能找到一种理论能够很好地解释</w:t>
      </w:r>
      <w:r w:rsidR="002C36F1">
        <w:rPr>
          <w:rFonts w:ascii="Times New Roman" w:eastAsia="宋体" w:hAnsi="Times New Roman" w:cs="Times New Roman" w:hint="eastAsia"/>
          <w:szCs w:val="21"/>
        </w:rPr>
        <w:t>R</w:t>
      </w:r>
      <w:r w:rsidR="002C36F1">
        <w:rPr>
          <w:rFonts w:ascii="Times New Roman" w:eastAsia="宋体" w:hAnsi="Times New Roman" w:cs="Times New Roman"/>
          <w:szCs w:val="21"/>
        </w:rPr>
        <w:t>OC</w:t>
      </w:r>
      <w:r w:rsidR="002C36F1">
        <w:rPr>
          <w:rFonts w:ascii="Times New Roman" w:eastAsia="宋体" w:hAnsi="Times New Roman" w:cs="Times New Roman" w:hint="eastAsia"/>
          <w:szCs w:val="21"/>
        </w:rPr>
        <w:t>，那么它就可以用于实验设计时对准确性的估计，而且这种估计不会因为被试的特定时间的特定反应标准而差生偏差</w:t>
      </w:r>
      <w:r w:rsidR="009B2095">
        <w:rPr>
          <w:rFonts w:ascii="Times New Roman" w:eastAsia="宋体" w:hAnsi="Times New Roman" w:cs="Times New Roman" w:hint="eastAsia"/>
          <w:szCs w:val="21"/>
        </w:rPr>
        <w:t xml:space="preserve"> </w:t>
      </w:r>
      <w:r w:rsidR="002C36F1">
        <w:rPr>
          <w:rFonts w:ascii="Times New Roman" w:eastAsia="宋体" w:hAnsi="Times New Roman" w:cs="Times New Roman" w:hint="eastAsia"/>
          <w:szCs w:val="21"/>
        </w:rPr>
        <w:t>(</w:t>
      </w:r>
      <w:r w:rsidR="002C36F1">
        <w:rPr>
          <w:rFonts w:ascii="Times New Roman" w:eastAsia="宋体" w:hAnsi="Times New Roman" w:cs="Times New Roman"/>
          <w:szCs w:val="21"/>
        </w:rPr>
        <w:t xml:space="preserve">Yonelinas &amp; </w:t>
      </w:r>
      <w:r w:rsidR="009D1EDA">
        <w:rPr>
          <w:rFonts w:ascii="Times New Roman" w:eastAsia="宋体" w:hAnsi="Times New Roman" w:cs="Times New Roman"/>
          <w:szCs w:val="21"/>
        </w:rPr>
        <w:t>Parks, 2007</w:t>
      </w:r>
      <w:r w:rsidR="002C36F1">
        <w:rPr>
          <w:rFonts w:ascii="Times New Roman" w:eastAsia="宋体" w:hAnsi="Times New Roman" w:cs="Times New Roman"/>
          <w:szCs w:val="21"/>
        </w:rPr>
        <w:t>)</w:t>
      </w:r>
      <w:r w:rsidR="009D1EDA">
        <w:rPr>
          <w:rFonts w:ascii="Times New Roman" w:eastAsia="宋体" w:hAnsi="Times New Roman" w:cs="Times New Roman" w:hint="eastAsia"/>
          <w:szCs w:val="21"/>
        </w:rPr>
        <w:t>。按照信号检测论</w:t>
      </w:r>
      <w:r w:rsidR="003E2D85">
        <w:rPr>
          <w:rFonts w:ascii="Times New Roman" w:eastAsia="宋体" w:hAnsi="Times New Roman" w:cs="Times New Roman" w:hint="eastAsia"/>
          <w:szCs w:val="21"/>
        </w:rPr>
        <w:t>理论推导</w:t>
      </w:r>
      <w:r w:rsidR="00C67CB9">
        <w:rPr>
          <w:rFonts w:ascii="Times New Roman" w:eastAsia="宋体" w:hAnsi="Times New Roman" w:cs="Times New Roman" w:hint="eastAsia"/>
          <w:szCs w:val="21"/>
        </w:rPr>
        <w:t>,</w:t>
      </w:r>
      <w:r w:rsidR="003E2D85">
        <w:rPr>
          <w:rFonts w:ascii="Times New Roman" w:eastAsia="宋体" w:hAnsi="Times New Roman" w:cs="Times New Roman" w:hint="eastAsia"/>
          <w:szCs w:val="21"/>
        </w:rPr>
        <w:t>R</w:t>
      </w:r>
      <w:r w:rsidR="003E2D85">
        <w:rPr>
          <w:rFonts w:ascii="Times New Roman" w:eastAsia="宋体" w:hAnsi="Times New Roman" w:cs="Times New Roman"/>
          <w:szCs w:val="21"/>
        </w:rPr>
        <w:t>OC</w:t>
      </w:r>
      <w:r w:rsidR="003E2D85">
        <w:rPr>
          <w:rFonts w:ascii="Times New Roman" w:eastAsia="宋体" w:hAnsi="Times New Roman" w:cs="Times New Roman" w:hint="eastAsia"/>
          <w:szCs w:val="21"/>
        </w:rPr>
        <w:t>曲线应该关于</w:t>
      </w:r>
      <w:r w:rsidR="003E2D85">
        <w:rPr>
          <w:rFonts w:ascii="Times New Roman" w:eastAsia="宋体" w:hAnsi="Times New Roman" w:cs="Times New Roman" w:hint="eastAsia"/>
          <w:szCs w:val="21"/>
        </w:rPr>
        <w:t>y</w:t>
      </w:r>
      <w:r w:rsidR="003E2D85">
        <w:rPr>
          <w:rFonts w:ascii="Times New Roman" w:eastAsia="宋体" w:hAnsi="Times New Roman" w:cs="Times New Roman"/>
          <w:szCs w:val="21"/>
        </w:rPr>
        <w:t>=-x+1</w:t>
      </w:r>
      <w:r w:rsidR="003E2D85">
        <w:rPr>
          <w:rFonts w:ascii="Times New Roman" w:eastAsia="宋体" w:hAnsi="Times New Roman" w:cs="Times New Roman" w:hint="eastAsia"/>
          <w:szCs w:val="21"/>
        </w:rPr>
        <w:t>对称，</w:t>
      </w:r>
      <w:r w:rsidR="00C67CB9">
        <w:rPr>
          <w:rFonts w:ascii="Times New Roman" w:eastAsia="宋体" w:hAnsi="Times New Roman" w:cs="Times New Roman"/>
          <w:szCs w:val="21"/>
        </w:rPr>
        <w:t>z</w:t>
      </w:r>
      <w:r w:rsidR="009D1EDA">
        <w:rPr>
          <w:rFonts w:ascii="Times New Roman" w:eastAsia="宋体" w:hAnsi="Times New Roman" w:cs="Times New Roman"/>
          <w:szCs w:val="21"/>
        </w:rPr>
        <w:t>ROC</w:t>
      </w:r>
      <w:r w:rsidR="003E2D85">
        <w:rPr>
          <w:rFonts w:ascii="Times New Roman" w:eastAsia="宋体" w:hAnsi="Times New Roman" w:cs="Times New Roman" w:hint="eastAsia"/>
          <w:szCs w:val="21"/>
        </w:rPr>
        <w:t>曲线应该是一条斜率为</w:t>
      </w:r>
      <w:r w:rsidR="003E2D85">
        <w:rPr>
          <w:rFonts w:ascii="Times New Roman" w:eastAsia="宋体" w:hAnsi="Times New Roman" w:cs="Times New Roman" w:hint="eastAsia"/>
          <w:szCs w:val="21"/>
        </w:rPr>
        <w:t>1</w:t>
      </w:r>
      <w:r w:rsidR="003E2D85">
        <w:rPr>
          <w:rFonts w:ascii="Times New Roman" w:eastAsia="宋体" w:hAnsi="Times New Roman" w:cs="Times New Roman" w:hint="eastAsia"/>
          <w:szCs w:val="21"/>
        </w:rPr>
        <w:t>的直线，且纵坐标的截距等于感受性</w:t>
      </w:r>
      <w:r w:rsidR="003E2D85">
        <w:rPr>
          <w:rFonts w:ascii="Times New Roman" w:eastAsia="宋体" w:hAnsi="Times New Roman" w:cs="Times New Roman" w:hint="eastAsia"/>
          <w:szCs w:val="21"/>
        </w:rPr>
        <w:t>d</w:t>
      </w:r>
      <w:r w:rsidR="003E2D85">
        <w:rPr>
          <w:rFonts w:ascii="Times New Roman" w:eastAsia="宋体" w:hAnsi="Times New Roman" w:cs="Times New Roman"/>
          <w:szCs w:val="21"/>
        </w:rPr>
        <w:t>’</w:t>
      </w:r>
      <w:r w:rsidR="003E2D85">
        <w:rPr>
          <w:rFonts w:ascii="Times New Roman" w:eastAsia="宋体" w:hAnsi="Times New Roman" w:cs="Times New Roman" w:hint="eastAsia"/>
          <w:szCs w:val="21"/>
        </w:rPr>
        <w:t>。但一些研究中</w:t>
      </w:r>
      <w:r w:rsidR="00D92629">
        <w:rPr>
          <w:rFonts w:ascii="Times New Roman" w:eastAsia="宋体" w:hAnsi="Times New Roman" w:cs="Times New Roman" w:hint="eastAsia"/>
          <w:szCs w:val="21"/>
        </w:rPr>
        <w:t>R</w:t>
      </w:r>
      <w:r w:rsidR="00D92629">
        <w:rPr>
          <w:rFonts w:ascii="Times New Roman" w:eastAsia="宋体" w:hAnsi="Times New Roman" w:cs="Times New Roman"/>
          <w:szCs w:val="21"/>
        </w:rPr>
        <w:t>OC</w:t>
      </w:r>
      <w:r w:rsidR="00D92629">
        <w:rPr>
          <w:rFonts w:ascii="Times New Roman" w:eastAsia="宋体" w:hAnsi="Times New Roman" w:cs="Times New Roman" w:hint="eastAsia"/>
          <w:szCs w:val="21"/>
        </w:rPr>
        <w:t>曲线向左偏移，</w:t>
      </w:r>
      <w:r w:rsidR="00C67CB9">
        <w:rPr>
          <w:rFonts w:ascii="Times New Roman" w:eastAsia="宋体" w:hAnsi="Times New Roman" w:cs="Times New Roman" w:hint="eastAsia"/>
          <w:szCs w:val="21"/>
        </w:rPr>
        <w:t>z</w:t>
      </w:r>
      <w:r w:rsidR="003E2D85">
        <w:rPr>
          <w:rFonts w:ascii="Times New Roman" w:eastAsia="宋体" w:hAnsi="Times New Roman" w:cs="Times New Roman" w:hint="eastAsia"/>
          <w:szCs w:val="21"/>
        </w:rPr>
        <w:t>R</w:t>
      </w:r>
      <w:r w:rsidR="003E2D85">
        <w:rPr>
          <w:rFonts w:ascii="Times New Roman" w:eastAsia="宋体" w:hAnsi="Times New Roman" w:cs="Times New Roman"/>
          <w:szCs w:val="21"/>
        </w:rPr>
        <w:t>OC</w:t>
      </w:r>
      <w:r w:rsidR="003E2D85">
        <w:rPr>
          <w:rFonts w:ascii="Times New Roman" w:eastAsia="宋体" w:hAnsi="Times New Roman" w:cs="Times New Roman" w:hint="eastAsia"/>
          <w:szCs w:val="21"/>
        </w:rPr>
        <w:t>曲线斜率小于</w:t>
      </w:r>
      <w:r w:rsidR="003E2D85">
        <w:rPr>
          <w:rFonts w:ascii="Times New Roman" w:eastAsia="宋体" w:hAnsi="Times New Roman" w:cs="Times New Roman" w:hint="eastAsia"/>
          <w:szCs w:val="21"/>
        </w:rPr>
        <w:t>1</w:t>
      </w:r>
      <w:r w:rsidR="003E2D85">
        <w:rPr>
          <w:rFonts w:ascii="Times New Roman" w:eastAsia="宋体" w:hAnsi="Times New Roman" w:cs="Times New Roman" w:hint="eastAsia"/>
          <w:szCs w:val="21"/>
        </w:rPr>
        <w:t>，而当</w:t>
      </w:r>
      <w:r w:rsidR="003E2D85">
        <w:rPr>
          <w:rFonts w:ascii="Times New Roman" w:eastAsia="宋体" w:hAnsi="Times New Roman" w:cs="Times New Roman" w:hint="eastAsia"/>
          <w:szCs w:val="21"/>
        </w:rPr>
        <w:t>R</w:t>
      </w:r>
      <w:r w:rsidR="003E2D85">
        <w:rPr>
          <w:rFonts w:ascii="Times New Roman" w:eastAsia="宋体" w:hAnsi="Times New Roman" w:cs="Times New Roman"/>
          <w:szCs w:val="21"/>
        </w:rPr>
        <w:t>OC</w:t>
      </w:r>
      <w:r w:rsidR="003E2D85">
        <w:rPr>
          <w:rFonts w:ascii="Times New Roman" w:eastAsia="宋体" w:hAnsi="Times New Roman" w:cs="Times New Roman" w:hint="eastAsia"/>
          <w:szCs w:val="21"/>
        </w:rPr>
        <w:t>曲线向</w:t>
      </w:r>
      <w:r w:rsidR="00D92629">
        <w:rPr>
          <w:rFonts w:ascii="Times New Roman" w:eastAsia="宋体" w:hAnsi="Times New Roman" w:cs="Times New Roman" w:hint="eastAsia"/>
          <w:szCs w:val="21"/>
        </w:rPr>
        <w:t>右</w:t>
      </w:r>
      <w:r w:rsidR="003E2D85">
        <w:rPr>
          <w:rFonts w:ascii="Times New Roman" w:eastAsia="宋体" w:hAnsi="Times New Roman" w:cs="Times New Roman" w:hint="eastAsia"/>
          <w:szCs w:val="21"/>
        </w:rPr>
        <w:t>偏移时，</w:t>
      </w:r>
      <w:r w:rsidR="00C67CB9">
        <w:rPr>
          <w:rFonts w:ascii="Times New Roman" w:eastAsia="宋体" w:hAnsi="Times New Roman" w:cs="Times New Roman" w:hint="eastAsia"/>
          <w:szCs w:val="21"/>
        </w:rPr>
        <w:t>z</w:t>
      </w:r>
      <w:r w:rsidR="003E2D85">
        <w:rPr>
          <w:rFonts w:ascii="Times New Roman" w:eastAsia="宋体" w:hAnsi="Times New Roman" w:cs="Times New Roman" w:hint="eastAsia"/>
          <w:szCs w:val="21"/>
        </w:rPr>
        <w:t>R</w:t>
      </w:r>
      <w:r w:rsidR="003E2D85">
        <w:rPr>
          <w:rFonts w:ascii="Times New Roman" w:eastAsia="宋体" w:hAnsi="Times New Roman" w:cs="Times New Roman"/>
          <w:szCs w:val="21"/>
        </w:rPr>
        <w:t>OC</w:t>
      </w:r>
      <w:r w:rsidR="003E2D85">
        <w:rPr>
          <w:rFonts w:ascii="Times New Roman" w:eastAsia="宋体" w:hAnsi="Times New Roman" w:cs="Times New Roman" w:hint="eastAsia"/>
          <w:szCs w:val="21"/>
        </w:rPr>
        <w:t>曲线的斜率会大于</w:t>
      </w:r>
      <w:r w:rsidR="003E2D85">
        <w:rPr>
          <w:rFonts w:ascii="Times New Roman" w:eastAsia="宋体" w:hAnsi="Times New Roman" w:cs="Times New Roman" w:hint="eastAsia"/>
          <w:szCs w:val="21"/>
        </w:rPr>
        <w:t>1</w:t>
      </w:r>
      <w:r w:rsidR="003E2D85">
        <w:rPr>
          <w:rFonts w:ascii="Times New Roman" w:eastAsia="宋体" w:hAnsi="Times New Roman" w:cs="Times New Roman" w:hint="eastAsia"/>
          <w:szCs w:val="21"/>
        </w:rPr>
        <w:t>（</w:t>
      </w:r>
      <w:r w:rsidR="003E2D85">
        <w:rPr>
          <w:rFonts w:ascii="Times New Roman" w:eastAsia="宋体" w:hAnsi="Times New Roman" w:cs="Times New Roman" w:hint="eastAsia"/>
          <w:szCs w:val="21"/>
        </w:rPr>
        <w:t>Y</w:t>
      </w:r>
      <w:r w:rsidR="003E2D85">
        <w:rPr>
          <w:rFonts w:ascii="Times New Roman" w:eastAsia="宋体" w:hAnsi="Times New Roman" w:cs="Times New Roman"/>
          <w:szCs w:val="21"/>
        </w:rPr>
        <w:t>onelinas &amp; Parks, 2007</w:t>
      </w:r>
      <w:r w:rsidR="003E2D85">
        <w:rPr>
          <w:rFonts w:ascii="Times New Roman" w:eastAsia="宋体" w:hAnsi="Times New Roman" w:cs="Times New Roman" w:hint="eastAsia"/>
          <w:szCs w:val="21"/>
        </w:rPr>
        <w:t>）。</w:t>
      </w:r>
    </w:p>
    <w:p w14:paraId="467AA450" w14:textId="5E39D68F" w:rsidR="00942C25" w:rsidRDefault="00942C25" w:rsidP="00FA359F">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在再认记忆的性别差异的研究中还存在争议。</w:t>
      </w:r>
      <w:r>
        <w:rPr>
          <w:rFonts w:ascii="Times New Roman" w:eastAsia="宋体" w:hAnsi="Times New Roman" w:cs="Times New Roman" w:hint="eastAsia"/>
          <w:szCs w:val="21"/>
        </w:rPr>
        <w:t>M</w:t>
      </w:r>
      <w:r>
        <w:rPr>
          <w:rFonts w:ascii="Times New Roman" w:eastAsia="宋体" w:hAnsi="Times New Roman" w:cs="Times New Roman"/>
          <w:szCs w:val="21"/>
        </w:rPr>
        <w:t>cGivern</w:t>
      </w:r>
      <w:r>
        <w:rPr>
          <w:rFonts w:ascii="Times New Roman" w:eastAsia="宋体" w:hAnsi="Times New Roman" w:cs="Times New Roman" w:hint="eastAsia"/>
          <w:szCs w:val="21"/>
        </w:rPr>
        <w:t>等人（</w:t>
      </w:r>
      <w:r>
        <w:rPr>
          <w:rFonts w:ascii="Times New Roman" w:eastAsia="宋体" w:hAnsi="Times New Roman" w:cs="Times New Roman" w:hint="eastAsia"/>
          <w:szCs w:val="21"/>
        </w:rPr>
        <w:t>1</w:t>
      </w:r>
      <w:r>
        <w:rPr>
          <w:rFonts w:ascii="Times New Roman" w:eastAsia="宋体" w:hAnsi="Times New Roman" w:cs="Times New Roman"/>
          <w:szCs w:val="21"/>
        </w:rPr>
        <w:t>997</w:t>
      </w:r>
      <w:r>
        <w:rPr>
          <w:rFonts w:ascii="Times New Roman" w:eastAsia="宋体" w:hAnsi="Times New Roman" w:cs="Times New Roman" w:hint="eastAsia"/>
          <w:szCs w:val="21"/>
        </w:rPr>
        <w:t>）将图片分为男性取向</w:t>
      </w:r>
      <w:r>
        <w:rPr>
          <w:rFonts w:ascii="Times New Roman" w:eastAsia="宋体" w:hAnsi="Times New Roman" w:cs="Times New Roman" w:hint="eastAsia"/>
          <w:szCs w:val="21"/>
        </w:rPr>
        <w:t>(</w:t>
      </w:r>
      <w:r>
        <w:rPr>
          <w:rFonts w:ascii="Times New Roman" w:eastAsia="宋体" w:hAnsi="Times New Roman" w:cs="Times New Roman"/>
          <w:szCs w:val="21"/>
        </w:rPr>
        <w:t>male oriented)</w:t>
      </w:r>
      <w:r>
        <w:rPr>
          <w:rFonts w:ascii="Times New Roman" w:eastAsia="宋体" w:hAnsi="Times New Roman" w:cs="Times New Roman" w:hint="eastAsia"/>
          <w:szCs w:val="21"/>
        </w:rPr>
        <w:t>、女性取向</w:t>
      </w:r>
      <w:r>
        <w:rPr>
          <w:rFonts w:ascii="Times New Roman" w:eastAsia="宋体" w:hAnsi="Times New Roman" w:cs="Times New Roman" w:hint="eastAsia"/>
          <w:szCs w:val="21"/>
        </w:rPr>
        <w:t>(</w:t>
      </w:r>
      <w:r>
        <w:rPr>
          <w:rFonts w:ascii="Times New Roman" w:eastAsia="宋体" w:hAnsi="Times New Roman" w:cs="Times New Roman"/>
          <w:szCs w:val="21"/>
        </w:rPr>
        <w:t>female oriented)</w:t>
      </w:r>
      <w:r>
        <w:rPr>
          <w:rFonts w:ascii="Times New Roman" w:eastAsia="宋体" w:hAnsi="Times New Roman" w:cs="Times New Roman" w:hint="eastAsia"/>
          <w:szCs w:val="21"/>
        </w:rPr>
        <w:t>和随机取向</w:t>
      </w:r>
      <w:r>
        <w:rPr>
          <w:rFonts w:ascii="Times New Roman" w:eastAsia="宋体" w:hAnsi="Times New Roman" w:cs="Times New Roman" w:hint="eastAsia"/>
          <w:szCs w:val="21"/>
        </w:rPr>
        <w:t>(</w:t>
      </w:r>
      <w:r>
        <w:rPr>
          <w:rFonts w:ascii="Times New Roman" w:eastAsia="宋体" w:hAnsi="Times New Roman" w:cs="Times New Roman"/>
          <w:szCs w:val="21"/>
        </w:rPr>
        <w:t>random oriented)</w:t>
      </w:r>
      <w:r>
        <w:rPr>
          <w:rFonts w:ascii="Times New Roman" w:eastAsia="宋体" w:hAnsi="Times New Roman" w:cs="Times New Roman" w:hint="eastAsia"/>
          <w:szCs w:val="21"/>
        </w:rPr>
        <w:t>，对儿童和成人进行再认测试，研究发现，女性在女性取向和随机取向的图片再认中表现显著好于男性，男性只有在男性取向的图片再认中表现和女性一致。但也有研究发现，当图片从多个角度呈现时，男性的再认表现比女性更好（</w:t>
      </w:r>
      <w:r>
        <w:rPr>
          <w:rFonts w:ascii="Times New Roman" w:eastAsia="宋体" w:hAnsi="Times New Roman" w:cs="Times New Roman" w:hint="eastAsia"/>
          <w:szCs w:val="21"/>
        </w:rPr>
        <w:t>L</w:t>
      </w:r>
      <w:r>
        <w:rPr>
          <w:rFonts w:ascii="Times New Roman" w:eastAsia="宋体" w:hAnsi="Times New Roman" w:cs="Times New Roman"/>
          <w:szCs w:val="21"/>
        </w:rPr>
        <w:t>aura &amp; Jose, 2016</w:t>
      </w:r>
      <w:r>
        <w:rPr>
          <w:rFonts w:ascii="Times New Roman" w:eastAsia="宋体" w:hAnsi="Times New Roman" w:cs="Times New Roman" w:hint="eastAsia"/>
          <w:szCs w:val="21"/>
        </w:rPr>
        <w:t>）。</w:t>
      </w:r>
      <w:r w:rsidR="009B198C">
        <w:rPr>
          <w:rFonts w:ascii="Times New Roman" w:eastAsia="宋体" w:hAnsi="Times New Roman" w:cs="Times New Roman" w:hint="eastAsia"/>
          <w:szCs w:val="21"/>
        </w:rPr>
        <w:t>对面孔的回忆任务中，女性比男性表现更好（</w:t>
      </w:r>
      <w:r w:rsidR="009B198C">
        <w:rPr>
          <w:rFonts w:ascii="Times New Roman" w:eastAsia="宋体" w:hAnsi="Times New Roman" w:cs="Times New Roman" w:hint="eastAsia"/>
          <w:szCs w:val="21"/>
        </w:rPr>
        <w:t>L</w:t>
      </w:r>
      <w:r w:rsidR="009B198C">
        <w:rPr>
          <w:rFonts w:ascii="Times New Roman" w:eastAsia="宋体" w:hAnsi="Times New Roman" w:cs="Times New Roman"/>
          <w:szCs w:val="21"/>
        </w:rPr>
        <w:t>ewin</w:t>
      </w:r>
      <w:r w:rsidR="005F3559">
        <w:rPr>
          <w:rFonts w:ascii="Times New Roman" w:eastAsia="宋体" w:hAnsi="Times New Roman" w:cs="Times New Roman"/>
          <w:szCs w:val="21"/>
        </w:rPr>
        <w:t xml:space="preserve"> &amp; Herlitz, 2002</w:t>
      </w:r>
      <w:r w:rsidR="009B198C">
        <w:rPr>
          <w:rFonts w:ascii="Times New Roman" w:eastAsia="宋体" w:hAnsi="Times New Roman" w:cs="Times New Roman" w:hint="eastAsia"/>
          <w:szCs w:val="21"/>
        </w:rPr>
        <w:t>）</w:t>
      </w:r>
      <w:r w:rsidR="005F3559">
        <w:rPr>
          <w:rFonts w:ascii="Times New Roman" w:eastAsia="宋体" w:hAnsi="Times New Roman" w:cs="Times New Roman" w:hint="eastAsia"/>
          <w:szCs w:val="21"/>
        </w:rPr>
        <w:t>。</w:t>
      </w:r>
    </w:p>
    <w:p w14:paraId="1DC75CC3" w14:textId="6FA2F45E" w:rsidR="00942C25" w:rsidRPr="009B198C" w:rsidRDefault="00127760" w:rsidP="00FA359F">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基于上述内容，本实验将检验</w:t>
      </w:r>
      <w:r>
        <w:rPr>
          <w:rFonts w:ascii="Times New Roman" w:eastAsia="宋体" w:hAnsi="Times New Roman" w:cs="Times New Roman" w:hint="eastAsia"/>
          <w:szCs w:val="21"/>
        </w:rPr>
        <w:t>S</w:t>
      </w:r>
      <w:r>
        <w:rPr>
          <w:rFonts w:ascii="Times New Roman" w:eastAsia="宋体" w:hAnsi="Times New Roman" w:cs="Times New Roman"/>
          <w:szCs w:val="21"/>
        </w:rPr>
        <w:t>DT</w:t>
      </w:r>
      <w:r>
        <w:rPr>
          <w:rFonts w:ascii="Times New Roman" w:eastAsia="宋体" w:hAnsi="Times New Roman" w:cs="Times New Roman" w:hint="eastAsia"/>
          <w:szCs w:val="21"/>
        </w:rPr>
        <w:t>的前提假设，即感受性</w:t>
      </w:r>
      <w:r>
        <w:rPr>
          <w:rFonts w:ascii="Times New Roman" w:eastAsia="宋体" w:hAnsi="Times New Roman" w:cs="Times New Roman" w:hint="eastAsia"/>
          <w:szCs w:val="21"/>
        </w:rPr>
        <w:t>d</w:t>
      </w:r>
      <w:r>
        <w:rPr>
          <w:rFonts w:ascii="Times New Roman" w:eastAsia="宋体" w:hAnsi="Times New Roman" w:cs="Times New Roman" w:hint="eastAsia"/>
          <w:szCs w:val="21"/>
        </w:rPr>
        <w:t>‘在特定任务中是恒定的，</w:t>
      </w:r>
      <w:r w:rsidR="009B198C">
        <w:rPr>
          <w:rFonts w:ascii="Times New Roman" w:eastAsia="宋体" w:hAnsi="Times New Roman" w:cs="Times New Roman" w:hint="eastAsia"/>
          <w:szCs w:val="21"/>
        </w:rPr>
        <w:t>同时，我们将检验</w:t>
      </w:r>
      <w:r w:rsidR="008B4110">
        <w:rPr>
          <w:rFonts w:ascii="Times New Roman" w:eastAsia="宋体" w:hAnsi="Times New Roman" w:cs="Times New Roman" w:hint="eastAsia"/>
          <w:szCs w:val="21"/>
        </w:rPr>
        <w:t>判断标准</w:t>
      </w:r>
      <w:r w:rsidR="008B4110" w:rsidRPr="00A41BA5">
        <w:rPr>
          <w:rFonts w:ascii="Times New Roman" w:eastAsia="宋体" w:hAnsi="Times New Roman" w:cs="Times New Roman"/>
          <w:szCs w:val="21"/>
        </w:rPr>
        <w:t>β</w:t>
      </w:r>
      <w:r w:rsidR="008B4110">
        <w:rPr>
          <w:rFonts w:ascii="Times New Roman" w:eastAsia="宋体" w:hAnsi="Times New Roman" w:cs="Times New Roman" w:hint="eastAsia"/>
          <w:szCs w:val="21"/>
        </w:rPr>
        <w:t>反应</w:t>
      </w:r>
      <w:r w:rsidR="009B198C">
        <w:rPr>
          <w:rFonts w:ascii="Times New Roman" w:eastAsia="宋体" w:hAnsi="Times New Roman" w:cs="Times New Roman" w:hint="eastAsia"/>
          <w:szCs w:val="21"/>
        </w:rPr>
        <w:t>被试报告倾向的能力，另外，</w:t>
      </w:r>
      <w:r>
        <w:rPr>
          <w:rFonts w:ascii="Times New Roman" w:eastAsia="宋体" w:hAnsi="Times New Roman" w:cs="Times New Roman" w:hint="eastAsia"/>
          <w:szCs w:val="21"/>
        </w:rPr>
        <w:t>我们将探索再认感受性</w:t>
      </w:r>
      <w:r>
        <w:rPr>
          <w:rFonts w:ascii="Times New Roman" w:eastAsia="宋体" w:hAnsi="Times New Roman" w:cs="Times New Roman" w:hint="eastAsia"/>
          <w:szCs w:val="21"/>
        </w:rPr>
        <w:t>d</w:t>
      </w:r>
      <w:r>
        <w:rPr>
          <w:rFonts w:ascii="Times New Roman" w:eastAsia="宋体" w:hAnsi="Times New Roman" w:cs="Times New Roman"/>
          <w:szCs w:val="21"/>
        </w:rPr>
        <w:t>’</w:t>
      </w:r>
      <w:r>
        <w:rPr>
          <w:rFonts w:ascii="Times New Roman" w:eastAsia="宋体" w:hAnsi="Times New Roman" w:cs="Times New Roman" w:hint="eastAsia"/>
          <w:szCs w:val="21"/>
        </w:rPr>
        <w:t>是否存在性别差异</w:t>
      </w:r>
      <w:r w:rsidR="008B4110">
        <w:rPr>
          <w:rFonts w:ascii="Times New Roman" w:eastAsia="宋体" w:hAnsi="Times New Roman" w:cs="Times New Roman" w:hint="eastAsia"/>
          <w:szCs w:val="21"/>
        </w:rPr>
        <w:t>。预期结果为，根据信号检测论的内容，</w:t>
      </w:r>
      <w:r w:rsidR="008B4110">
        <w:rPr>
          <w:rFonts w:ascii="Times New Roman" w:eastAsia="宋体" w:hAnsi="Times New Roman" w:cs="Times New Roman" w:hint="eastAsia"/>
          <w:szCs w:val="21"/>
        </w:rPr>
        <w:t>d</w:t>
      </w:r>
      <w:r w:rsidR="008B4110">
        <w:rPr>
          <w:rFonts w:ascii="Times New Roman" w:eastAsia="宋体" w:hAnsi="Times New Roman" w:cs="Times New Roman"/>
          <w:szCs w:val="21"/>
        </w:rPr>
        <w:t>’</w:t>
      </w:r>
      <w:r w:rsidR="008B4110">
        <w:rPr>
          <w:rFonts w:ascii="Times New Roman" w:eastAsia="宋体" w:hAnsi="Times New Roman" w:cs="Times New Roman" w:hint="eastAsia"/>
          <w:szCs w:val="21"/>
        </w:rPr>
        <w:t>与</w:t>
      </w:r>
      <w:r w:rsidR="008B4110" w:rsidRPr="008B4110">
        <w:rPr>
          <w:rFonts w:ascii="Times New Roman" w:eastAsia="宋体" w:hAnsi="Times New Roman" w:cs="Times New Roman"/>
          <w:szCs w:val="21"/>
        </w:rPr>
        <w:t>β</w:t>
      </w:r>
      <w:r w:rsidR="008B4110">
        <w:rPr>
          <w:rFonts w:ascii="Times New Roman" w:eastAsia="宋体" w:hAnsi="Times New Roman" w:cs="Times New Roman" w:hint="eastAsia"/>
          <w:szCs w:val="21"/>
        </w:rPr>
        <w:t>是相互独立的（朱滢，</w:t>
      </w:r>
      <w:r w:rsidR="008B4110">
        <w:rPr>
          <w:rFonts w:ascii="Times New Roman" w:eastAsia="宋体" w:hAnsi="Times New Roman" w:cs="Times New Roman" w:hint="eastAsia"/>
          <w:szCs w:val="21"/>
        </w:rPr>
        <w:t>2</w:t>
      </w:r>
      <w:r w:rsidR="008B4110">
        <w:rPr>
          <w:rFonts w:ascii="Times New Roman" w:eastAsia="宋体" w:hAnsi="Times New Roman" w:cs="Times New Roman"/>
          <w:szCs w:val="21"/>
        </w:rPr>
        <w:t>016</w:t>
      </w:r>
      <w:r w:rsidR="008B4110">
        <w:rPr>
          <w:rFonts w:ascii="Times New Roman" w:eastAsia="宋体" w:hAnsi="Times New Roman" w:cs="Times New Roman" w:hint="eastAsia"/>
          <w:szCs w:val="21"/>
        </w:rPr>
        <w:t>），</w:t>
      </w:r>
      <w:r w:rsidR="008B4110">
        <w:rPr>
          <w:rFonts w:ascii="Times New Roman" w:eastAsia="宋体" w:hAnsi="Times New Roman" w:cs="Times New Roman" w:hint="eastAsia"/>
          <w:szCs w:val="21"/>
        </w:rPr>
        <w:lastRenderedPageBreak/>
        <w:t>我们预期</w:t>
      </w:r>
      <w:r w:rsidR="008B4110">
        <w:rPr>
          <w:rFonts w:ascii="Times New Roman" w:eastAsia="宋体" w:hAnsi="Times New Roman" w:cs="Times New Roman" w:hint="eastAsia"/>
          <w:szCs w:val="21"/>
        </w:rPr>
        <w:t>d</w:t>
      </w:r>
      <w:r w:rsidR="008B4110">
        <w:rPr>
          <w:rFonts w:ascii="Times New Roman" w:eastAsia="宋体" w:hAnsi="Times New Roman" w:cs="Times New Roman"/>
          <w:szCs w:val="21"/>
        </w:rPr>
        <w:t>’</w:t>
      </w:r>
      <w:r w:rsidR="008B4110">
        <w:rPr>
          <w:rFonts w:ascii="Times New Roman" w:eastAsia="宋体" w:hAnsi="Times New Roman" w:cs="Times New Roman" w:hint="eastAsia"/>
          <w:szCs w:val="21"/>
        </w:rPr>
        <w:t>在不同的报告标准下</w:t>
      </w:r>
      <w:r w:rsidR="009B198C">
        <w:rPr>
          <w:rFonts w:ascii="Times New Roman" w:eastAsia="宋体" w:hAnsi="Times New Roman" w:cs="Times New Roman" w:hint="eastAsia"/>
          <w:szCs w:val="21"/>
        </w:rPr>
        <w:t>没有显著性差异；因为判断标准β和报告标准</w:t>
      </w:r>
      <w:r w:rsidR="009B198C">
        <w:rPr>
          <w:rFonts w:ascii="Times New Roman" w:eastAsia="宋体" w:hAnsi="Times New Roman" w:cs="Times New Roman" w:hint="eastAsia"/>
          <w:szCs w:val="21"/>
        </w:rPr>
        <w:t>C</w:t>
      </w:r>
      <w:r w:rsidR="009B198C">
        <w:rPr>
          <w:rFonts w:ascii="Times New Roman" w:eastAsia="宋体" w:hAnsi="Times New Roman" w:cs="Times New Roman" w:hint="eastAsia"/>
          <w:szCs w:val="21"/>
        </w:rPr>
        <w:t>存在对应关系</w:t>
      </w:r>
      <w:commentRangeStart w:id="16"/>
      <w:r w:rsidR="009B198C">
        <w:rPr>
          <w:rFonts w:ascii="Times New Roman" w:eastAsia="宋体" w:hAnsi="Times New Roman" w:cs="Times New Roman" w:hint="eastAsia"/>
          <w:szCs w:val="21"/>
        </w:rPr>
        <w:t>β</w:t>
      </w:r>
      <w:r w:rsidR="009B198C">
        <w:rPr>
          <w:rFonts w:ascii="Times New Roman" w:eastAsia="宋体" w:hAnsi="Times New Roman" w:cs="Times New Roman"/>
          <w:szCs w:val="21"/>
        </w:rPr>
        <w:t>=</w:t>
      </w:r>
      <w:r w:rsidR="009B198C">
        <w:rPr>
          <w:rFonts w:ascii="Times New Roman" w:eastAsia="宋体" w:hAnsi="Times New Roman" w:cs="Times New Roman" w:hint="eastAsia"/>
          <w:szCs w:val="21"/>
        </w:rPr>
        <w:t>e</w:t>
      </w:r>
      <w:r w:rsidR="009B198C" w:rsidRPr="009B198C">
        <w:rPr>
          <w:rFonts w:ascii="Times New Roman" w:eastAsia="宋体" w:hAnsi="Times New Roman" w:cs="Times New Roman"/>
          <w:szCs w:val="21"/>
          <w:vertAlign w:val="superscript"/>
        </w:rPr>
        <w:t>c</w:t>
      </w:r>
      <w:r w:rsidR="009B198C" w:rsidRPr="009B198C">
        <w:rPr>
          <w:rFonts w:ascii="Times New Roman" w:eastAsia="宋体" w:hAnsi="Times New Roman" w:cs="Times New Roman" w:hint="eastAsia"/>
          <w:szCs w:val="21"/>
          <w:vertAlign w:val="superscript"/>
        </w:rPr>
        <w:t>×</w:t>
      </w:r>
      <w:r w:rsidR="009B198C" w:rsidRPr="009B198C">
        <w:rPr>
          <w:rFonts w:ascii="Times New Roman" w:eastAsia="宋体" w:hAnsi="Times New Roman" w:cs="Times New Roman"/>
          <w:szCs w:val="21"/>
          <w:vertAlign w:val="superscript"/>
        </w:rPr>
        <w:t>d’</w:t>
      </w:r>
      <w:commentRangeEnd w:id="16"/>
      <w:r w:rsidR="003C0E4E">
        <w:rPr>
          <w:rStyle w:val="ae"/>
        </w:rPr>
        <w:commentReference w:id="16"/>
      </w:r>
      <w:r w:rsidR="009B198C">
        <w:rPr>
          <w:rFonts w:ascii="Times New Roman" w:eastAsia="宋体" w:hAnsi="Times New Roman" w:cs="Times New Roman" w:hint="eastAsia"/>
          <w:szCs w:val="21"/>
        </w:rPr>
        <w:t>，所以我们预期随着</w:t>
      </w:r>
      <w:r w:rsidR="009B198C">
        <w:rPr>
          <w:rFonts w:ascii="Times New Roman" w:eastAsia="宋体" w:hAnsi="Times New Roman" w:cs="Times New Roman" w:hint="eastAsia"/>
          <w:szCs w:val="21"/>
        </w:rPr>
        <w:t>C</w:t>
      </w:r>
      <w:r w:rsidR="009B198C">
        <w:rPr>
          <w:rFonts w:ascii="Times New Roman" w:eastAsia="宋体" w:hAnsi="Times New Roman" w:cs="Times New Roman" w:hint="eastAsia"/>
          <w:szCs w:val="21"/>
        </w:rPr>
        <w:t>的增大，β也增大；</w:t>
      </w:r>
      <w:commentRangeStart w:id="17"/>
      <w:r w:rsidR="009B198C">
        <w:rPr>
          <w:rFonts w:ascii="Times New Roman" w:eastAsia="宋体" w:hAnsi="Times New Roman" w:cs="Times New Roman" w:hint="eastAsia"/>
          <w:szCs w:val="21"/>
        </w:rPr>
        <w:t>本实验的图片均为黑白图片，从单一角度呈现</w:t>
      </w:r>
      <w:commentRangeEnd w:id="17"/>
      <w:r w:rsidR="00D25513">
        <w:rPr>
          <w:rStyle w:val="ae"/>
        </w:rPr>
        <w:commentReference w:id="17"/>
      </w:r>
      <w:r w:rsidR="009B198C">
        <w:rPr>
          <w:rFonts w:ascii="Times New Roman" w:eastAsia="宋体" w:hAnsi="Times New Roman" w:cs="Times New Roman" w:hint="eastAsia"/>
          <w:szCs w:val="21"/>
        </w:rPr>
        <w:t>，我们预期</w:t>
      </w:r>
      <w:r w:rsidR="005F3559">
        <w:rPr>
          <w:rFonts w:ascii="Times New Roman" w:eastAsia="宋体" w:hAnsi="Times New Roman" w:cs="Times New Roman" w:hint="eastAsia"/>
          <w:szCs w:val="21"/>
        </w:rPr>
        <w:t>女性的再认感受性</w:t>
      </w:r>
      <w:r w:rsidR="005F3559">
        <w:rPr>
          <w:rFonts w:ascii="Times New Roman" w:eastAsia="宋体" w:hAnsi="Times New Roman" w:cs="Times New Roman" w:hint="eastAsia"/>
          <w:szCs w:val="21"/>
        </w:rPr>
        <w:t>d</w:t>
      </w:r>
      <w:r w:rsidR="005F3559">
        <w:rPr>
          <w:rFonts w:ascii="Times New Roman" w:eastAsia="宋体" w:hAnsi="Times New Roman" w:cs="Times New Roman"/>
          <w:szCs w:val="21"/>
        </w:rPr>
        <w:t>’</w:t>
      </w:r>
      <w:r w:rsidR="005F3559">
        <w:rPr>
          <w:rFonts w:ascii="Times New Roman" w:eastAsia="宋体" w:hAnsi="Times New Roman" w:cs="Times New Roman" w:hint="eastAsia"/>
          <w:szCs w:val="21"/>
        </w:rPr>
        <w:t>高于男性。</w:t>
      </w:r>
    </w:p>
    <w:p w14:paraId="585CF971" w14:textId="5D9605C6" w:rsidR="00C80CBD" w:rsidRPr="000F107F" w:rsidRDefault="00C80CBD" w:rsidP="00C80CBD">
      <w:pPr>
        <w:rPr>
          <w:rFonts w:ascii="宋体" w:eastAsia="宋体" w:hAnsi="宋体"/>
          <w:sz w:val="32"/>
          <w:szCs w:val="36"/>
        </w:rPr>
      </w:pPr>
      <w:r w:rsidRPr="000F107F">
        <w:rPr>
          <w:rFonts w:ascii="宋体" w:eastAsia="宋体" w:hAnsi="宋体"/>
          <w:sz w:val="32"/>
          <w:szCs w:val="36"/>
        </w:rPr>
        <w:t>2</w:t>
      </w:r>
      <w:r w:rsidRPr="000F107F">
        <w:rPr>
          <w:rFonts w:ascii="宋体" w:eastAsia="宋体" w:hAnsi="宋体"/>
          <w:sz w:val="32"/>
          <w:szCs w:val="36"/>
        </w:rPr>
        <w:tab/>
      </w:r>
      <w:r w:rsidRPr="000F107F">
        <w:rPr>
          <w:rFonts w:ascii="宋体" w:eastAsia="宋体" w:hAnsi="宋体" w:hint="eastAsia"/>
          <w:sz w:val="32"/>
          <w:szCs w:val="36"/>
        </w:rPr>
        <w:t>方法</w:t>
      </w:r>
    </w:p>
    <w:p w14:paraId="66CE9E08" w14:textId="77777777" w:rsidR="00C80CBD" w:rsidRPr="000F107F" w:rsidRDefault="00C80CBD" w:rsidP="00C80CBD">
      <w:pPr>
        <w:rPr>
          <w:rFonts w:ascii="宋体" w:eastAsia="宋体" w:hAnsi="宋体"/>
          <w:b/>
          <w:bCs/>
          <w:szCs w:val="21"/>
        </w:rPr>
      </w:pPr>
      <w:r w:rsidRPr="000F107F">
        <w:rPr>
          <w:rFonts w:ascii="宋体" w:eastAsia="宋体" w:hAnsi="宋体" w:hint="eastAsia"/>
          <w:b/>
          <w:bCs/>
          <w:szCs w:val="21"/>
        </w:rPr>
        <w:t>2</w:t>
      </w:r>
      <w:r w:rsidRPr="000F107F">
        <w:rPr>
          <w:rFonts w:ascii="宋体" w:eastAsia="宋体" w:hAnsi="宋体"/>
          <w:b/>
          <w:bCs/>
          <w:szCs w:val="21"/>
        </w:rPr>
        <w:t>.1</w:t>
      </w:r>
      <w:r w:rsidRPr="000F107F">
        <w:rPr>
          <w:rFonts w:ascii="宋体" w:eastAsia="宋体" w:hAnsi="宋体"/>
          <w:b/>
          <w:bCs/>
          <w:szCs w:val="21"/>
        </w:rPr>
        <w:tab/>
      </w:r>
      <w:r w:rsidRPr="000F107F">
        <w:rPr>
          <w:rFonts w:ascii="宋体" w:eastAsia="宋体" w:hAnsi="宋体" w:hint="eastAsia"/>
          <w:b/>
          <w:bCs/>
          <w:szCs w:val="21"/>
        </w:rPr>
        <w:t>被试</w:t>
      </w:r>
    </w:p>
    <w:p w14:paraId="0DE75926" w14:textId="0835BBD0" w:rsidR="00225814" w:rsidRDefault="00C80CBD" w:rsidP="00C80CBD">
      <w:pPr>
        <w:ind w:firstLineChars="200" w:firstLine="420"/>
        <w:rPr>
          <w:rFonts w:ascii="宋体" w:eastAsia="宋体" w:hAnsi="宋体"/>
          <w:szCs w:val="21"/>
        </w:rPr>
      </w:pPr>
      <w:r w:rsidRPr="000F107F">
        <w:rPr>
          <w:rFonts w:ascii="宋体" w:eastAsia="宋体" w:hAnsi="宋体" w:hint="eastAsia"/>
          <w:szCs w:val="21"/>
        </w:rPr>
        <w:t>被试为</w:t>
      </w:r>
      <w:r>
        <w:rPr>
          <w:rFonts w:ascii="宋体" w:eastAsia="宋体" w:hAnsi="宋体"/>
          <w:szCs w:val="21"/>
        </w:rPr>
        <w:t>75</w:t>
      </w:r>
      <w:r w:rsidRPr="000F107F">
        <w:rPr>
          <w:rFonts w:ascii="宋体" w:eastAsia="宋体" w:hAnsi="宋体" w:hint="eastAsia"/>
          <w:szCs w:val="21"/>
        </w:rPr>
        <w:t>名北京大学选修实验心理学的同学，年龄在1</w:t>
      </w:r>
      <w:r w:rsidRPr="000F107F">
        <w:rPr>
          <w:rFonts w:ascii="宋体" w:eastAsia="宋体" w:hAnsi="宋体"/>
          <w:szCs w:val="21"/>
        </w:rPr>
        <w:t>8</w:t>
      </w:r>
      <w:r w:rsidRPr="000F107F">
        <w:rPr>
          <w:rFonts w:ascii="宋体" w:eastAsia="宋体" w:hAnsi="宋体" w:hint="eastAsia"/>
          <w:szCs w:val="21"/>
        </w:rPr>
        <w:t>到2</w:t>
      </w:r>
      <w:r w:rsidRPr="000F107F">
        <w:rPr>
          <w:rFonts w:ascii="宋体" w:eastAsia="宋体" w:hAnsi="宋体"/>
          <w:szCs w:val="21"/>
        </w:rPr>
        <w:t>4</w:t>
      </w:r>
      <w:r w:rsidRPr="000F107F">
        <w:rPr>
          <w:rFonts w:ascii="宋体" w:eastAsia="宋体" w:hAnsi="宋体" w:hint="eastAsia"/>
          <w:szCs w:val="21"/>
        </w:rPr>
        <w:t>岁之间</w:t>
      </w:r>
      <w:r w:rsidR="008D4450">
        <w:rPr>
          <w:rFonts w:ascii="宋体" w:eastAsia="宋体" w:hAnsi="宋体" w:hint="eastAsia"/>
          <w:szCs w:val="21"/>
        </w:rPr>
        <w:t>(</w:t>
      </w:r>
      <w:r w:rsidR="008D4450" w:rsidRPr="008D4450">
        <w:rPr>
          <w:rFonts w:ascii="Times New Roman" w:eastAsia="宋体" w:hAnsi="Times New Roman" w:cs="Times New Roman"/>
          <w:i/>
          <w:iCs/>
          <w:szCs w:val="21"/>
        </w:rPr>
        <w:t>M</w:t>
      </w:r>
      <w:r w:rsidR="008D4450">
        <w:rPr>
          <w:rFonts w:ascii="宋体" w:eastAsia="宋体" w:hAnsi="宋体"/>
          <w:szCs w:val="21"/>
        </w:rPr>
        <w:t>=</w:t>
      </w:r>
      <w:r w:rsidRPr="000F107F">
        <w:rPr>
          <w:rFonts w:ascii="宋体" w:eastAsia="宋体" w:hAnsi="宋体" w:hint="eastAsia"/>
          <w:szCs w:val="21"/>
        </w:rPr>
        <w:t>1</w:t>
      </w:r>
      <w:r w:rsidRPr="000F107F">
        <w:rPr>
          <w:rFonts w:ascii="宋体" w:eastAsia="宋体" w:hAnsi="宋体"/>
          <w:szCs w:val="21"/>
        </w:rPr>
        <w:t>9.</w:t>
      </w:r>
      <w:r>
        <w:rPr>
          <w:rFonts w:ascii="宋体" w:eastAsia="宋体" w:hAnsi="宋体"/>
          <w:szCs w:val="21"/>
        </w:rPr>
        <w:t>83</w:t>
      </w:r>
      <w:r w:rsidRPr="000F107F">
        <w:rPr>
          <w:rFonts w:ascii="宋体" w:eastAsia="宋体" w:hAnsi="宋体" w:hint="eastAsia"/>
          <w:szCs w:val="21"/>
        </w:rPr>
        <w:t>，</w:t>
      </w:r>
      <w:r w:rsidR="008D4450" w:rsidRPr="008D4450">
        <w:rPr>
          <w:rFonts w:ascii="Times New Roman" w:eastAsia="宋体" w:hAnsi="Times New Roman" w:cs="Times New Roman"/>
          <w:i/>
          <w:iCs/>
          <w:szCs w:val="21"/>
        </w:rPr>
        <w:t>SD</w:t>
      </w:r>
      <w:r w:rsidR="008D4450" w:rsidRPr="008D4450">
        <w:rPr>
          <w:rFonts w:ascii="Times New Roman" w:eastAsia="宋体" w:hAnsi="Times New Roman" w:cs="Times New Roman"/>
          <w:szCs w:val="21"/>
        </w:rPr>
        <w:t>=</w:t>
      </w:r>
      <w:r w:rsidRPr="000F107F">
        <w:rPr>
          <w:rFonts w:ascii="宋体" w:eastAsia="宋体" w:hAnsi="宋体" w:hint="eastAsia"/>
          <w:szCs w:val="21"/>
        </w:rPr>
        <w:t>1</w:t>
      </w:r>
      <w:r w:rsidRPr="000F107F">
        <w:rPr>
          <w:rFonts w:ascii="宋体" w:eastAsia="宋体" w:hAnsi="宋体"/>
          <w:szCs w:val="21"/>
        </w:rPr>
        <w:t>.2</w:t>
      </w:r>
      <w:r>
        <w:rPr>
          <w:rFonts w:ascii="宋体" w:eastAsia="宋体" w:hAnsi="宋体"/>
          <w:szCs w:val="21"/>
        </w:rPr>
        <w:t>1</w:t>
      </w:r>
      <w:r w:rsidR="008D4450">
        <w:rPr>
          <w:rFonts w:ascii="宋体" w:eastAsia="宋体" w:hAnsi="宋体"/>
          <w:szCs w:val="21"/>
        </w:rPr>
        <w:t>)</w:t>
      </w:r>
      <w:r w:rsidRPr="000F107F">
        <w:rPr>
          <w:rFonts w:ascii="宋体" w:eastAsia="宋体" w:hAnsi="宋体" w:hint="eastAsia"/>
          <w:szCs w:val="21"/>
        </w:rPr>
        <w:t>。女性</w:t>
      </w:r>
      <w:r>
        <w:rPr>
          <w:rFonts w:ascii="宋体" w:eastAsia="宋体" w:hAnsi="宋体"/>
          <w:szCs w:val="21"/>
        </w:rPr>
        <w:t>45</w:t>
      </w:r>
      <w:r w:rsidRPr="000F107F">
        <w:rPr>
          <w:rFonts w:ascii="宋体" w:eastAsia="宋体" w:hAnsi="宋体" w:hint="eastAsia"/>
          <w:szCs w:val="21"/>
        </w:rPr>
        <w:t>位，男性</w:t>
      </w:r>
      <w:r>
        <w:rPr>
          <w:rFonts w:ascii="宋体" w:eastAsia="宋体" w:hAnsi="宋体"/>
          <w:szCs w:val="21"/>
        </w:rPr>
        <w:t>30</w:t>
      </w:r>
      <w:r w:rsidRPr="000F107F">
        <w:rPr>
          <w:rFonts w:ascii="宋体" w:eastAsia="宋体" w:hAnsi="宋体" w:hint="eastAsia"/>
          <w:szCs w:val="21"/>
        </w:rPr>
        <w:t>位，</w:t>
      </w:r>
      <w:commentRangeStart w:id="18"/>
      <w:r w:rsidRPr="000F107F">
        <w:rPr>
          <w:rFonts w:ascii="宋体" w:eastAsia="宋体" w:hAnsi="宋体" w:hint="eastAsia"/>
          <w:szCs w:val="21"/>
        </w:rPr>
        <w:t>所有被试均为右利手</w:t>
      </w:r>
      <w:commentRangeEnd w:id="18"/>
      <w:r w:rsidR="00A11E08">
        <w:rPr>
          <w:rStyle w:val="ae"/>
        </w:rPr>
        <w:commentReference w:id="18"/>
      </w:r>
      <w:r w:rsidRPr="000F107F">
        <w:rPr>
          <w:rFonts w:ascii="宋体" w:eastAsia="宋体" w:hAnsi="宋体" w:hint="eastAsia"/>
          <w:szCs w:val="21"/>
        </w:rPr>
        <w:t>，视力或矫正视力正常。</w:t>
      </w:r>
      <w:r>
        <w:rPr>
          <w:rFonts w:ascii="宋体" w:eastAsia="宋体" w:hAnsi="宋体" w:hint="eastAsia"/>
          <w:szCs w:val="21"/>
        </w:rPr>
        <w:t>实验无报酬。</w:t>
      </w:r>
    </w:p>
    <w:p w14:paraId="4F3B7F41" w14:textId="3E686D0D" w:rsidR="00C80CBD" w:rsidRPr="00C80CBD" w:rsidRDefault="00C80CBD" w:rsidP="00C80CBD">
      <w:pPr>
        <w:rPr>
          <w:rFonts w:ascii="宋体" w:eastAsia="宋体" w:hAnsi="宋体"/>
          <w:b/>
          <w:bCs/>
          <w:szCs w:val="21"/>
        </w:rPr>
      </w:pPr>
      <w:r w:rsidRPr="00C80CBD">
        <w:rPr>
          <w:rFonts w:ascii="宋体" w:eastAsia="宋体" w:hAnsi="宋体" w:hint="eastAsia"/>
          <w:b/>
          <w:bCs/>
          <w:szCs w:val="21"/>
        </w:rPr>
        <w:t>2</w:t>
      </w:r>
      <w:r w:rsidRPr="00C80CBD">
        <w:rPr>
          <w:rFonts w:ascii="宋体" w:eastAsia="宋体" w:hAnsi="宋体"/>
          <w:b/>
          <w:bCs/>
          <w:szCs w:val="21"/>
        </w:rPr>
        <w:t xml:space="preserve">.2 </w:t>
      </w:r>
      <w:r w:rsidRPr="00C80CBD">
        <w:rPr>
          <w:rFonts w:ascii="宋体" w:eastAsia="宋体" w:hAnsi="宋体" w:hint="eastAsia"/>
          <w:b/>
          <w:bCs/>
          <w:szCs w:val="21"/>
        </w:rPr>
        <w:t>仪器和材料</w:t>
      </w:r>
    </w:p>
    <w:p w14:paraId="326FEC35" w14:textId="4B6E27EE" w:rsidR="00C80CBD" w:rsidRDefault="00C80CBD" w:rsidP="00C80CBD">
      <w:pPr>
        <w:ind w:firstLineChars="200" w:firstLine="420"/>
        <w:rPr>
          <w:rFonts w:ascii="Times New Roman" w:eastAsia="宋体" w:hAnsi="Times New Roman" w:cs="Times New Roman"/>
          <w:szCs w:val="21"/>
        </w:rPr>
      </w:pPr>
      <w:r w:rsidRPr="00C80CBD">
        <w:rPr>
          <w:rFonts w:ascii="宋体" w:eastAsia="宋体" w:hAnsi="宋体" w:hint="eastAsia"/>
          <w:szCs w:val="21"/>
        </w:rPr>
        <w:t>本实验使用显示器为2</w:t>
      </w:r>
      <w:r w:rsidRPr="00C80CBD">
        <w:rPr>
          <w:rFonts w:ascii="宋体" w:eastAsia="宋体" w:hAnsi="宋体"/>
          <w:szCs w:val="21"/>
        </w:rPr>
        <w:t>0-</w:t>
      </w:r>
      <w:r w:rsidRPr="00C80CBD">
        <w:rPr>
          <w:rFonts w:ascii="Times New Roman" w:eastAsia="宋体" w:hAnsi="Times New Roman" w:cs="Times New Roman"/>
          <w:szCs w:val="21"/>
        </w:rPr>
        <w:t>in ViewSonic</w:t>
      </w:r>
      <w:r w:rsidRPr="00C80CBD">
        <w:rPr>
          <w:rFonts w:ascii="宋体" w:eastAsia="宋体" w:hAnsi="宋体" w:hint="eastAsia"/>
          <w:szCs w:val="21"/>
        </w:rPr>
        <w:t>，分辨率为1</w:t>
      </w:r>
      <w:r w:rsidRPr="00C80CBD">
        <w:rPr>
          <w:rFonts w:ascii="宋体" w:eastAsia="宋体" w:hAnsi="宋体"/>
          <w:szCs w:val="21"/>
        </w:rPr>
        <w:t>920</w:t>
      </w:r>
      <w:r w:rsidRPr="00C80CBD">
        <w:rPr>
          <w:rFonts w:ascii="宋体" w:eastAsia="宋体" w:hAnsi="宋体" w:hint="eastAsia"/>
          <w:szCs w:val="21"/>
        </w:rPr>
        <w:t>×</w:t>
      </w:r>
      <w:r w:rsidRPr="00C80CBD">
        <w:rPr>
          <w:rFonts w:ascii="宋体" w:eastAsia="宋体" w:hAnsi="宋体"/>
          <w:szCs w:val="21"/>
        </w:rPr>
        <w:t>1080</w:t>
      </w:r>
      <w:r w:rsidRPr="00C80CBD">
        <w:rPr>
          <w:rFonts w:ascii="宋体" w:eastAsia="宋体" w:hAnsi="宋体" w:hint="eastAsia"/>
          <w:szCs w:val="21"/>
        </w:rPr>
        <w:t>，刷新频率为6</w:t>
      </w:r>
      <w:r w:rsidRPr="00C80CBD">
        <w:rPr>
          <w:rFonts w:ascii="宋体" w:eastAsia="宋体" w:hAnsi="宋体"/>
          <w:szCs w:val="21"/>
        </w:rPr>
        <w:t>0</w:t>
      </w:r>
      <w:r w:rsidRPr="00C80CBD">
        <w:rPr>
          <w:rFonts w:ascii="Times New Roman" w:eastAsia="宋体" w:hAnsi="Times New Roman" w:cs="Times New Roman"/>
          <w:szCs w:val="21"/>
        </w:rPr>
        <w:t>Hz</w:t>
      </w:r>
      <w:r w:rsidRPr="00C80CBD">
        <w:rPr>
          <w:rFonts w:ascii="宋体" w:eastAsia="宋体" w:hAnsi="宋体" w:hint="eastAsia"/>
          <w:szCs w:val="21"/>
        </w:rPr>
        <w:t>，操作系统为</w:t>
      </w:r>
      <w:r w:rsidRPr="00C80CBD">
        <w:rPr>
          <w:rFonts w:ascii="Times New Roman" w:eastAsia="宋体" w:hAnsi="Times New Roman" w:cs="Times New Roman"/>
          <w:szCs w:val="21"/>
        </w:rPr>
        <w:t>Windows</w:t>
      </w:r>
      <w:r w:rsidRPr="00C80CBD">
        <w:rPr>
          <w:rFonts w:ascii="宋体" w:eastAsia="宋体" w:hAnsi="宋体"/>
          <w:szCs w:val="21"/>
        </w:rPr>
        <w:t>7</w:t>
      </w:r>
      <w:r w:rsidRPr="00C80CBD">
        <w:rPr>
          <w:rFonts w:ascii="宋体" w:eastAsia="宋体" w:hAnsi="宋体" w:hint="eastAsia"/>
          <w:szCs w:val="21"/>
        </w:rPr>
        <w:t>的电脑，被试在提供的电脑上使用心羽心理实验系统软件，通过</w:t>
      </w:r>
      <w:r>
        <w:rPr>
          <w:rFonts w:ascii="宋体" w:eastAsia="宋体" w:hAnsi="宋体" w:hint="eastAsia"/>
          <w:szCs w:val="21"/>
        </w:rPr>
        <w:t>鼠标</w:t>
      </w:r>
      <w:r w:rsidRPr="00C80CBD">
        <w:rPr>
          <w:rFonts w:ascii="宋体" w:eastAsia="宋体" w:hAnsi="宋体" w:hint="eastAsia"/>
          <w:szCs w:val="21"/>
        </w:rPr>
        <w:t>完成实验。</w:t>
      </w:r>
      <w:r>
        <w:rPr>
          <w:rFonts w:ascii="宋体" w:eastAsia="宋体" w:hAnsi="宋体" w:hint="eastAsia"/>
          <w:szCs w:val="21"/>
        </w:rPr>
        <w:t>刺激材料为黑白图片两套：第一套6</w:t>
      </w:r>
      <w:r>
        <w:rPr>
          <w:rFonts w:ascii="宋体" w:eastAsia="宋体" w:hAnsi="宋体"/>
          <w:szCs w:val="21"/>
        </w:rPr>
        <w:t>0</w:t>
      </w:r>
      <w:r>
        <w:rPr>
          <w:rFonts w:ascii="宋体" w:eastAsia="宋体" w:hAnsi="宋体" w:hint="eastAsia"/>
          <w:szCs w:val="21"/>
        </w:rPr>
        <w:t>张（每个图片内容不同）作为信号</w:t>
      </w:r>
      <w:r w:rsidRPr="00C80CBD">
        <w:rPr>
          <w:rFonts w:ascii="Times New Roman" w:eastAsia="宋体" w:hAnsi="Times New Roman" w:cs="Times New Roman"/>
          <w:szCs w:val="21"/>
        </w:rPr>
        <w:t>SN</w:t>
      </w:r>
      <w:r>
        <w:rPr>
          <w:rFonts w:ascii="Times New Roman" w:eastAsia="宋体" w:hAnsi="Times New Roman" w:cs="Times New Roman" w:hint="eastAsia"/>
          <w:szCs w:val="21"/>
        </w:rPr>
        <w:t>，为记忆和测验使用；第二套</w:t>
      </w:r>
      <w:r>
        <w:rPr>
          <w:rFonts w:ascii="Times New Roman" w:eastAsia="宋体" w:hAnsi="Times New Roman" w:cs="Times New Roman" w:hint="eastAsia"/>
          <w:szCs w:val="21"/>
        </w:rPr>
        <w:t>6</w:t>
      </w:r>
      <w:r>
        <w:rPr>
          <w:rFonts w:ascii="Times New Roman" w:eastAsia="宋体" w:hAnsi="Times New Roman" w:cs="Times New Roman"/>
          <w:szCs w:val="21"/>
        </w:rPr>
        <w:t>0</w:t>
      </w:r>
      <w:r>
        <w:rPr>
          <w:rFonts w:ascii="Times New Roman" w:eastAsia="宋体" w:hAnsi="Times New Roman" w:cs="Times New Roman" w:hint="eastAsia"/>
          <w:szCs w:val="21"/>
        </w:rPr>
        <w:t>张（每个图片也不相同，但与相应的第一套相似）作为噪音</w:t>
      </w:r>
      <w:r>
        <w:rPr>
          <w:rFonts w:ascii="Times New Roman" w:eastAsia="宋体" w:hAnsi="Times New Roman" w:cs="Times New Roman" w:hint="eastAsia"/>
          <w:szCs w:val="21"/>
        </w:rPr>
        <w:t>N</w:t>
      </w:r>
      <w:r>
        <w:rPr>
          <w:rFonts w:ascii="Times New Roman" w:eastAsia="宋体" w:hAnsi="Times New Roman" w:cs="Times New Roman" w:hint="eastAsia"/>
          <w:szCs w:val="21"/>
        </w:rPr>
        <w:t>，为测验专用。</w:t>
      </w:r>
    </w:p>
    <w:p w14:paraId="5BFEC374" w14:textId="7B9BDA3B" w:rsidR="00C80CBD" w:rsidRPr="00C80CBD" w:rsidRDefault="00C80CBD" w:rsidP="00C80CBD">
      <w:pPr>
        <w:rPr>
          <w:rFonts w:ascii="宋体" w:eastAsia="宋体" w:hAnsi="宋体" w:cs="Times New Roman"/>
          <w:b/>
          <w:bCs/>
          <w:szCs w:val="21"/>
        </w:rPr>
      </w:pPr>
      <w:r w:rsidRPr="00C80CBD">
        <w:rPr>
          <w:rFonts w:ascii="宋体" w:eastAsia="宋体" w:hAnsi="宋体" w:cs="Times New Roman" w:hint="eastAsia"/>
          <w:b/>
          <w:bCs/>
          <w:szCs w:val="21"/>
        </w:rPr>
        <w:t>2</w:t>
      </w:r>
      <w:r w:rsidRPr="00C80CBD">
        <w:rPr>
          <w:rFonts w:ascii="宋体" w:eastAsia="宋体" w:hAnsi="宋体" w:cs="Times New Roman"/>
          <w:b/>
          <w:bCs/>
          <w:szCs w:val="21"/>
        </w:rPr>
        <w:t xml:space="preserve">.3 </w:t>
      </w:r>
      <w:r w:rsidRPr="00C80CBD">
        <w:rPr>
          <w:rFonts w:ascii="宋体" w:eastAsia="宋体" w:hAnsi="宋体" w:cs="Times New Roman" w:hint="eastAsia"/>
          <w:b/>
          <w:bCs/>
          <w:szCs w:val="21"/>
        </w:rPr>
        <w:t>实验设计</w:t>
      </w:r>
    </w:p>
    <w:p w14:paraId="50AE57E1" w14:textId="2B07887C" w:rsidR="00C80CBD" w:rsidRDefault="007525B9" w:rsidP="00C80CBD">
      <w:pPr>
        <w:ind w:firstLineChars="200" w:firstLine="420"/>
        <w:rPr>
          <w:rFonts w:ascii="Times New Roman" w:eastAsia="宋体" w:hAnsi="Times New Roman" w:cs="Times New Roman"/>
          <w:szCs w:val="21"/>
        </w:rPr>
      </w:pPr>
      <w:r>
        <w:rPr>
          <w:rFonts w:ascii="宋体" w:eastAsia="宋体" w:hAnsi="宋体" w:hint="eastAsia"/>
          <w:szCs w:val="21"/>
        </w:rPr>
        <w:t>本实验使用</w:t>
      </w:r>
      <w:r w:rsidR="008D4450">
        <w:rPr>
          <w:rFonts w:ascii="宋体" w:eastAsia="宋体" w:hAnsi="宋体"/>
          <w:szCs w:val="21"/>
        </w:rPr>
        <w:t>2</w:t>
      </w:r>
      <w:r w:rsidR="008D4450">
        <w:rPr>
          <w:rFonts w:ascii="宋体" w:eastAsia="宋体" w:hAnsi="宋体" w:hint="eastAsia"/>
          <w:szCs w:val="21"/>
        </w:rPr>
        <w:t>×</w:t>
      </w:r>
      <w:r w:rsidR="008D4450">
        <w:rPr>
          <w:rFonts w:ascii="宋体" w:eastAsia="宋体" w:hAnsi="宋体"/>
          <w:szCs w:val="21"/>
        </w:rPr>
        <w:t>4</w:t>
      </w:r>
      <w:r w:rsidR="008D4450">
        <w:rPr>
          <w:rFonts w:ascii="宋体" w:eastAsia="宋体" w:hAnsi="宋体" w:hint="eastAsia"/>
          <w:szCs w:val="21"/>
        </w:rPr>
        <w:t>的混合设计</w:t>
      </w:r>
      <w:r w:rsidR="009658DF">
        <w:rPr>
          <w:rFonts w:ascii="宋体" w:eastAsia="宋体" w:hAnsi="宋体" w:hint="eastAsia"/>
          <w:szCs w:val="21"/>
        </w:rPr>
        <w:t>，其中组间变量为性别，</w:t>
      </w:r>
      <w:r w:rsidR="00757217">
        <w:rPr>
          <w:rFonts w:ascii="宋体" w:eastAsia="宋体" w:hAnsi="宋体" w:hint="eastAsia"/>
          <w:szCs w:val="21"/>
        </w:rPr>
        <w:t>有2个水平（男性，女性）；</w:t>
      </w:r>
      <w:r w:rsidR="009658DF">
        <w:rPr>
          <w:rFonts w:ascii="宋体" w:eastAsia="宋体" w:hAnsi="宋体" w:hint="eastAsia"/>
          <w:szCs w:val="21"/>
        </w:rPr>
        <w:t>组内变量为</w:t>
      </w:r>
      <w:r w:rsidR="009B75FD">
        <w:rPr>
          <w:rFonts w:ascii="宋体" w:eastAsia="宋体" w:hAnsi="宋体" w:hint="eastAsia"/>
          <w:szCs w:val="21"/>
        </w:rPr>
        <w:t>报告</w:t>
      </w:r>
      <w:r w:rsidR="0010463C">
        <w:rPr>
          <w:rFonts w:ascii="宋体" w:eastAsia="宋体" w:hAnsi="宋体" w:hint="eastAsia"/>
          <w:szCs w:val="21"/>
        </w:rPr>
        <w:t>标准</w:t>
      </w:r>
      <w:r w:rsidR="009658DF">
        <w:rPr>
          <w:rFonts w:ascii="宋体" w:eastAsia="宋体" w:hAnsi="宋体" w:hint="eastAsia"/>
          <w:szCs w:val="21"/>
        </w:rPr>
        <w:t>，有4个水平（</w:t>
      </w:r>
      <w:r w:rsidR="0010463C" w:rsidRPr="0010463C">
        <w:rPr>
          <w:rFonts w:ascii="Times New Roman" w:eastAsia="宋体" w:hAnsi="Times New Roman" w:cs="Times New Roman"/>
          <w:szCs w:val="21"/>
        </w:rPr>
        <w:t>C</w:t>
      </w:r>
      <w:r w:rsidR="0010463C">
        <w:rPr>
          <w:rFonts w:ascii="宋体" w:eastAsia="宋体" w:hAnsi="宋体"/>
          <w:szCs w:val="21"/>
        </w:rPr>
        <w:t>1:</w:t>
      </w:r>
      <w:r w:rsidR="00BA5CB3">
        <w:rPr>
          <w:rFonts w:ascii="宋体" w:eastAsia="宋体" w:hAnsi="宋体"/>
          <w:szCs w:val="21"/>
        </w:rPr>
        <w:t>0%</w:t>
      </w:r>
      <w:r w:rsidR="00BA5CB3">
        <w:rPr>
          <w:rFonts w:ascii="宋体" w:eastAsia="宋体" w:hAnsi="宋体" w:hint="eastAsia"/>
          <w:szCs w:val="21"/>
        </w:rPr>
        <w:t>把握与</w:t>
      </w:r>
      <w:r w:rsidR="00757217">
        <w:rPr>
          <w:rFonts w:ascii="宋体" w:eastAsia="宋体" w:hAnsi="宋体" w:hint="eastAsia"/>
          <w:szCs w:val="21"/>
        </w:rPr>
        <w:t>2</w:t>
      </w:r>
      <w:r w:rsidR="00757217">
        <w:rPr>
          <w:rFonts w:ascii="宋体" w:eastAsia="宋体" w:hAnsi="宋体"/>
          <w:szCs w:val="21"/>
        </w:rPr>
        <w:t>5%</w:t>
      </w:r>
      <w:r w:rsidR="00BA5CB3">
        <w:rPr>
          <w:rFonts w:ascii="宋体" w:eastAsia="宋体" w:hAnsi="宋体" w:hint="eastAsia"/>
          <w:szCs w:val="21"/>
        </w:rPr>
        <w:t>把握的分界线</w:t>
      </w:r>
      <w:r w:rsidR="00757217">
        <w:rPr>
          <w:rFonts w:ascii="宋体" w:eastAsia="宋体" w:hAnsi="宋体" w:hint="eastAsia"/>
          <w:szCs w:val="21"/>
        </w:rPr>
        <w:t>，</w:t>
      </w:r>
      <w:r w:rsidR="0010463C" w:rsidRPr="0010463C">
        <w:rPr>
          <w:rFonts w:ascii="Times New Roman" w:eastAsia="宋体" w:hAnsi="Times New Roman" w:cs="Times New Roman"/>
          <w:szCs w:val="21"/>
        </w:rPr>
        <w:t>C</w:t>
      </w:r>
      <w:r w:rsidR="0010463C">
        <w:rPr>
          <w:rFonts w:ascii="宋体" w:eastAsia="宋体" w:hAnsi="宋体"/>
          <w:szCs w:val="21"/>
        </w:rPr>
        <w:t>2:</w:t>
      </w:r>
      <w:r w:rsidR="00BA5CB3">
        <w:rPr>
          <w:rFonts w:ascii="宋体" w:eastAsia="宋体" w:hAnsi="宋体"/>
          <w:szCs w:val="21"/>
        </w:rPr>
        <w:t>25%</w:t>
      </w:r>
      <w:r w:rsidR="00BA5CB3">
        <w:rPr>
          <w:rFonts w:ascii="宋体" w:eastAsia="宋体" w:hAnsi="宋体" w:hint="eastAsia"/>
          <w:szCs w:val="21"/>
        </w:rPr>
        <w:t>把握与</w:t>
      </w:r>
      <w:r w:rsidR="00757217">
        <w:rPr>
          <w:rFonts w:ascii="宋体" w:eastAsia="宋体" w:hAnsi="宋体" w:hint="eastAsia"/>
          <w:szCs w:val="21"/>
        </w:rPr>
        <w:t>5</w:t>
      </w:r>
      <w:r w:rsidR="00757217">
        <w:rPr>
          <w:rFonts w:ascii="宋体" w:eastAsia="宋体" w:hAnsi="宋体"/>
          <w:szCs w:val="21"/>
        </w:rPr>
        <w:t>0%</w:t>
      </w:r>
      <w:r w:rsidR="00757217">
        <w:rPr>
          <w:rFonts w:ascii="宋体" w:eastAsia="宋体" w:hAnsi="宋体" w:hint="eastAsia"/>
          <w:szCs w:val="21"/>
        </w:rPr>
        <w:t>把握</w:t>
      </w:r>
      <w:r w:rsidR="00BA5CB3">
        <w:rPr>
          <w:rFonts w:ascii="宋体" w:eastAsia="宋体" w:hAnsi="宋体" w:hint="eastAsia"/>
          <w:szCs w:val="21"/>
        </w:rPr>
        <w:t>的分界线</w:t>
      </w:r>
      <w:r w:rsidR="00757217">
        <w:rPr>
          <w:rFonts w:ascii="宋体" w:eastAsia="宋体" w:hAnsi="宋体" w:hint="eastAsia"/>
          <w:szCs w:val="21"/>
        </w:rPr>
        <w:t>，</w:t>
      </w:r>
      <w:r w:rsidR="0010463C" w:rsidRPr="0010463C">
        <w:rPr>
          <w:rFonts w:ascii="Times New Roman" w:eastAsia="宋体" w:hAnsi="Times New Roman" w:cs="Times New Roman"/>
          <w:szCs w:val="21"/>
        </w:rPr>
        <w:t>C</w:t>
      </w:r>
      <w:r w:rsidR="0010463C">
        <w:rPr>
          <w:rFonts w:ascii="宋体" w:eastAsia="宋体" w:hAnsi="宋体"/>
          <w:szCs w:val="21"/>
        </w:rPr>
        <w:t>3:</w:t>
      </w:r>
      <w:r w:rsidR="00BA5CB3">
        <w:rPr>
          <w:rFonts w:ascii="宋体" w:eastAsia="宋体" w:hAnsi="宋体"/>
          <w:szCs w:val="21"/>
        </w:rPr>
        <w:t>50%</w:t>
      </w:r>
      <w:r w:rsidR="00BA5CB3">
        <w:rPr>
          <w:rFonts w:ascii="宋体" w:eastAsia="宋体" w:hAnsi="宋体" w:hint="eastAsia"/>
          <w:szCs w:val="21"/>
        </w:rPr>
        <w:t>把握与</w:t>
      </w:r>
      <w:r w:rsidR="00757217">
        <w:rPr>
          <w:rFonts w:ascii="宋体" w:eastAsia="宋体" w:hAnsi="宋体"/>
          <w:szCs w:val="21"/>
        </w:rPr>
        <w:t>75%</w:t>
      </w:r>
      <w:r w:rsidR="00757217">
        <w:rPr>
          <w:rFonts w:ascii="宋体" w:eastAsia="宋体" w:hAnsi="宋体" w:hint="eastAsia"/>
          <w:szCs w:val="21"/>
        </w:rPr>
        <w:t>把握</w:t>
      </w:r>
      <w:r w:rsidR="00BA5CB3">
        <w:rPr>
          <w:rFonts w:ascii="宋体" w:eastAsia="宋体" w:hAnsi="宋体" w:hint="eastAsia"/>
          <w:szCs w:val="21"/>
        </w:rPr>
        <w:t>的分界线</w:t>
      </w:r>
      <w:r w:rsidR="00757217">
        <w:rPr>
          <w:rFonts w:ascii="宋体" w:eastAsia="宋体" w:hAnsi="宋体" w:hint="eastAsia"/>
          <w:szCs w:val="21"/>
        </w:rPr>
        <w:t>，</w:t>
      </w:r>
      <w:r w:rsidR="0010463C" w:rsidRPr="0010463C">
        <w:rPr>
          <w:rFonts w:ascii="Times New Roman" w:eastAsia="宋体" w:hAnsi="Times New Roman" w:cs="Times New Roman"/>
          <w:szCs w:val="21"/>
        </w:rPr>
        <w:t>C</w:t>
      </w:r>
      <w:r w:rsidR="0010463C">
        <w:rPr>
          <w:rFonts w:ascii="宋体" w:eastAsia="宋体" w:hAnsi="宋体"/>
          <w:szCs w:val="21"/>
        </w:rPr>
        <w:t>4:</w:t>
      </w:r>
      <w:r w:rsidR="00BA5CB3">
        <w:rPr>
          <w:rFonts w:ascii="宋体" w:eastAsia="宋体" w:hAnsi="宋体"/>
          <w:szCs w:val="21"/>
        </w:rPr>
        <w:t>75%</w:t>
      </w:r>
      <w:r w:rsidR="00BA5CB3">
        <w:rPr>
          <w:rFonts w:ascii="宋体" w:eastAsia="宋体" w:hAnsi="宋体" w:hint="eastAsia"/>
          <w:szCs w:val="21"/>
        </w:rPr>
        <w:t>把握与</w:t>
      </w:r>
      <w:r w:rsidR="00757217">
        <w:rPr>
          <w:rFonts w:ascii="宋体" w:eastAsia="宋体" w:hAnsi="宋体" w:hint="eastAsia"/>
          <w:szCs w:val="21"/>
        </w:rPr>
        <w:t>1</w:t>
      </w:r>
      <w:r w:rsidR="00757217">
        <w:rPr>
          <w:rFonts w:ascii="宋体" w:eastAsia="宋体" w:hAnsi="宋体"/>
          <w:szCs w:val="21"/>
        </w:rPr>
        <w:t>00%</w:t>
      </w:r>
      <w:r w:rsidR="00757217">
        <w:rPr>
          <w:rFonts w:ascii="宋体" w:eastAsia="宋体" w:hAnsi="宋体" w:hint="eastAsia"/>
          <w:szCs w:val="21"/>
        </w:rPr>
        <w:t>把握</w:t>
      </w:r>
      <w:r w:rsidR="00BA5CB3">
        <w:rPr>
          <w:rFonts w:ascii="宋体" w:eastAsia="宋体" w:hAnsi="宋体" w:hint="eastAsia"/>
          <w:szCs w:val="21"/>
        </w:rPr>
        <w:t>的分界线）。</w:t>
      </w:r>
      <w:r w:rsidR="00757217">
        <w:rPr>
          <w:rFonts w:ascii="宋体" w:eastAsia="宋体" w:hAnsi="宋体" w:hint="eastAsia"/>
          <w:szCs w:val="21"/>
        </w:rPr>
        <w:t>本实验有两个因变量，一是被试的再认感受性</w:t>
      </w:r>
      <w:r w:rsidR="00757217" w:rsidRPr="00757217">
        <w:rPr>
          <w:rFonts w:ascii="Times New Roman" w:eastAsia="宋体" w:hAnsi="Times New Roman" w:cs="Times New Roman"/>
          <w:szCs w:val="21"/>
        </w:rPr>
        <w:t>d’</w:t>
      </w:r>
      <w:r w:rsidR="00757217">
        <w:rPr>
          <w:rFonts w:ascii="Times New Roman" w:eastAsia="宋体" w:hAnsi="Times New Roman" w:cs="Times New Roman" w:hint="eastAsia"/>
          <w:szCs w:val="21"/>
        </w:rPr>
        <w:t>，操作性定义为击中率的</w:t>
      </w:r>
      <w:r w:rsidR="00757217">
        <w:rPr>
          <w:rFonts w:ascii="Times New Roman" w:eastAsia="宋体" w:hAnsi="Times New Roman" w:cs="Times New Roman" w:hint="eastAsia"/>
          <w:szCs w:val="21"/>
        </w:rPr>
        <w:t>Z</w:t>
      </w:r>
      <w:r w:rsidR="00757217">
        <w:rPr>
          <w:rFonts w:ascii="Times New Roman" w:eastAsia="宋体" w:hAnsi="Times New Roman" w:cs="Times New Roman" w:hint="eastAsia"/>
          <w:szCs w:val="21"/>
        </w:rPr>
        <w:t>分数</w:t>
      </w:r>
      <w:r w:rsidR="00FB7F18">
        <w:rPr>
          <w:rFonts w:ascii="Times New Roman" w:eastAsia="宋体" w:hAnsi="Times New Roman" w:cs="Times New Roman" w:hint="eastAsia"/>
          <w:szCs w:val="21"/>
        </w:rPr>
        <w:t>与</w:t>
      </w:r>
      <w:r w:rsidR="00757217">
        <w:rPr>
          <w:rFonts w:ascii="Times New Roman" w:eastAsia="宋体" w:hAnsi="Times New Roman" w:cs="Times New Roman" w:hint="eastAsia"/>
          <w:szCs w:val="21"/>
        </w:rPr>
        <w:t>虚报率的</w:t>
      </w:r>
      <w:r w:rsidR="00757217">
        <w:rPr>
          <w:rFonts w:ascii="Times New Roman" w:eastAsia="宋体" w:hAnsi="Times New Roman" w:cs="Times New Roman" w:hint="eastAsia"/>
          <w:szCs w:val="21"/>
        </w:rPr>
        <w:t>Z</w:t>
      </w:r>
      <w:r w:rsidR="00757217">
        <w:rPr>
          <w:rFonts w:ascii="Times New Roman" w:eastAsia="宋体" w:hAnsi="Times New Roman" w:cs="Times New Roman" w:hint="eastAsia"/>
          <w:szCs w:val="21"/>
        </w:rPr>
        <w:t>分数</w:t>
      </w:r>
      <w:r w:rsidR="00FB7F18">
        <w:rPr>
          <w:rFonts w:ascii="Times New Roman" w:eastAsia="宋体" w:hAnsi="Times New Roman" w:cs="Times New Roman" w:hint="eastAsia"/>
          <w:szCs w:val="21"/>
        </w:rPr>
        <w:t>之差的绝对值</w:t>
      </w:r>
      <w:r w:rsidR="00757217">
        <w:rPr>
          <w:rFonts w:ascii="Times New Roman" w:eastAsia="宋体" w:hAnsi="Times New Roman" w:cs="Times New Roman" w:hint="eastAsia"/>
          <w:szCs w:val="21"/>
        </w:rPr>
        <w:t>；二是被试的判断标准</w:t>
      </w:r>
      <w:r w:rsidR="00757217" w:rsidRPr="00E71476">
        <w:rPr>
          <w:rFonts w:ascii="Times New Roman" w:eastAsia="宋体" w:hAnsi="Times New Roman" w:cs="Times New Roman"/>
          <w:szCs w:val="21"/>
        </w:rPr>
        <w:t>β</w:t>
      </w:r>
      <w:r w:rsidR="00757217">
        <w:rPr>
          <w:rFonts w:ascii="Times New Roman" w:eastAsia="宋体" w:hAnsi="Times New Roman" w:cs="Times New Roman" w:hint="eastAsia"/>
          <w:szCs w:val="21"/>
        </w:rPr>
        <w:t>，操作性定义为</w:t>
      </w:r>
      <w:r w:rsidR="00FB7F18">
        <w:rPr>
          <w:rFonts w:ascii="Times New Roman" w:eastAsia="宋体" w:hAnsi="Times New Roman" w:cs="Times New Roman" w:hint="eastAsia"/>
          <w:szCs w:val="21"/>
        </w:rPr>
        <w:t>在标准正态曲线中</w:t>
      </w:r>
      <w:r w:rsidR="00757217">
        <w:rPr>
          <w:rFonts w:ascii="Times New Roman" w:eastAsia="宋体" w:hAnsi="Times New Roman" w:cs="Times New Roman" w:hint="eastAsia"/>
          <w:szCs w:val="21"/>
        </w:rPr>
        <w:t>击中率的</w:t>
      </w:r>
      <w:r w:rsidR="00757217">
        <w:rPr>
          <w:rFonts w:ascii="Times New Roman" w:eastAsia="宋体" w:hAnsi="Times New Roman" w:cs="Times New Roman" w:hint="eastAsia"/>
          <w:szCs w:val="21"/>
        </w:rPr>
        <w:t>Z</w:t>
      </w:r>
      <w:r w:rsidR="00757217">
        <w:rPr>
          <w:rFonts w:ascii="Times New Roman" w:eastAsia="宋体" w:hAnsi="Times New Roman" w:cs="Times New Roman" w:hint="eastAsia"/>
          <w:szCs w:val="21"/>
        </w:rPr>
        <w:t>分数</w:t>
      </w:r>
      <w:r w:rsidR="00FB7F18">
        <w:rPr>
          <w:rFonts w:ascii="Times New Roman" w:eastAsia="宋体" w:hAnsi="Times New Roman" w:cs="Times New Roman" w:hint="eastAsia"/>
          <w:szCs w:val="21"/>
        </w:rPr>
        <w:t>对应的纵坐标与虚报率的</w:t>
      </w:r>
      <w:r w:rsidR="00FB7F18">
        <w:rPr>
          <w:rFonts w:ascii="Times New Roman" w:eastAsia="宋体" w:hAnsi="Times New Roman" w:cs="Times New Roman" w:hint="eastAsia"/>
          <w:szCs w:val="21"/>
        </w:rPr>
        <w:t>Z</w:t>
      </w:r>
      <w:r w:rsidR="00FB7F18">
        <w:rPr>
          <w:rFonts w:ascii="Times New Roman" w:eastAsia="宋体" w:hAnsi="Times New Roman" w:cs="Times New Roman" w:hint="eastAsia"/>
          <w:szCs w:val="21"/>
        </w:rPr>
        <w:t>分数对应的纵坐标之比。</w:t>
      </w:r>
    </w:p>
    <w:p w14:paraId="69938872" w14:textId="4A10B59F" w:rsidR="00912548" w:rsidRDefault="00912548" w:rsidP="00C80CB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本实验对图片的</w:t>
      </w:r>
      <w:r w:rsidR="00FD7B3B">
        <w:rPr>
          <w:rFonts w:ascii="Times New Roman" w:eastAsia="宋体" w:hAnsi="Times New Roman" w:cs="Times New Roman" w:hint="eastAsia"/>
          <w:szCs w:val="21"/>
        </w:rPr>
        <w:t>呈现</w:t>
      </w:r>
      <w:r>
        <w:rPr>
          <w:rFonts w:ascii="Times New Roman" w:eastAsia="宋体" w:hAnsi="Times New Roman" w:cs="Times New Roman" w:hint="eastAsia"/>
          <w:szCs w:val="21"/>
        </w:rPr>
        <w:t>顺序这一潜在的额外变量进行了控制，在两个阶段中，图片的顺序是随机的。</w:t>
      </w:r>
    </w:p>
    <w:p w14:paraId="6534AC8C" w14:textId="4F98AFC1" w:rsidR="008D4450" w:rsidRPr="00FD7B3B" w:rsidRDefault="00FD7B3B" w:rsidP="00FD7B3B">
      <w:pPr>
        <w:rPr>
          <w:rFonts w:ascii="宋体" w:eastAsia="宋体" w:hAnsi="宋体"/>
          <w:b/>
          <w:bCs/>
          <w:szCs w:val="21"/>
        </w:rPr>
      </w:pPr>
      <w:r w:rsidRPr="00FD7B3B">
        <w:rPr>
          <w:rFonts w:ascii="宋体" w:eastAsia="宋体" w:hAnsi="宋体" w:hint="eastAsia"/>
          <w:b/>
          <w:bCs/>
          <w:szCs w:val="21"/>
        </w:rPr>
        <w:t>2</w:t>
      </w:r>
      <w:commentRangeStart w:id="19"/>
      <w:r w:rsidRPr="00FD7B3B">
        <w:rPr>
          <w:rFonts w:ascii="宋体" w:eastAsia="宋体" w:hAnsi="宋体"/>
          <w:b/>
          <w:bCs/>
          <w:szCs w:val="21"/>
        </w:rPr>
        <w:t xml:space="preserve">.4 </w:t>
      </w:r>
      <w:r w:rsidRPr="00FD7B3B">
        <w:rPr>
          <w:rFonts w:ascii="宋体" w:eastAsia="宋体" w:hAnsi="宋体" w:hint="eastAsia"/>
          <w:b/>
          <w:bCs/>
          <w:szCs w:val="21"/>
        </w:rPr>
        <w:t>实验程序</w:t>
      </w:r>
      <w:commentRangeEnd w:id="19"/>
      <w:r w:rsidR="004A7F6E">
        <w:rPr>
          <w:rStyle w:val="ae"/>
        </w:rPr>
        <w:commentReference w:id="19"/>
      </w:r>
    </w:p>
    <w:p w14:paraId="6CF46804" w14:textId="77777777" w:rsidR="00127D22" w:rsidRDefault="00FD7B3B" w:rsidP="00127D22">
      <w:pPr>
        <w:ind w:firstLineChars="200" w:firstLine="420"/>
        <w:rPr>
          <w:rFonts w:ascii="Times New Roman" w:eastAsia="宋体" w:hAnsi="Times New Roman" w:cs="Times New Roman"/>
          <w:szCs w:val="21"/>
        </w:rPr>
      </w:pPr>
      <w:r>
        <w:rPr>
          <w:rFonts w:ascii="宋体" w:eastAsia="宋体" w:hAnsi="宋体" w:hint="eastAsia"/>
          <w:szCs w:val="21"/>
        </w:rPr>
        <w:t>该实验分为记忆阶段和测验阶段。被试坐在电脑前，首先进行记忆阶段，电脑显示如下指导语：“</w:t>
      </w:r>
      <w:r w:rsidRPr="00FD7B3B">
        <w:rPr>
          <w:rFonts w:ascii="宋体" w:eastAsia="宋体" w:hAnsi="宋体" w:hint="eastAsia"/>
          <w:szCs w:val="21"/>
        </w:rPr>
        <w:t>屏幕中央会呈现一幅一幅的图片，一共</w:t>
      </w:r>
      <w:r w:rsidRPr="00FD7B3B">
        <w:rPr>
          <w:rFonts w:ascii="宋体" w:eastAsia="宋体" w:hAnsi="宋体"/>
          <w:szCs w:val="21"/>
        </w:rPr>
        <w:t>60幅。你要尽量记住图片中画的是什么。</w:t>
      </w:r>
      <w:r w:rsidRPr="00FD7B3B">
        <w:rPr>
          <w:rFonts w:ascii="宋体" w:eastAsia="宋体" w:hAnsi="宋体" w:hint="eastAsia"/>
          <w:szCs w:val="21"/>
        </w:rPr>
        <w:t>明白这段话的意思后，点击</w:t>
      </w:r>
      <w:r>
        <w:rPr>
          <w:rFonts w:ascii="宋体" w:eastAsia="宋体" w:hAnsi="宋体" w:hint="eastAsia"/>
          <w:szCs w:val="21"/>
        </w:rPr>
        <w:t>‘</w:t>
      </w:r>
      <w:r w:rsidRPr="00FD7B3B">
        <w:rPr>
          <w:rFonts w:ascii="宋体" w:eastAsia="宋体" w:hAnsi="宋体" w:hint="eastAsia"/>
          <w:szCs w:val="21"/>
        </w:rPr>
        <w:t>确定</w:t>
      </w:r>
      <w:r>
        <w:rPr>
          <w:rFonts w:ascii="宋体" w:eastAsia="宋体" w:hAnsi="宋体" w:hint="eastAsia"/>
          <w:szCs w:val="21"/>
        </w:rPr>
        <w:t>’</w:t>
      </w:r>
      <w:r w:rsidRPr="00FD7B3B">
        <w:rPr>
          <w:rFonts w:ascii="宋体" w:eastAsia="宋体" w:hAnsi="宋体" w:hint="eastAsia"/>
          <w:szCs w:val="21"/>
        </w:rPr>
        <w:t>按钮开始。</w:t>
      </w:r>
      <w:r>
        <w:rPr>
          <w:rFonts w:ascii="宋体" w:eastAsia="宋体" w:hAnsi="宋体" w:hint="eastAsia"/>
          <w:szCs w:val="21"/>
        </w:rPr>
        <w:t>”开始实验后，每张图片呈现2秒，间隔1秒，连续呈现6</w:t>
      </w:r>
      <w:r>
        <w:rPr>
          <w:rFonts w:ascii="宋体" w:eastAsia="宋体" w:hAnsi="宋体"/>
          <w:szCs w:val="21"/>
        </w:rPr>
        <w:t>0</w:t>
      </w:r>
      <w:r>
        <w:rPr>
          <w:rFonts w:ascii="宋体" w:eastAsia="宋体" w:hAnsi="宋体" w:hint="eastAsia"/>
          <w:szCs w:val="21"/>
        </w:rPr>
        <w:t>张</w:t>
      </w:r>
      <w:r w:rsidRPr="00FD7B3B">
        <w:rPr>
          <w:rFonts w:ascii="Times New Roman" w:eastAsia="宋体" w:hAnsi="Times New Roman" w:cs="Times New Roman"/>
          <w:szCs w:val="21"/>
        </w:rPr>
        <w:t>SN</w:t>
      </w:r>
      <w:r>
        <w:rPr>
          <w:rFonts w:ascii="Times New Roman" w:eastAsia="宋体" w:hAnsi="Times New Roman" w:cs="Times New Roman" w:hint="eastAsia"/>
          <w:szCs w:val="21"/>
        </w:rPr>
        <w:t>记忆用图片（顺序随机）。</w:t>
      </w:r>
      <w:r w:rsidR="00127D22">
        <w:rPr>
          <w:rFonts w:ascii="Times New Roman" w:eastAsia="宋体" w:hAnsi="Times New Roman" w:cs="Times New Roman" w:hint="eastAsia"/>
          <w:szCs w:val="21"/>
        </w:rPr>
        <w:t>记忆阶段结束后，电脑呈现如下测验阶段的指导语：</w:t>
      </w:r>
    </w:p>
    <w:p w14:paraId="759533AF" w14:textId="463EA95E" w:rsidR="00127D22" w:rsidRPr="00127D22" w:rsidRDefault="00127D22" w:rsidP="00127D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Pr="00127D22">
        <w:rPr>
          <w:rFonts w:ascii="Times New Roman" w:eastAsia="宋体" w:hAnsi="Times New Roman" w:cs="Times New Roman" w:hint="eastAsia"/>
          <w:szCs w:val="21"/>
        </w:rPr>
        <w:t>下面要给你呈现</w:t>
      </w:r>
      <w:r w:rsidRPr="00127D22">
        <w:rPr>
          <w:rFonts w:ascii="Times New Roman" w:eastAsia="宋体" w:hAnsi="Times New Roman" w:cs="Times New Roman"/>
          <w:szCs w:val="21"/>
        </w:rPr>
        <w:t>120</w:t>
      </w:r>
      <w:r w:rsidRPr="00127D22">
        <w:rPr>
          <w:rFonts w:ascii="Times New Roman" w:eastAsia="宋体" w:hAnsi="Times New Roman" w:cs="Times New Roman"/>
          <w:szCs w:val="21"/>
        </w:rPr>
        <w:t>幅图片。其中一半是你刚才看过的，另一半是新的。每呈现一幅图片时，你应当判断它是不是刚才看过的。请按照下面的标准点击对应的数字按钮反应。</w:t>
      </w:r>
    </w:p>
    <w:p w14:paraId="77ECAAD2" w14:textId="77777777" w:rsidR="00127D22" w:rsidRPr="00127D22" w:rsidRDefault="00127D22" w:rsidP="00127D22">
      <w:pPr>
        <w:ind w:firstLineChars="200" w:firstLine="420"/>
        <w:rPr>
          <w:rFonts w:ascii="Times New Roman" w:eastAsia="宋体" w:hAnsi="Times New Roman" w:cs="Times New Roman"/>
          <w:szCs w:val="21"/>
        </w:rPr>
      </w:pPr>
      <w:r w:rsidRPr="00127D22">
        <w:rPr>
          <w:rFonts w:ascii="Times New Roman" w:eastAsia="宋体" w:hAnsi="Times New Roman" w:cs="Times New Roman" w:hint="eastAsia"/>
          <w:szCs w:val="21"/>
        </w:rPr>
        <w:t>１</w:t>
      </w:r>
      <w:r w:rsidRPr="00127D22">
        <w:rPr>
          <w:rFonts w:ascii="Times New Roman" w:eastAsia="宋体" w:hAnsi="Times New Roman" w:cs="Times New Roman"/>
          <w:szCs w:val="21"/>
        </w:rPr>
        <w:t xml:space="preserve"> ――    </w:t>
      </w:r>
      <w:r w:rsidRPr="00127D22">
        <w:rPr>
          <w:rFonts w:ascii="Times New Roman" w:eastAsia="宋体" w:hAnsi="Times New Roman" w:cs="Times New Roman"/>
          <w:szCs w:val="21"/>
        </w:rPr>
        <w:t>０％的把握你刚才看过它</w:t>
      </w:r>
    </w:p>
    <w:p w14:paraId="4D622A02" w14:textId="77777777" w:rsidR="00127D22" w:rsidRPr="00127D22" w:rsidRDefault="00127D22" w:rsidP="00127D22">
      <w:pPr>
        <w:ind w:firstLineChars="200" w:firstLine="420"/>
        <w:rPr>
          <w:rFonts w:ascii="Times New Roman" w:eastAsia="宋体" w:hAnsi="Times New Roman" w:cs="Times New Roman"/>
          <w:szCs w:val="21"/>
        </w:rPr>
      </w:pPr>
      <w:r w:rsidRPr="00127D22">
        <w:rPr>
          <w:rFonts w:ascii="Times New Roman" w:eastAsia="宋体" w:hAnsi="Times New Roman" w:cs="Times New Roman" w:hint="eastAsia"/>
          <w:szCs w:val="21"/>
        </w:rPr>
        <w:t>２</w:t>
      </w:r>
      <w:r w:rsidRPr="00127D22">
        <w:rPr>
          <w:rFonts w:ascii="Times New Roman" w:eastAsia="宋体" w:hAnsi="Times New Roman" w:cs="Times New Roman"/>
          <w:szCs w:val="21"/>
        </w:rPr>
        <w:t xml:space="preserve"> ――  </w:t>
      </w:r>
      <w:r w:rsidRPr="00127D22">
        <w:rPr>
          <w:rFonts w:ascii="Times New Roman" w:eastAsia="宋体" w:hAnsi="Times New Roman" w:cs="Times New Roman"/>
          <w:szCs w:val="21"/>
        </w:rPr>
        <w:t>２５％的把握你刚才看过它</w:t>
      </w:r>
    </w:p>
    <w:p w14:paraId="49F261F9" w14:textId="77777777" w:rsidR="00127D22" w:rsidRPr="00127D22" w:rsidRDefault="00127D22" w:rsidP="00127D22">
      <w:pPr>
        <w:ind w:firstLineChars="200" w:firstLine="420"/>
        <w:rPr>
          <w:rFonts w:ascii="Times New Roman" w:eastAsia="宋体" w:hAnsi="Times New Roman" w:cs="Times New Roman"/>
          <w:szCs w:val="21"/>
        </w:rPr>
      </w:pPr>
      <w:r w:rsidRPr="00127D22">
        <w:rPr>
          <w:rFonts w:ascii="Times New Roman" w:eastAsia="宋体" w:hAnsi="Times New Roman" w:cs="Times New Roman" w:hint="eastAsia"/>
          <w:szCs w:val="21"/>
        </w:rPr>
        <w:t>３</w:t>
      </w:r>
      <w:r w:rsidRPr="00127D22">
        <w:rPr>
          <w:rFonts w:ascii="Times New Roman" w:eastAsia="宋体" w:hAnsi="Times New Roman" w:cs="Times New Roman"/>
          <w:szCs w:val="21"/>
        </w:rPr>
        <w:t xml:space="preserve"> ――  </w:t>
      </w:r>
      <w:r w:rsidRPr="00127D22">
        <w:rPr>
          <w:rFonts w:ascii="Times New Roman" w:eastAsia="宋体" w:hAnsi="Times New Roman" w:cs="Times New Roman"/>
          <w:szCs w:val="21"/>
        </w:rPr>
        <w:t>５０％的把握你刚才看过它</w:t>
      </w:r>
    </w:p>
    <w:p w14:paraId="72A55FBA" w14:textId="77777777" w:rsidR="00127D22" w:rsidRPr="00127D22" w:rsidRDefault="00127D22" w:rsidP="00127D22">
      <w:pPr>
        <w:ind w:firstLineChars="200" w:firstLine="420"/>
        <w:rPr>
          <w:rFonts w:ascii="Times New Roman" w:eastAsia="宋体" w:hAnsi="Times New Roman" w:cs="Times New Roman"/>
          <w:szCs w:val="21"/>
        </w:rPr>
      </w:pPr>
      <w:r w:rsidRPr="00127D22">
        <w:rPr>
          <w:rFonts w:ascii="Times New Roman" w:eastAsia="宋体" w:hAnsi="Times New Roman" w:cs="Times New Roman" w:hint="eastAsia"/>
          <w:szCs w:val="21"/>
        </w:rPr>
        <w:t>４</w:t>
      </w:r>
      <w:r w:rsidRPr="00127D22">
        <w:rPr>
          <w:rFonts w:ascii="Times New Roman" w:eastAsia="宋体" w:hAnsi="Times New Roman" w:cs="Times New Roman"/>
          <w:szCs w:val="21"/>
        </w:rPr>
        <w:t xml:space="preserve"> ――  </w:t>
      </w:r>
      <w:r w:rsidRPr="00127D22">
        <w:rPr>
          <w:rFonts w:ascii="Times New Roman" w:eastAsia="宋体" w:hAnsi="Times New Roman" w:cs="Times New Roman"/>
          <w:szCs w:val="21"/>
        </w:rPr>
        <w:t>７５％的把握你刚才看过它</w:t>
      </w:r>
    </w:p>
    <w:p w14:paraId="4D564D58" w14:textId="77777777" w:rsidR="00127D22" w:rsidRPr="00127D22" w:rsidRDefault="00127D22" w:rsidP="00127D22">
      <w:pPr>
        <w:ind w:firstLineChars="200" w:firstLine="420"/>
        <w:rPr>
          <w:rFonts w:ascii="Times New Roman" w:eastAsia="宋体" w:hAnsi="Times New Roman" w:cs="Times New Roman"/>
          <w:szCs w:val="21"/>
        </w:rPr>
      </w:pPr>
      <w:r w:rsidRPr="00127D22">
        <w:rPr>
          <w:rFonts w:ascii="Times New Roman" w:eastAsia="宋体" w:hAnsi="Times New Roman" w:cs="Times New Roman" w:hint="eastAsia"/>
          <w:szCs w:val="21"/>
        </w:rPr>
        <w:t>５</w:t>
      </w:r>
      <w:r w:rsidRPr="00127D22">
        <w:rPr>
          <w:rFonts w:ascii="Times New Roman" w:eastAsia="宋体" w:hAnsi="Times New Roman" w:cs="Times New Roman"/>
          <w:szCs w:val="21"/>
        </w:rPr>
        <w:t xml:space="preserve"> ――</w:t>
      </w:r>
      <w:r w:rsidRPr="00127D22">
        <w:rPr>
          <w:rFonts w:ascii="Times New Roman" w:eastAsia="宋体" w:hAnsi="Times New Roman" w:cs="Times New Roman"/>
          <w:szCs w:val="21"/>
        </w:rPr>
        <w:t>１００％的把握你刚才看过它</w:t>
      </w:r>
    </w:p>
    <w:p w14:paraId="02E1FCAB" w14:textId="77777777" w:rsidR="00127D22" w:rsidRPr="00127D22" w:rsidRDefault="00127D22" w:rsidP="00127D22">
      <w:pPr>
        <w:ind w:firstLineChars="200" w:firstLine="420"/>
        <w:rPr>
          <w:rFonts w:ascii="Times New Roman" w:eastAsia="宋体" w:hAnsi="Times New Roman" w:cs="Times New Roman"/>
          <w:szCs w:val="21"/>
        </w:rPr>
      </w:pPr>
      <w:r w:rsidRPr="00127D22">
        <w:rPr>
          <w:rFonts w:ascii="Times New Roman" w:eastAsia="宋体" w:hAnsi="Times New Roman" w:cs="Times New Roman" w:hint="eastAsia"/>
          <w:szCs w:val="21"/>
        </w:rPr>
        <w:t>请尽快判断，每幅图片呈现一段时间后会消失。</w:t>
      </w:r>
    </w:p>
    <w:p w14:paraId="71A752D2" w14:textId="16CE2651" w:rsidR="00FD7B3B" w:rsidRDefault="00127D22" w:rsidP="00127D22">
      <w:pPr>
        <w:ind w:firstLineChars="200" w:firstLine="420"/>
        <w:rPr>
          <w:rFonts w:ascii="Times New Roman" w:eastAsia="宋体" w:hAnsi="Times New Roman" w:cs="Times New Roman"/>
          <w:szCs w:val="21"/>
        </w:rPr>
      </w:pPr>
      <w:r w:rsidRPr="00127D22">
        <w:rPr>
          <w:rFonts w:ascii="Times New Roman" w:eastAsia="宋体" w:hAnsi="Times New Roman" w:cs="Times New Roman" w:hint="eastAsia"/>
          <w:szCs w:val="21"/>
        </w:rPr>
        <w:t>明白这段话的意思后，点击</w:t>
      </w:r>
      <w:r w:rsidR="00A913D0">
        <w:rPr>
          <w:rFonts w:ascii="Times New Roman" w:eastAsia="宋体" w:hAnsi="Times New Roman" w:cs="Times New Roman" w:hint="eastAsia"/>
          <w:szCs w:val="21"/>
        </w:rPr>
        <w:t>‘</w:t>
      </w:r>
      <w:r w:rsidRPr="00127D22">
        <w:rPr>
          <w:rFonts w:ascii="Times New Roman" w:eastAsia="宋体" w:hAnsi="Times New Roman" w:cs="Times New Roman" w:hint="eastAsia"/>
          <w:szCs w:val="21"/>
        </w:rPr>
        <w:t>确定</w:t>
      </w:r>
      <w:r w:rsidR="00A913D0">
        <w:rPr>
          <w:rFonts w:ascii="Times New Roman" w:eastAsia="宋体" w:hAnsi="Times New Roman" w:cs="Times New Roman" w:hint="eastAsia"/>
          <w:szCs w:val="21"/>
        </w:rPr>
        <w:t>’</w:t>
      </w:r>
      <w:r w:rsidRPr="00127D22">
        <w:rPr>
          <w:rFonts w:ascii="Times New Roman" w:eastAsia="宋体" w:hAnsi="Times New Roman" w:cs="Times New Roman" w:hint="eastAsia"/>
          <w:szCs w:val="21"/>
        </w:rPr>
        <w:t>按钮开始。</w:t>
      </w:r>
      <w:r>
        <w:rPr>
          <w:rFonts w:ascii="Times New Roman" w:eastAsia="宋体" w:hAnsi="Times New Roman" w:cs="Times New Roman" w:hint="eastAsia"/>
          <w:szCs w:val="21"/>
        </w:rPr>
        <w:t>”</w:t>
      </w:r>
    </w:p>
    <w:p w14:paraId="34A21EE8" w14:textId="01D5633B" w:rsidR="00127D22" w:rsidRDefault="00A913D0" w:rsidP="00127D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被试按照指导语做出反应，每张图片最多呈现</w:t>
      </w:r>
      <w:r>
        <w:rPr>
          <w:rFonts w:ascii="Times New Roman" w:eastAsia="宋体" w:hAnsi="Times New Roman" w:cs="Times New Roman" w:hint="eastAsia"/>
          <w:szCs w:val="21"/>
        </w:rPr>
        <w:t>5</w:t>
      </w:r>
      <w:r>
        <w:rPr>
          <w:rFonts w:ascii="Times New Roman" w:eastAsia="宋体" w:hAnsi="Times New Roman" w:cs="Times New Roman" w:hint="eastAsia"/>
          <w:szCs w:val="21"/>
        </w:rPr>
        <w:t>秒，之后图片消失，但被试仍需做出反应。每次</w:t>
      </w:r>
      <w:r w:rsidR="00E63CF2">
        <w:rPr>
          <w:rFonts w:ascii="Times New Roman" w:eastAsia="宋体" w:hAnsi="Times New Roman" w:cs="Times New Roman" w:hint="eastAsia"/>
          <w:szCs w:val="21"/>
        </w:rPr>
        <w:t>判断</w:t>
      </w:r>
      <w:r>
        <w:rPr>
          <w:rFonts w:ascii="Times New Roman" w:eastAsia="宋体" w:hAnsi="Times New Roman" w:cs="Times New Roman" w:hint="eastAsia"/>
          <w:szCs w:val="21"/>
        </w:rPr>
        <w:t>后，间隔</w:t>
      </w:r>
      <w:r>
        <w:rPr>
          <w:rFonts w:ascii="Times New Roman" w:eastAsia="宋体" w:hAnsi="Times New Roman" w:cs="Times New Roman" w:hint="eastAsia"/>
          <w:szCs w:val="21"/>
        </w:rPr>
        <w:t>1</w:t>
      </w:r>
      <w:r>
        <w:rPr>
          <w:rFonts w:ascii="Times New Roman" w:eastAsia="宋体" w:hAnsi="Times New Roman" w:cs="Times New Roman" w:hint="eastAsia"/>
          <w:szCs w:val="21"/>
        </w:rPr>
        <w:t>秒呈现下一张图片</w:t>
      </w:r>
      <w:r w:rsidR="00147051">
        <w:rPr>
          <w:rFonts w:ascii="Times New Roman" w:eastAsia="宋体" w:hAnsi="Times New Roman" w:cs="Times New Roman" w:hint="eastAsia"/>
          <w:szCs w:val="21"/>
        </w:rPr>
        <w:t>（顺序随机）</w:t>
      </w:r>
      <w:r>
        <w:rPr>
          <w:rFonts w:ascii="Times New Roman" w:eastAsia="宋体" w:hAnsi="Times New Roman" w:cs="Times New Roman" w:hint="eastAsia"/>
          <w:szCs w:val="21"/>
        </w:rPr>
        <w:t>。</w:t>
      </w:r>
    </w:p>
    <w:p w14:paraId="4A6D6AAC" w14:textId="4DDC3552" w:rsidR="00A913D0" w:rsidRPr="00A913D0" w:rsidRDefault="00A913D0" w:rsidP="00A913D0">
      <w:pPr>
        <w:rPr>
          <w:rFonts w:ascii="宋体" w:eastAsia="宋体" w:hAnsi="宋体"/>
          <w:sz w:val="32"/>
          <w:szCs w:val="36"/>
        </w:rPr>
      </w:pPr>
      <w:r>
        <w:rPr>
          <w:rFonts w:ascii="宋体" w:eastAsia="宋体" w:hAnsi="宋体"/>
          <w:sz w:val="32"/>
          <w:szCs w:val="36"/>
        </w:rPr>
        <w:t xml:space="preserve">3 </w:t>
      </w:r>
      <w:r>
        <w:rPr>
          <w:rFonts w:ascii="宋体" w:eastAsia="宋体" w:hAnsi="宋体" w:hint="eastAsia"/>
          <w:sz w:val="32"/>
          <w:szCs w:val="36"/>
        </w:rPr>
        <w:t>结果</w:t>
      </w:r>
    </w:p>
    <w:p w14:paraId="01171B50" w14:textId="6C3B1243" w:rsidR="00A913D0" w:rsidRDefault="002B1080" w:rsidP="00127D22">
      <w:pPr>
        <w:ind w:firstLineChars="200" w:firstLine="420"/>
        <w:rPr>
          <w:rFonts w:ascii="Times New Roman" w:eastAsia="宋体" w:hAnsi="Times New Roman" w:cs="Times New Roman"/>
          <w:szCs w:val="21"/>
        </w:rPr>
      </w:pPr>
      <w:r>
        <w:rPr>
          <w:rFonts w:ascii="宋体" w:eastAsia="宋体" w:hAnsi="宋体" w:hint="eastAsia"/>
          <w:szCs w:val="21"/>
        </w:rPr>
        <w:t>剔除再认感受性</w:t>
      </w:r>
      <w:r w:rsidRPr="002B1080">
        <w:rPr>
          <w:rFonts w:ascii="Times New Roman" w:eastAsia="宋体" w:hAnsi="Times New Roman" w:cs="Times New Roman"/>
          <w:szCs w:val="21"/>
        </w:rPr>
        <w:t>d’</w:t>
      </w:r>
      <w:r>
        <w:rPr>
          <w:rFonts w:ascii="Times New Roman" w:eastAsia="宋体" w:hAnsi="Times New Roman" w:cs="Times New Roman" w:hint="eastAsia"/>
          <w:szCs w:val="21"/>
        </w:rPr>
        <w:t>和判断标准</w:t>
      </w:r>
      <w:r w:rsidRPr="002B1080">
        <w:rPr>
          <w:rFonts w:ascii="Times New Roman" w:eastAsia="宋体" w:hAnsi="Times New Roman" w:cs="Times New Roman"/>
          <w:szCs w:val="21"/>
        </w:rPr>
        <w:t>β</w:t>
      </w:r>
      <w:r>
        <w:rPr>
          <w:rFonts w:ascii="Times New Roman" w:eastAsia="宋体" w:hAnsi="Times New Roman" w:cs="Times New Roman" w:hint="eastAsia"/>
          <w:szCs w:val="21"/>
        </w:rPr>
        <w:t>在</w:t>
      </w:r>
      <w:r>
        <w:rPr>
          <w:rFonts w:ascii="Times New Roman" w:eastAsia="宋体" w:hAnsi="Times New Roman" w:cs="Times New Roman" w:hint="eastAsia"/>
          <w:szCs w:val="21"/>
        </w:rPr>
        <w:t>3</w:t>
      </w:r>
      <w:r>
        <w:rPr>
          <w:rFonts w:ascii="Times New Roman" w:eastAsia="宋体" w:hAnsi="Times New Roman" w:cs="Times New Roman" w:hint="eastAsia"/>
          <w:szCs w:val="21"/>
        </w:rPr>
        <w:t>个标准差之外的数据点后，对不同性别的被试在</w:t>
      </w:r>
      <w:r>
        <w:rPr>
          <w:rFonts w:ascii="Times New Roman" w:eastAsia="宋体" w:hAnsi="Times New Roman" w:cs="Times New Roman" w:hint="eastAsia"/>
          <w:szCs w:val="21"/>
        </w:rPr>
        <w:lastRenderedPageBreak/>
        <w:t>不同</w:t>
      </w:r>
      <w:r w:rsidR="009B75FD">
        <w:rPr>
          <w:rFonts w:ascii="Times New Roman" w:eastAsia="宋体" w:hAnsi="Times New Roman" w:cs="Times New Roman" w:hint="eastAsia"/>
          <w:szCs w:val="21"/>
        </w:rPr>
        <w:t>报告</w:t>
      </w:r>
      <w:r w:rsidR="00DE08C9">
        <w:rPr>
          <w:rFonts w:ascii="Times New Roman" w:eastAsia="宋体" w:hAnsi="Times New Roman" w:cs="Times New Roman" w:hint="eastAsia"/>
          <w:szCs w:val="21"/>
        </w:rPr>
        <w:t>标准</w:t>
      </w:r>
      <w:r>
        <w:rPr>
          <w:rFonts w:ascii="Times New Roman" w:eastAsia="宋体" w:hAnsi="Times New Roman" w:cs="Times New Roman" w:hint="eastAsia"/>
          <w:szCs w:val="21"/>
        </w:rPr>
        <w:t>下的再认感受性</w:t>
      </w:r>
      <w:r>
        <w:rPr>
          <w:rFonts w:ascii="Times New Roman" w:eastAsia="宋体" w:hAnsi="Times New Roman" w:cs="Times New Roman" w:hint="eastAsia"/>
          <w:szCs w:val="21"/>
        </w:rPr>
        <w:t>d</w:t>
      </w:r>
      <w:r>
        <w:rPr>
          <w:rFonts w:ascii="Times New Roman" w:eastAsia="宋体" w:hAnsi="Times New Roman" w:cs="Times New Roman"/>
          <w:szCs w:val="21"/>
        </w:rPr>
        <w:t>’</w:t>
      </w:r>
      <w:r>
        <w:rPr>
          <w:rFonts w:ascii="Times New Roman" w:eastAsia="宋体" w:hAnsi="Times New Roman" w:cs="Times New Roman" w:hint="eastAsia"/>
          <w:szCs w:val="21"/>
        </w:rPr>
        <w:t>进行描述性统计，结果如表</w:t>
      </w:r>
      <w:r>
        <w:rPr>
          <w:rFonts w:ascii="Times New Roman" w:eastAsia="宋体" w:hAnsi="Times New Roman" w:cs="Times New Roman" w:hint="eastAsia"/>
          <w:szCs w:val="21"/>
        </w:rPr>
        <w:t>1</w:t>
      </w:r>
      <w:r>
        <w:rPr>
          <w:rFonts w:ascii="Times New Roman" w:eastAsia="宋体" w:hAnsi="Times New Roman" w:cs="Times New Roman" w:hint="eastAsia"/>
          <w:szCs w:val="21"/>
        </w:rPr>
        <w:t>所示，对不同性别的被试在不同</w:t>
      </w:r>
      <w:r w:rsidR="009B75FD">
        <w:rPr>
          <w:rFonts w:ascii="Times New Roman" w:eastAsia="宋体" w:hAnsi="Times New Roman" w:cs="Times New Roman" w:hint="eastAsia"/>
          <w:szCs w:val="21"/>
        </w:rPr>
        <w:t>报告</w:t>
      </w:r>
      <w:r w:rsidR="00DE08C9">
        <w:rPr>
          <w:rFonts w:ascii="Times New Roman" w:eastAsia="宋体" w:hAnsi="Times New Roman" w:cs="Times New Roman" w:hint="eastAsia"/>
          <w:szCs w:val="21"/>
        </w:rPr>
        <w:t>标准</w:t>
      </w:r>
      <w:r>
        <w:rPr>
          <w:rFonts w:ascii="Times New Roman" w:eastAsia="宋体" w:hAnsi="Times New Roman" w:cs="Times New Roman" w:hint="eastAsia"/>
          <w:szCs w:val="21"/>
        </w:rPr>
        <w:t>下的判断标准</w:t>
      </w:r>
      <w:r w:rsidRPr="002B1080">
        <w:rPr>
          <w:rFonts w:ascii="Times New Roman" w:eastAsia="宋体" w:hAnsi="Times New Roman" w:cs="Times New Roman"/>
          <w:szCs w:val="21"/>
        </w:rPr>
        <w:t>β</w:t>
      </w:r>
      <w:r>
        <w:rPr>
          <w:rFonts w:ascii="Times New Roman" w:eastAsia="宋体" w:hAnsi="Times New Roman" w:cs="Times New Roman" w:hint="eastAsia"/>
          <w:szCs w:val="21"/>
        </w:rPr>
        <w:t>进行描述性统计，结果如表</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p>
    <w:p w14:paraId="2F71802F" w14:textId="77777777" w:rsidR="00DE08C9" w:rsidRDefault="00DE08C9" w:rsidP="00127D22">
      <w:pPr>
        <w:ind w:firstLineChars="200" w:firstLine="420"/>
        <w:rPr>
          <w:rFonts w:ascii="Times New Roman" w:eastAsia="宋体" w:hAnsi="Times New Roman" w:cs="Times New Roman"/>
          <w:szCs w:val="21"/>
        </w:rPr>
      </w:pPr>
    </w:p>
    <w:p w14:paraId="736726AE" w14:textId="51E5E7F3" w:rsidR="00DE08C9" w:rsidRPr="00DE08C9" w:rsidRDefault="00DE08C9" w:rsidP="00DE08C9">
      <w:pPr>
        <w:ind w:firstLineChars="200" w:firstLine="422"/>
        <w:jc w:val="center"/>
        <w:rPr>
          <w:rFonts w:ascii="Times New Roman" w:eastAsia="宋体" w:hAnsi="Times New Roman" w:cs="Times New Roman"/>
          <w:b/>
          <w:bCs/>
          <w:szCs w:val="21"/>
        </w:rPr>
      </w:pPr>
      <w:r w:rsidRPr="00DE08C9">
        <w:rPr>
          <w:rFonts w:ascii="Times New Roman" w:eastAsia="宋体" w:hAnsi="Times New Roman" w:cs="Times New Roman" w:hint="eastAsia"/>
          <w:b/>
          <w:bCs/>
          <w:szCs w:val="21"/>
        </w:rPr>
        <w:t>表</w:t>
      </w:r>
      <w:r w:rsidRPr="00DE08C9">
        <w:rPr>
          <w:rFonts w:ascii="Times New Roman" w:eastAsia="宋体" w:hAnsi="Times New Roman" w:cs="Times New Roman" w:hint="eastAsia"/>
          <w:b/>
          <w:bCs/>
          <w:szCs w:val="21"/>
        </w:rPr>
        <w:t>1</w:t>
      </w:r>
      <w:r w:rsidRPr="00DE08C9">
        <w:rPr>
          <w:rFonts w:ascii="Times New Roman" w:eastAsia="宋体" w:hAnsi="Times New Roman" w:cs="Times New Roman"/>
          <w:b/>
          <w:bCs/>
          <w:szCs w:val="21"/>
        </w:rPr>
        <w:t xml:space="preserve"> </w:t>
      </w:r>
      <w:r w:rsidRPr="00DE08C9">
        <w:rPr>
          <w:rFonts w:ascii="Times New Roman" w:eastAsia="宋体" w:hAnsi="Times New Roman" w:cs="Times New Roman" w:hint="eastAsia"/>
          <w:b/>
          <w:bCs/>
          <w:szCs w:val="21"/>
        </w:rPr>
        <w:t>不同性别的被试在不同</w:t>
      </w:r>
      <w:r w:rsidR="009B75FD">
        <w:rPr>
          <w:rFonts w:ascii="Times New Roman" w:eastAsia="宋体" w:hAnsi="Times New Roman" w:cs="Times New Roman" w:hint="eastAsia"/>
          <w:b/>
          <w:bCs/>
          <w:szCs w:val="21"/>
        </w:rPr>
        <w:t>报告</w:t>
      </w:r>
      <w:r w:rsidRPr="00DE08C9">
        <w:rPr>
          <w:rFonts w:ascii="Times New Roman" w:eastAsia="宋体" w:hAnsi="Times New Roman" w:cs="Times New Roman" w:hint="eastAsia"/>
          <w:b/>
          <w:bCs/>
          <w:szCs w:val="21"/>
        </w:rPr>
        <w:t>标准下的再认感受性</w:t>
      </w:r>
      <w:r w:rsidRPr="00DE08C9">
        <w:rPr>
          <w:rFonts w:ascii="Times New Roman" w:eastAsia="宋体" w:hAnsi="Times New Roman" w:cs="Times New Roman" w:hint="eastAsia"/>
          <w:b/>
          <w:bCs/>
          <w:szCs w:val="21"/>
        </w:rPr>
        <w:t>d</w:t>
      </w:r>
      <w:r w:rsidRPr="00DE08C9">
        <w:rPr>
          <w:rFonts w:ascii="Times New Roman" w:eastAsia="宋体" w:hAnsi="Times New Roman" w:cs="Times New Roman"/>
          <w:b/>
          <w:bCs/>
          <w:szCs w:val="21"/>
        </w:rPr>
        <w:t>’</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2B1080" w14:paraId="6021DCBB" w14:textId="77777777" w:rsidTr="00DE08C9">
        <w:tc>
          <w:tcPr>
            <w:tcW w:w="1659" w:type="dxa"/>
            <w:tcBorders>
              <w:top w:val="single" w:sz="12" w:space="0" w:color="auto"/>
              <w:bottom w:val="single" w:sz="8" w:space="0" w:color="auto"/>
            </w:tcBorders>
          </w:tcPr>
          <w:p w14:paraId="050F9971" w14:textId="77777777" w:rsidR="002B1080" w:rsidRDefault="002B1080" w:rsidP="00DE08C9">
            <w:pPr>
              <w:jc w:val="center"/>
              <w:rPr>
                <w:rFonts w:ascii="宋体" w:eastAsia="宋体" w:hAnsi="宋体"/>
                <w:szCs w:val="21"/>
              </w:rPr>
            </w:pPr>
          </w:p>
        </w:tc>
        <w:tc>
          <w:tcPr>
            <w:tcW w:w="1659" w:type="dxa"/>
            <w:tcBorders>
              <w:top w:val="single" w:sz="12" w:space="0" w:color="auto"/>
              <w:bottom w:val="single" w:sz="8" w:space="0" w:color="auto"/>
            </w:tcBorders>
          </w:tcPr>
          <w:p w14:paraId="427E3B59" w14:textId="0F89A0E8" w:rsidR="002B1080" w:rsidRPr="00162F04" w:rsidRDefault="00162F04" w:rsidP="00DE08C9">
            <w:pPr>
              <w:jc w:val="center"/>
              <w:rPr>
                <w:rFonts w:ascii="Times New Roman" w:eastAsia="宋体" w:hAnsi="Times New Roman" w:cs="Times New Roman"/>
                <w:szCs w:val="21"/>
              </w:rPr>
            </w:pPr>
            <w:r w:rsidRPr="00162F04">
              <w:rPr>
                <w:rFonts w:ascii="Times New Roman" w:eastAsia="宋体" w:hAnsi="Times New Roman" w:cs="Times New Roman"/>
                <w:szCs w:val="21"/>
              </w:rPr>
              <w:t>C</w:t>
            </w:r>
            <w:r>
              <w:rPr>
                <w:rFonts w:ascii="Times New Roman" w:eastAsia="宋体" w:hAnsi="Times New Roman" w:cs="Times New Roman"/>
                <w:szCs w:val="21"/>
              </w:rPr>
              <w:t>1_d’</w:t>
            </w:r>
          </w:p>
        </w:tc>
        <w:tc>
          <w:tcPr>
            <w:tcW w:w="1659" w:type="dxa"/>
            <w:tcBorders>
              <w:top w:val="single" w:sz="12" w:space="0" w:color="auto"/>
              <w:bottom w:val="single" w:sz="8" w:space="0" w:color="auto"/>
            </w:tcBorders>
          </w:tcPr>
          <w:p w14:paraId="7FB7A11E" w14:textId="7DDB7FC4" w:rsidR="002B1080" w:rsidRPr="0010463C" w:rsidRDefault="00162F04" w:rsidP="00DE08C9">
            <w:pPr>
              <w:jc w:val="center"/>
              <w:rPr>
                <w:rFonts w:ascii="Times New Roman" w:eastAsia="宋体" w:hAnsi="Times New Roman" w:cs="Times New Roman"/>
                <w:szCs w:val="21"/>
              </w:rPr>
            </w:pPr>
            <w:r w:rsidRPr="0010463C">
              <w:rPr>
                <w:rFonts w:ascii="Times New Roman" w:eastAsia="宋体" w:hAnsi="Times New Roman" w:cs="Times New Roman"/>
                <w:szCs w:val="21"/>
              </w:rPr>
              <w:t>C2_d’</w:t>
            </w:r>
          </w:p>
        </w:tc>
        <w:tc>
          <w:tcPr>
            <w:tcW w:w="1659" w:type="dxa"/>
            <w:tcBorders>
              <w:top w:val="single" w:sz="12" w:space="0" w:color="auto"/>
              <w:bottom w:val="single" w:sz="8" w:space="0" w:color="auto"/>
            </w:tcBorders>
          </w:tcPr>
          <w:p w14:paraId="42ACE94B" w14:textId="135B5AEB" w:rsidR="002B1080" w:rsidRPr="0010463C" w:rsidRDefault="00162F04" w:rsidP="00DE08C9">
            <w:pPr>
              <w:jc w:val="center"/>
              <w:rPr>
                <w:rFonts w:ascii="Times New Roman" w:eastAsia="宋体" w:hAnsi="Times New Roman" w:cs="Times New Roman"/>
                <w:szCs w:val="21"/>
              </w:rPr>
            </w:pPr>
            <w:r w:rsidRPr="0010463C">
              <w:rPr>
                <w:rFonts w:ascii="Times New Roman" w:eastAsia="宋体" w:hAnsi="Times New Roman" w:cs="Times New Roman"/>
                <w:szCs w:val="21"/>
              </w:rPr>
              <w:t>C3_d’</w:t>
            </w:r>
          </w:p>
        </w:tc>
        <w:tc>
          <w:tcPr>
            <w:tcW w:w="1660" w:type="dxa"/>
            <w:tcBorders>
              <w:top w:val="single" w:sz="12" w:space="0" w:color="auto"/>
              <w:bottom w:val="single" w:sz="8" w:space="0" w:color="auto"/>
            </w:tcBorders>
          </w:tcPr>
          <w:p w14:paraId="7E7EC393" w14:textId="7D3266C9" w:rsidR="002B1080" w:rsidRPr="0010463C" w:rsidRDefault="00162F04" w:rsidP="00DE08C9">
            <w:pPr>
              <w:jc w:val="center"/>
              <w:rPr>
                <w:rFonts w:ascii="Times New Roman" w:eastAsia="宋体" w:hAnsi="Times New Roman" w:cs="Times New Roman"/>
                <w:szCs w:val="21"/>
              </w:rPr>
            </w:pPr>
            <w:r w:rsidRPr="0010463C">
              <w:rPr>
                <w:rFonts w:ascii="Times New Roman" w:eastAsia="宋体" w:hAnsi="Times New Roman" w:cs="Times New Roman"/>
                <w:szCs w:val="21"/>
              </w:rPr>
              <w:t>C4_d’</w:t>
            </w:r>
          </w:p>
        </w:tc>
      </w:tr>
      <w:tr w:rsidR="002B1080" w14:paraId="4A4C7755" w14:textId="77777777" w:rsidTr="00DE08C9">
        <w:tc>
          <w:tcPr>
            <w:tcW w:w="1659" w:type="dxa"/>
            <w:tcBorders>
              <w:top w:val="single" w:sz="8" w:space="0" w:color="auto"/>
            </w:tcBorders>
          </w:tcPr>
          <w:p w14:paraId="0E1DD55E" w14:textId="60804C69" w:rsidR="002B1080" w:rsidRDefault="00DE08C9" w:rsidP="00DE08C9">
            <w:pPr>
              <w:jc w:val="center"/>
              <w:rPr>
                <w:rFonts w:ascii="宋体" w:eastAsia="宋体" w:hAnsi="宋体"/>
                <w:szCs w:val="21"/>
              </w:rPr>
            </w:pPr>
            <w:r>
              <w:rPr>
                <w:rFonts w:ascii="宋体" w:eastAsia="宋体" w:hAnsi="宋体" w:hint="eastAsia"/>
                <w:szCs w:val="21"/>
              </w:rPr>
              <w:t>女性</w:t>
            </w:r>
          </w:p>
        </w:tc>
        <w:tc>
          <w:tcPr>
            <w:tcW w:w="1659" w:type="dxa"/>
            <w:tcBorders>
              <w:top w:val="single" w:sz="8" w:space="0" w:color="auto"/>
            </w:tcBorders>
          </w:tcPr>
          <w:p w14:paraId="298F2C0D" w14:textId="740FE76A" w:rsidR="002B1080" w:rsidRDefault="00DE08C9" w:rsidP="00DE08C9">
            <w:pPr>
              <w:jc w:val="center"/>
              <w:rPr>
                <w:rFonts w:ascii="宋体" w:eastAsia="宋体" w:hAnsi="宋体"/>
                <w:szCs w:val="21"/>
              </w:rPr>
            </w:pPr>
            <w:r>
              <w:rPr>
                <w:rFonts w:ascii="宋体" w:eastAsia="宋体" w:hAnsi="宋体" w:hint="eastAsia"/>
                <w:szCs w:val="21"/>
              </w:rPr>
              <w:t>1</w:t>
            </w:r>
            <w:r>
              <w:rPr>
                <w:rFonts w:ascii="宋体" w:eastAsia="宋体" w:hAnsi="宋体"/>
                <w:szCs w:val="21"/>
              </w:rPr>
              <w:t>.63</w:t>
            </w:r>
            <w:r>
              <w:rPr>
                <w:rFonts w:ascii="宋体" w:eastAsia="宋体" w:hAnsi="宋体" w:hint="eastAsia"/>
                <w:szCs w:val="21"/>
              </w:rPr>
              <w:t>±</w:t>
            </w:r>
            <w:r>
              <w:rPr>
                <w:rFonts w:ascii="宋体" w:eastAsia="宋体" w:hAnsi="宋体"/>
                <w:szCs w:val="21"/>
              </w:rPr>
              <w:t>0.64</w:t>
            </w:r>
          </w:p>
        </w:tc>
        <w:tc>
          <w:tcPr>
            <w:tcW w:w="1659" w:type="dxa"/>
            <w:tcBorders>
              <w:top w:val="single" w:sz="8" w:space="0" w:color="auto"/>
            </w:tcBorders>
          </w:tcPr>
          <w:p w14:paraId="7499AB56" w14:textId="37B43C24" w:rsidR="002B1080" w:rsidRDefault="00DE08C9" w:rsidP="00DE08C9">
            <w:pPr>
              <w:jc w:val="center"/>
              <w:rPr>
                <w:rFonts w:ascii="宋体" w:eastAsia="宋体" w:hAnsi="宋体"/>
                <w:szCs w:val="21"/>
              </w:rPr>
            </w:pPr>
            <w:r>
              <w:rPr>
                <w:rFonts w:ascii="宋体" w:eastAsia="宋体" w:hAnsi="宋体" w:hint="eastAsia"/>
                <w:szCs w:val="21"/>
              </w:rPr>
              <w:t>1</w:t>
            </w:r>
            <w:r>
              <w:rPr>
                <w:rFonts w:ascii="宋体" w:eastAsia="宋体" w:hAnsi="宋体"/>
                <w:szCs w:val="21"/>
              </w:rPr>
              <w:t>.86</w:t>
            </w:r>
            <w:r>
              <w:rPr>
                <w:rFonts w:ascii="宋体" w:eastAsia="宋体" w:hAnsi="宋体" w:hint="eastAsia"/>
                <w:szCs w:val="21"/>
              </w:rPr>
              <w:t>±</w:t>
            </w:r>
            <w:r>
              <w:rPr>
                <w:rFonts w:ascii="宋体" w:eastAsia="宋体" w:hAnsi="宋体"/>
                <w:szCs w:val="21"/>
              </w:rPr>
              <w:t>0.64</w:t>
            </w:r>
          </w:p>
        </w:tc>
        <w:tc>
          <w:tcPr>
            <w:tcW w:w="1659" w:type="dxa"/>
            <w:tcBorders>
              <w:top w:val="single" w:sz="8" w:space="0" w:color="auto"/>
            </w:tcBorders>
          </w:tcPr>
          <w:p w14:paraId="464F006C" w14:textId="68A34B7C" w:rsidR="002B1080" w:rsidRDefault="00DE08C9" w:rsidP="00DE08C9">
            <w:pPr>
              <w:jc w:val="center"/>
              <w:rPr>
                <w:rFonts w:ascii="宋体" w:eastAsia="宋体" w:hAnsi="宋体"/>
                <w:szCs w:val="21"/>
              </w:rPr>
            </w:pPr>
            <w:r>
              <w:rPr>
                <w:rFonts w:ascii="宋体" w:eastAsia="宋体" w:hAnsi="宋体" w:hint="eastAsia"/>
                <w:szCs w:val="21"/>
              </w:rPr>
              <w:t>2</w:t>
            </w:r>
            <w:r>
              <w:rPr>
                <w:rFonts w:ascii="宋体" w:eastAsia="宋体" w:hAnsi="宋体"/>
                <w:szCs w:val="21"/>
              </w:rPr>
              <w:t>.01</w:t>
            </w:r>
            <w:r>
              <w:rPr>
                <w:rFonts w:ascii="宋体" w:eastAsia="宋体" w:hAnsi="宋体" w:hint="eastAsia"/>
                <w:szCs w:val="21"/>
              </w:rPr>
              <w:t>±</w:t>
            </w:r>
            <w:r>
              <w:rPr>
                <w:rFonts w:ascii="宋体" w:eastAsia="宋体" w:hAnsi="宋体"/>
                <w:szCs w:val="21"/>
              </w:rPr>
              <w:t>0.68</w:t>
            </w:r>
          </w:p>
        </w:tc>
        <w:tc>
          <w:tcPr>
            <w:tcW w:w="1660" w:type="dxa"/>
            <w:tcBorders>
              <w:top w:val="single" w:sz="8" w:space="0" w:color="auto"/>
            </w:tcBorders>
          </w:tcPr>
          <w:p w14:paraId="5FD00493" w14:textId="14BD3E49" w:rsidR="002B1080" w:rsidRDefault="00DE08C9" w:rsidP="00DE08C9">
            <w:pPr>
              <w:jc w:val="center"/>
              <w:rPr>
                <w:rFonts w:ascii="宋体" w:eastAsia="宋体" w:hAnsi="宋体"/>
                <w:szCs w:val="21"/>
              </w:rPr>
            </w:pPr>
            <w:r>
              <w:rPr>
                <w:rFonts w:ascii="宋体" w:eastAsia="宋体" w:hAnsi="宋体" w:hint="eastAsia"/>
                <w:szCs w:val="21"/>
              </w:rPr>
              <w:t>2</w:t>
            </w:r>
            <w:r>
              <w:rPr>
                <w:rFonts w:ascii="宋体" w:eastAsia="宋体" w:hAnsi="宋体"/>
                <w:szCs w:val="21"/>
              </w:rPr>
              <w:t>.08</w:t>
            </w:r>
            <w:r>
              <w:rPr>
                <w:rFonts w:ascii="宋体" w:eastAsia="宋体" w:hAnsi="宋体" w:hint="eastAsia"/>
                <w:szCs w:val="21"/>
              </w:rPr>
              <w:t>±</w:t>
            </w:r>
            <w:r>
              <w:rPr>
                <w:rFonts w:ascii="宋体" w:eastAsia="宋体" w:hAnsi="宋体"/>
                <w:szCs w:val="21"/>
              </w:rPr>
              <w:t>0.68</w:t>
            </w:r>
          </w:p>
        </w:tc>
      </w:tr>
      <w:tr w:rsidR="002B1080" w14:paraId="65A70151" w14:textId="77777777" w:rsidTr="00DE08C9">
        <w:tc>
          <w:tcPr>
            <w:tcW w:w="1659" w:type="dxa"/>
          </w:tcPr>
          <w:p w14:paraId="728AE259" w14:textId="3AD8FD6E" w:rsidR="002B1080" w:rsidRDefault="00DE08C9" w:rsidP="00DE08C9">
            <w:pPr>
              <w:jc w:val="center"/>
              <w:rPr>
                <w:rFonts w:ascii="宋体" w:eastAsia="宋体" w:hAnsi="宋体"/>
                <w:szCs w:val="21"/>
              </w:rPr>
            </w:pPr>
            <w:r>
              <w:rPr>
                <w:rFonts w:ascii="宋体" w:eastAsia="宋体" w:hAnsi="宋体" w:hint="eastAsia"/>
                <w:szCs w:val="21"/>
              </w:rPr>
              <w:t>男性</w:t>
            </w:r>
          </w:p>
        </w:tc>
        <w:tc>
          <w:tcPr>
            <w:tcW w:w="1659" w:type="dxa"/>
          </w:tcPr>
          <w:p w14:paraId="551A74CE" w14:textId="3093E1A5" w:rsidR="002B1080" w:rsidRDefault="00DE08C9" w:rsidP="00DE08C9">
            <w:pPr>
              <w:jc w:val="center"/>
              <w:rPr>
                <w:rFonts w:ascii="宋体" w:eastAsia="宋体" w:hAnsi="宋体"/>
                <w:szCs w:val="21"/>
              </w:rPr>
            </w:pPr>
            <w:r>
              <w:rPr>
                <w:rFonts w:ascii="宋体" w:eastAsia="宋体" w:hAnsi="宋体" w:hint="eastAsia"/>
                <w:szCs w:val="21"/>
              </w:rPr>
              <w:t>1</w:t>
            </w:r>
            <w:r>
              <w:rPr>
                <w:rFonts w:ascii="宋体" w:eastAsia="宋体" w:hAnsi="宋体"/>
                <w:szCs w:val="21"/>
              </w:rPr>
              <w:t>.36</w:t>
            </w:r>
            <w:r>
              <w:rPr>
                <w:rFonts w:ascii="宋体" w:eastAsia="宋体" w:hAnsi="宋体" w:hint="eastAsia"/>
                <w:szCs w:val="21"/>
              </w:rPr>
              <w:t>±</w:t>
            </w:r>
            <w:r>
              <w:rPr>
                <w:rFonts w:ascii="宋体" w:eastAsia="宋体" w:hAnsi="宋体"/>
                <w:szCs w:val="21"/>
              </w:rPr>
              <w:t>0.56</w:t>
            </w:r>
          </w:p>
        </w:tc>
        <w:tc>
          <w:tcPr>
            <w:tcW w:w="1659" w:type="dxa"/>
          </w:tcPr>
          <w:p w14:paraId="72FFE211" w14:textId="73539607" w:rsidR="002B1080" w:rsidRDefault="00DE08C9" w:rsidP="00DE08C9">
            <w:pPr>
              <w:jc w:val="center"/>
              <w:rPr>
                <w:rFonts w:ascii="宋体" w:eastAsia="宋体" w:hAnsi="宋体"/>
                <w:szCs w:val="21"/>
              </w:rPr>
            </w:pPr>
            <w:r>
              <w:rPr>
                <w:rFonts w:ascii="宋体" w:eastAsia="宋体" w:hAnsi="宋体" w:hint="eastAsia"/>
                <w:szCs w:val="21"/>
              </w:rPr>
              <w:t>1</w:t>
            </w:r>
            <w:r>
              <w:rPr>
                <w:rFonts w:ascii="宋体" w:eastAsia="宋体" w:hAnsi="宋体"/>
                <w:szCs w:val="21"/>
              </w:rPr>
              <w:t>.52</w:t>
            </w:r>
            <w:r>
              <w:rPr>
                <w:rFonts w:ascii="宋体" w:eastAsia="宋体" w:hAnsi="宋体" w:hint="eastAsia"/>
                <w:szCs w:val="21"/>
              </w:rPr>
              <w:t>±</w:t>
            </w:r>
            <w:r>
              <w:rPr>
                <w:rFonts w:ascii="宋体" w:eastAsia="宋体" w:hAnsi="宋体"/>
                <w:szCs w:val="21"/>
              </w:rPr>
              <w:t>0.58</w:t>
            </w:r>
          </w:p>
        </w:tc>
        <w:tc>
          <w:tcPr>
            <w:tcW w:w="1659" w:type="dxa"/>
          </w:tcPr>
          <w:p w14:paraId="5D90A135" w14:textId="06FDDA57" w:rsidR="002B1080" w:rsidRDefault="00DE08C9" w:rsidP="00DE08C9">
            <w:pPr>
              <w:jc w:val="center"/>
              <w:rPr>
                <w:rFonts w:ascii="宋体" w:eastAsia="宋体" w:hAnsi="宋体"/>
                <w:szCs w:val="21"/>
              </w:rPr>
            </w:pPr>
            <w:r>
              <w:rPr>
                <w:rFonts w:ascii="宋体" w:eastAsia="宋体" w:hAnsi="宋体" w:hint="eastAsia"/>
                <w:szCs w:val="21"/>
              </w:rPr>
              <w:t>1</w:t>
            </w:r>
            <w:r>
              <w:rPr>
                <w:rFonts w:ascii="宋体" w:eastAsia="宋体" w:hAnsi="宋体"/>
                <w:szCs w:val="21"/>
              </w:rPr>
              <w:t>.69</w:t>
            </w:r>
            <w:r>
              <w:rPr>
                <w:rFonts w:ascii="宋体" w:eastAsia="宋体" w:hAnsi="宋体" w:hint="eastAsia"/>
                <w:szCs w:val="21"/>
              </w:rPr>
              <w:t>±</w:t>
            </w:r>
            <w:r>
              <w:rPr>
                <w:rFonts w:ascii="宋体" w:eastAsia="宋体" w:hAnsi="宋体"/>
                <w:szCs w:val="21"/>
              </w:rPr>
              <w:t>0.56</w:t>
            </w:r>
          </w:p>
        </w:tc>
        <w:tc>
          <w:tcPr>
            <w:tcW w:w="1660" w:type="dxa"/>
          </w:tcPr>
          <w:p w14:paraId="108551FD" w14:textId="45387B66" w:rsidR="002B1080" w:rsidRDefault="00DE08C9" w:rsidP="00DE08C9">
            <w:pPr>
              <w:jc w:val="center"/>
              <w:rPr>
                <w:rFonts w:ascii="宋体" w:eastAsia="宋体" w:hAnsi="宋体"/>
                <w:szCs w:val="21"/>
              </w:rPr>
            </w:pPr>
            <w:r>
              <w:rPr>
                <w:rFonts w:ascii="宋体" w:eastAsia="宋体" w:hAnsi="宋体" w:hint="eastAsia"/>
                <w:szCs w:val="21"/>
              </w:rPr>
              <w:t>1</w:t>
            </w:r>
            <w:r>
              <w:rPr>
                <w:rFonts w:ascii="宋体" w:eastAsia="宋体" w:hAnsi="宋体"/>
                <w:szCs w:val="21"/>
              </w:rPr>
              <w:t>.68</w:t>
            </w:r>
            <w:r>
              <w:rPr>
                <w:rFonts w:ascii="宋体" w:eastAsia="宋体" w:hAnsi="宋体" w:hint="eastAsia"/>
                <w:szCs w:val="21"/>
              </w:rPr>
              <w:t>±</w:t>
            </w:r>
            <w:r>
              <w:rPr>
                <w:rFonts w:ascii="宋体" w:eastAsia="宋体" w:hAnsi="宋体"/>
                <w:szCs w:val="21"/>
              </w:rPr>
              <w:t>0.56</w:t>
            </w:r>
          </w:p>
        </w:tc>
      </w:tr>
    </w:tbl>
    <w:p w14:paraId="57922807" w14:textId="0DC12D41" w:rsidR="002B1080" w:rsidRDefault="002B1080" w:rsidP="00F90AA6">
      <w:pPr>
        <w:rPr>
          <w:rFonts w:ascii="宋体" w:eastAsia="宋体" w:hAnsi="宋体"/>
          <w:szCs w:val="21"/>
        </w:rPr>
      </w:pPr>
    </w:p>
    <w:p w14:paraId="6704F7B6" w14:textId="08CEDCE3" w:rsidR="00DE08C9" w:rsidRDefault="00DE08C9" w:rsidP="00DE08C9">
      <w:pPr>
        <w:ind w:firstLineChars="200" w:firstLine="422"/>
        <w:jc w:val="center"/>
        <w:rPr>
          <w:rFonts w:ascii="Times New Roman" w:eastAsia="宋体" w:hAnsi="Times New Roman" w:cs="Times New Roman"/>
          <w:b/>
          <w:bCs/>
          <w:szCs w:val="21"/>
        </w:rPr>
      </w:pPr>
      <w:r w:rsidRPr="00DE08C9">
        <w:rPr>
          <w:rFonts w:ascii="宋体" w:eastAsia="宋体" w:hAnsi="宋体" w:hint="eastAsia"/>
          <w:b/>
          <w:bCs/>
          <w:szCs w:val="21"/>
        </w:rPr>
        <w:t>表2</w:t>
      </w:r>
      <w:r w:rsidRPr="00DE08C9">
        <w:rPr>
          <w:rFonts w:ascii="宋体" w:eastAsia="宋体" w:hAnsi="宋体"/>
          <w:b/>
          <w:bCs/>
          <w:szCs w:val="21"/>
        </w:rPr>
        <w:t xml:space="preserve"> </w:t>
      </w:r>
      <w:r w:rsidRPr="00DE08C9">
        <w:rPr>
          <w:rFonts w:ascii="宋体" w:eastAsia="宋体" w:hAnsi="宋体" w:hint="eastAsia"/>
          <w:b/>
          <w:bCs/>
          <w:szCs w:val="21"/>
        </w:rPr>
        <w:t>不同性别的被试在不同</w:t>
      </w:r>
      <w:r w:rsidR="009B75FD">
        <w:rPr>
          <w:rFonts w:ascii="宋体" w:eastAsia="宋体" w:hAnsi="宋体" w:hint="eastAsia"/>
          <w:b/>
          <w:bCs/>
          <w:szCs w:val="21"/>
        </w:rPr>
        <w:t>报告</w:t>
      </w:r>
      <w:r w:rsidRPr="00DE08C9">
        <w:rPr>
          <w:rFonts w:ascii="宋体" w:eastAsia="宋体" w:hAnsi="宋体" w:hint="eastAsia"/>
          <w:b/>
          <w:bCs/>
          <w:szCs w:val="21"/>
        </w:rPr>
        <w:t>标准下的判断标准</w:t>
      </w:r>
      <w:r w:rsidRPr="00DE08C9">
        <w:rPr>
          <w:rFonts w:ascii="Times New Roman" w:eastAsia="宋体" w:hAnsi="Times New Roman" w:cs="Times New Roman"/>
          <w:b/>
          <w:bCs/>
          <w:szCs w:val="21"/>
        </w:rPr>
        <w:t>β</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DE08C9" w:rsidRPr="00DE08C9" w14:paraId="054EB438" w14:textId="77777777" w:rsidTr="00DE08C9">
        <w:tc>
          <w:tcPr>
            <w:tcW w:w="1659" w:type="dxa"/>
            <w:tcBorders>
              <w:top w:val="single" w:sz="12" w:space="0" w:color="auto"/>
              <w:bottom w:val="single" w:sz="8" w:space="0" w:color="auto"/>
            </w:tcBorders>
          </w:tcPr>
          <w:p w14:paraId="61EF750A" w14:textId="77777777" w:rsidR="00DE08C9" w:rsidRDefault="00DE08C9" w:rsidP="00DE08C9">
            <w:pPr>
              <w:jc w:val="center"/>
              <w:rPr>
                <w:rFonts w:ascii="宋体" w:eastAsia="宋体" w:hAnsi="宋体"/>
                <w:b/>
                <w:bCs/>
                <w:szCs w:val="21"/>
              </w:rPr>
            </w:pPr>
          </w:p>
        </w:tc>
        <w:tc>
          <w:tcPr>
            <w:tcW w:w="1659" w:type="dxa"/>
            <w:tcBorders>
              <w:top w:val="single" w:sz="12" w:space="0" w:color="auto"/>
              <w:bottom w:val="single" w:sz="8" w:space="0" w:color="auto"/>
            </w:tcBorders>
          </w:tcPr>
          <w:p w14:paraId="3A69E0EB" w14:textId="6E28F11A" w:rsidR="00DE08C9" w:rsidRPr="00DE08C9" w:rsidRDefault="00DE08C9" w:rsidP="00DE08C9">
            <w:pPr>
              <w:jc w:val="center"/>
              <w:rPr>
                <w:rFonts w:ascii="Times New Roman" w:eastAsia="宋体" w:hAnsi="Times New Roman" w:cs="Times New Roman"/>
                <w:szCs w:val="21"/>
              </w:rPr>
            </w:pPr>
            <w:r w:rsidRPr="00DE08C9">
              <w:rPr>
                <w:rFonts w:ascii="Times New Roman" w:eastAsia="宋体" w:hAnsi="Times New Roman" w:cs="Times New Roman"/>
                <w:szCs w:val="21"/>
              </w:rPr>
              <w:t>C1_β</w:t>
            </w:r>
          </w:p>
        </w:tc>
        <w:tc>
          <w:tcPr>
            <w:tcW w:w="1659" w:type="dxa"/>
            <w:tcBorders>
              <w:top w:val="single" w:sz="12" w:space="0" w:color="auto"/>
              <w:bottom w:val="single" w:sz="8" w:space="0" w:color="auto"/>
            </w:tcBorders>
          </w:tcPr>
          <w:p w14:paraId="0AE65A83" w14:textId="636C1F73" w:rsidR="00DE08C9" w:rsidRPr="00DE08C9" w:rsidRDefault="00DE08C9" w:rsidP="00DE08C9">
            <w:pPr>
              <w:jc w:val="center"/>
              <w:rPr>
                <w:rFonts w:ascii="Times New Roman" w:eastAsia="宋体" w:hAnsi="Times New Roman" w:cs="Times New Roman"/>
                <w:szCs w:val="21"/>
              </w:rPr>
            </w:pPr>
            <w:r w:rsidRPr="00DE08C9">
              <w:rPr>
                <w:rFonts w:ascii="Times New Roman" w:eastAsia="宋体" w:hAnsi="Times New Roman" w:cs="Times New Roman"/>
                <w:szCs w:val="21"/>
              </w:rPr>
              <w:t>C2_β</w:t>
            </w:r>
          </w:p>
        </w:tc>
        <w:tc>
          <w:tcPr>
            <w:tcW w:w="1659" w:type="dxa"/>
            <w:tcBorders>
              <w:top w:val="single" w:sz="12" w:space="0" w:color="auto"/>
              <w:bottom w:val="single" w:sz="8" w:space="0" w:color="auto"/>
            </w:tcBorders>
          </w:tcPr>
          <w:p w14:paraId="422AFD7A" w14:textId="0412E740" w:rsidR="00DE08C9" w:rsidRPr="00DE08C9" w:rsidRDefault="00DE08C9" w:rsidP="00DE08C9">
            <w:pPr>
              <w:jc w:val="center"/>
              <w:rPr>
                <w:rFonts w:ascii="Times New Roman" w:eastAsia="宋体" w:hAnsi="Times New Roman" w:cs="Times New Roman"/>
                <w:szCs w:val="21"/>
              </w:rPr>
            </w:pPr>
            <w:r w:rsidRPr="00DE08C9">
              <w:rPr>
                <w:rFonts w:ascii="Times New Roman" w:eastAsia="宋体" w:hAnsi="Times New Roman" w:cs="Times New Roman"/>
                <w:szCs w:val="21"/>
              </w:rPr>
              <w:t>C3_β</w:t>
            </w:r>
          </w:p>
        </w:tc>
        <w:tc>
          <w:tcPr>
            <w:tcW w:w="1660" w:type="dxa"/>
            <w:tcBorders>
              <w:top w:val="single" w:sz="12" w:space="0" w:color="auto"/>
              <w:bottom w:val="single" w:sz="8" w:space="0" w:color="auto"/>
            </w:tcBorders>
          </w:tcPr>
          <w:p w14:paraId="064AF968" w14:textId="274F988D" w:rsidR="00DE08C9" w:rsidRPr="00DE08C9" w:rsidRDefault="00DE08C9" w:rsidP="00DE08C9">
            <w:pPr>
              <w:jc w:val="center"/>
              <w:rPr>
                <w:rFonts w:ascii="Times New Roman" w:eastAsia="宋体" w:hAnsi="Times New Roman" w:cs="Times New Roman"/>
                <w:szCs w:val="21"/>
              </w:rPr>
            </w:pPr>
            <w:r w:rsidRPr="00DE08C9">
              <w:rPr>
                <w:rFonts w:ascii="Times New Roman" w:eastAsia="宋体" w:hAnsi="Times New Roman" w:cs="Times New Roman"/>
                <w:szCs w:val="21"/>
              </w:rPr>
              <w:t>C4_β</w:t>
            </w:r>
          </w:p>
        </w:tc>
      </w:tr>
      <w:tr w:rsidR="00DE08C9" w14:paraId="2E86A7FF" w14:textId="77777777" w:rsidTr="00F90AA6">
        <w:tc>
          <w:tcPr>
            <w:tcW w:w="1659" w:type="dxa"/>
            <w:tcBorders>
              <w:top w:val="single" w:sz="8" w:space="0" w:color="auto"/>
              <w:bottom w:val="nil"/>
            </w:tcBorders>
          </w:tcPr>
          <w:p w14:paraId="37648CFB" w14:textId="78392C40" w:rsidR="00DE08C9" w:rsidRPr="00DE08C9" w:rsidRDefault="00DE08C9" w:rsidP="00DE08C9">
            <w:pPr>
              <w:jc w:val="center"/>
              <w:rPr>
                <w:rFonts w:ascii="宋体" w:eastAsia="宋体" w:hAnsi="宋体"/>
                <w:szCs w:val="21"/>
              </w:rPr>
            </w:pPr>
            <w:r w:rsidRPr="00DE08C9">
              <w:rPr>
                <w:rFonts w:ascii="宋体" w:eastAsia="宋体" w:hAnsi="宋体" w:hint="eastAsia"/>
                <w:szCs w:val="21"/>
              </w:rPr>
              <w:t>女性</w:t>
            </w:r>
          </w:p>
        </w:tc>
        <w:tc>
          <w:tcPr>
            <w:tcW w:w="1659" w:type="dxa"/>
            <w:tcBorders>
              <w:top w:val="single" w:sz="8" w:space="0" w:color="auto"/>
              <w:bottom w:val="nil"/>
            </w:tcBorders>
          </w:tcPr>
          <w:p w14:paraId="27813B59" w14:textId="63726969" w:rsidR="00DE08C9" w:rsidRPr="00DE08C9" w:rsidRDefault="00DE08C9" w:rsidP="00DE08C9">
            <w:pPr>
              <w:jc w:val="center"/>
              <w:rPr>
                <w:rFonts w:ascii="宋体" w:eastAsia="宋体" w:hAnsi="宋体"/>
                <w:szCs w:val="21"/>
              </w:rPr>
            </w:pPr>
            <w:r>
              <w:rPr>
                <w:rFonts w:ascii="宋体" w:eastAsia="宋体" w:hAnsi="宋体" w:hint="eastAsia"/>
                <w:szCs w:val="21"/>
              </w:rPr>
              <w:t>0</w:t>
            </w:r>
            <w:r>
              <w:rPr>
                <w:rFonts w:ascii="宋体" w:eastAsia="宋体" w:hAnsi="宋体"/>
                <w:szCs w:val="21"/>
              </w:rPr>
              <w:t>.60</w:t>
            </w:r>
            <w:r>
              <w:rPr>
                <w:rFonts w:ascii="宋体" w:eastAsia="宋体" w:hAnsi="宋体" w:hint="eastAsia"/>
                <w:szCs w:val="21"/>
              </w:rPr>
              <w:t>±</w:t>
            </w:r>
            <w:r>
              <w:rPr>
                <w:rFonts w:ascii="宋体" w:eastAsia="宋体" w:hAnsi="宋体"/>
                <w:szCs w:val="21"/>
              </w:rPr>
              <w:t>0.32</w:t>
            </w:r>
          </w:p>
        </w:tc>
        <w:tc>
          <w:tcPr>
            <w:tcW w:w="1659" w:type="dxa"/>
            <w:tcBorders>
              <w:top w:val="single" w:sz="8" w:space="0" w:color="auto"/>
              <w:bottom w:val="nil"/>
            </w:tcBorders>
          </w:tcPr>
          <w:p w14:paraId="23CE87B8" w14:textId="24E8BC5D" w:rsidR="00DE08C9" w:rsidRPr="00DE08C9" w:rsidRDefault="00DE08C9" w:rsidP="00DE08C9">
            <w:pPr>
              <w:jc w:val="center"/>
              <w:rPr>
                <w:rFonts w:ascii="宋体" w:eastAsia="宋体" w:hAnsi="宋体"/>
                <w:szCs w:val="21"/>
              </w:rPr>
            </w:pPr>
            <w:r>
              <w:rPr>
                <w:rFonts w:ascii="宋体" w:eastAsia="宋体" w:hAnsi="宋体" w:hint="eastAsia"/>
                <w:szCs w:val="21"/>
              </w:rPr>
              <w:t>1</w:t>
            </w:r>
            <w:r>
              <w:rPr>
                <w:rFonts w:ascii="宋体" w:eastAsia="宋体" w:hAnsi="宋体"/>
                <w:szCs w:val="21"/>
              </w:rPr>
              <w:t>.27</w:t>
            </w:r>
            <w:r>
              <w:rPr>
                <w:rFonts w:ascii="宋体" w:eastAsia="宋体" w:hAnsi="宋体" w:hint="eastAsia"/>
                <w:szCs w:val="21"/>
              </w:rPr>
              <w:t>±</w:t>
            </w:r>
            <w:r>
              <w:rPr>
                <w:rFonts w:ascii="宋体" w:eastAsia="宋体" w:hAnsi="宋体"/>
                <w:szCs w:val="21"/>
              </w:rPr>
              <w:t>0.52</w:t>
            </w:r>
          </w:p>
        </w:tc>
        <w:tc>
          <w:tcPr>
            <w:tcW w:w="1659" w:type="dxa"/>
            <w:tcBorders>
              <w:top w:val="single" w:sz="8" w:space="0" w:color="auto"/>
              <w:bottom w:val="nil"/>
            </w:tcBorders>
          </w:tcPr>
          <w:p w14:paraId="45397523" w14:textId="37FD5A22" w:rsidR="00DE08C9" w:rsidRPr="00DE08C9" w:rsidRDefault="00DE08C9" w:rsidP="00DE08C9">
            <w:pPr>
              <w:jc w:val="center"/>
              <w:rPr>
                <w:rFonts w:ascii="宋体" w:eastAsia="宋体" w:hAnsi="宋体"/>
                <w:szCs w:val="21"/>
              </w:rPr>
            </w:pPr>
            <w:r>
              <w:rPr>
                <w:rFonts w:ascii="宋体" w:eastAsia="宋体" w:hAnsi="宋体" w:hint="eastAsia"/>
                <w:szCs w:val="21"/>
              </w:rPr>
              <w:t>2</w:t>
            </w:r>
            <w:r>
              <w:rPr>
                <w:rFonts w:ascii="宋体" w:eastAsia="宋体" w:hAnsi="宋体"/>
                <w:szCs w:val="21"/>
              </w:rPr>
              <w:t>.42</w:t>
            </w:r>
            <w:r>
              <w:rPr>
                <w:rFonts w:ascii="宋体" w:eastAsia="宋体" w:hAnsi="宋体" w:hint="eastAsia"/>
                <w:szCs w:val="21"/>
              </w:rPr>
              <w:t>±</w:t>
            </w:r>
            <w:r>
              <w:rPr>
                <w:rFonts w:ascii="宋体" w:eastAsia="宋体" w:hAnsi="宋体"/>
                <w:szCs w:val="21"/>
              </w:rPr>
              <w:t>1.27</w:t>
            </w:r>
          </w:p>
        </w:tc>
        <w:tc>
          <w:tcPr>
            <w:tcW w:w="1660" w:type="dxa"/>
            <w:tcBorders>
              <w:top w:val="single" w:sz="8" w:space="0" w:color="auto"/>
              <w:bottom w:val="nil"/>
            </w:tcBorders>
          </w:tcPr>
          <w:p w14:paraId="484F8AA5" w14:textId="102FF702" w:rsidR="00DE08C9" w:rsidRPr="00DE08C9" w:rsidRDefault="00DE08C9" w:rsidP="00DE08C9">
            <w:pPr>
              <w:jc w:val="center"/>
              <w:rPr>
                <w:rFonts w:ascii="宋体" w:eastAsia="宋体" w:hAnsi="宋体"/>
                <w:szCs w:val="21"/>
              </w:rPr>
            </w:pPr>
            <w:r>
              <w:rPr>
                <w:rFonts w:ascii="宋体" w:eastAsia="宋体" w:hAnsi="宋体" w:hint="eastAsia"/>
                <w:szCs w:val="21"/>
              </w:rPr>
              <w:t>4</w:t>
            </w:r>
            <w:r>
              <w:rPr>
                <w:rFonts w:ascii="宋体" w:eastAsia="宋体" w:hAnsi="宋体"/>
                <w:szCs w:val="21"/>
              </w:rPr>
              <w:t>.93</w:t>
            </w:r>
            <w:r>
              <w:rPr>
                <w:rFonts w:ascii="宋体" w:eastAsia="宋体" w:hAnsi="宋体" w:hint="eastAsia"/>
                <w:szCs w:val="21"/>
              </w:rPr>
              <w:t>±</w:t>
            </w:r>
            <w:r>
              <w:rPr>
                <w:rFonts w:ascii="宋体" w:eastAsia="宋体" w:hAnsi="宋体"/>
                <w:szCs w:val="21"/>
              </w:rPr>
              <w:t>2.94</w:t>
            </w:r>
          </w:p>
        </w:tc>
      </w:tr>
      <w:tr w:rsidR="00DE08C9" w14:paraId="07F77C90" w14:textId="77777777" w:rsidTr="00F90AA6">
        <w:tc>
          <w:tcPr>
            <w:tcW w:w="1659" w:type="dxa"/>
            <w:tcBorders>
              <w:top w:val="nil"/>
              <w:bottom w:val="single" w:sz="12" w:space="0" w:color="auto"/>
            </w:tcBorders>
          </w:tcPr>
          <w:p w14:paraId="7EE7A31F" w14:textId="41E1F14F" w:rsidR="00DE08C9" w:rsidRPr="00DE08C9" w:rsidRDefault="00DE08C9" w:rsidP="00DE08C9">
            <w:pPr>
              <w:jc w:val="center"/>
              <w:rPr>
                <w:rFonts w:ascii="宋体" w:eastAsia="宋体" w:hAnsi="宋体"/>
                <w:szCs w:val="21"/>
              </w:rPr>
            </w:pPr>
            <w:r w:rsidRPr="00DE08C9">
              <w:rPr>
                <w:rFonts w:ascii="宋体" w:eastAsia="宋体" w:hAnsi="宋体" w:hint="eastAsia"/>
                <w:szCs w:val="21"/>
              </w:rPr>
              <w:t>男性</w:t>
            </w:r>
          </w:p>
        </w:tc>
        <w:tc>
          <w:tcPr>
            <w:tcW w:w="1659" w:type="dxa"/>
            <w:tcBorders>
              <w:top w:val="nil"/>
              <w:bottom w:val="single" w:sz="12" w:space="0" w:color="auto"/>
            </w:tcBorders>
          </w:tcPr>
          <w:p w14:paraId="1769D307" w14:textId="3F8C4F9E" w:rsidR="00DE08C9" w:rsidRPr="00DE08C9" w:rsidRDefault="00DE08C9" w:rsidP="00DE08C9">
            <w:pPr>
              <w:jc w:val="center"/>
              <w:rPr>
                <w:rFonts w:ascii="宋体" w:eastAsia="宋体" w:hAnsi="宋体"/>
                <w:szCs w:val="21"/>
              </w:rPr>
            </w:pPr>
            <w:r>
              <w:rPr>
                <w:rFonts w:ascii="宋体" w:eastAsia="宋体" w:hAnsi="宋体" w:hint="eastAsia"/>
                <w:szCs w:val="21"/>
              </w:rPr>
              <w:t>0</w:t>
            </w:r>
            <w:r>
              <w:rPr>
                <w:rFonts w:ascii="宋体" w:eastAsia="宋体" w:hAnsi="宋体"/>
                <w:szCs w:val="21"/>
              </w:rPr>
              <w:t>.55</w:t>
            </w:r>
            <w:r>
              <w:rPr>
                <w:rFonts w:ascii="宋体" w:eastAsia="宋体" w:hAnsi="宋体" w:hint="eastAsia"/>
                <w:szCs w:val="21"/>
              </w:rPr>
              <w:t>±0</w:t>
            </w:r>
            <w:r>
              <w:rPr>
                <w:rFonts w:ascii="宋体" w:eastAsia="宋体" w:hAnsi="宋体"/>
                <w:szCs w:val="21"/>
              </w:rPr>
              <w:t>.27</w:t>
            </w:r>
          </w:p>
        </w:tc>
        <w:tc>
          <w:tcPr>
            <w:tcW w:w="1659" w:type="dxa"/>
            <w:tcBorders>
              <w:top w:val="nil"/>
              <w:bottom w:val="single" w:sz="12" w:space="0" w:color="auto"/>
            </w:tcBorders>
          </w:tcPr>
          <w:p w14:paraId="51D16346" w14:textId="33997BD8" w:rsidR="00DE08C9" w:rsidRPr="00DE08C9" w:rsidRDefault="00DE08C9" w:rsidP="00DE08C9">
            <w:pPr>
              <w:jc w:val="center"/>
              <w:rPr>
                <w:rFonts w:ascii="宋体" w:eastAsia="宋体" w:hAnsi="宋体"/>
                <w:szCs w:val="21"/>
              </w:rPr>
            </w:pPr>
            <w:r>
              <w:rPr>
                <w:rFonts w:ascii="宋体" w:eastAsia="宋体" w:hAnsi="宋体" w:hint="eastAsia"/>
                <w:szCs w:val="21"/>
              </w:rPr>
              <w:t>1</w:t>
            </w:r>
            <w:r>
              <w:rPr>
                <w:rFonts w:ascii="宋体" w:eastAsia="宋体" w:hAnsi="宋体"/>
                <w:szCs w:val="21"/>
              </w:rPr>
              <w:t>.05</w:t>
            </w:r>
            <w:r>
              <w:rPr>
                <w:rFonts w:ascii="宋体" w:eastAsia="宋体" w:hAnsi="宋体" w:hint="eastAsia"/>
                <w:szCs w:val="21"/>
              </w:rPr>
              <w:t>±</w:t>
            </w:r>
            <w:r>
              <w:rPr>
                <w:rFonts w:ascii="宋体" w:eastAsia="宋体" w:hAnsi="宋体"/>
                <w:szCs w:val="21"/>
              </w:rPr>
              <w:t>0.45</w:t>
            </w:r>
          </w:p>
        </w:tc>
        <w:tc>
          <w:tcPr>
            <w:tcW w:w="1659" w:type="dxa"/>
            <w:tcBorders>
              <w:top w:val="nil"/>
              <w:bottom w:val="single" w:sz="12" w:space="0" w:color="auto"/>
            </w:tcBorders>
          </w:tcPr>
          <w:p w14:paraId="68DA42F4" w14:textId="6497CBCB" w:rsidR="00DE08C9" w:rsidRPr="00DE08C9" w:rsidRDefault="00DE08C9" w:rsidP="00DE08C9">
            <w:pPr>
              <w:jc w:val="center"/>
              <w:rPr>
                <w:rFonts w:ascii="宋体" w:eastAsia="宋体" w:hAnsi="宋体"/>
                <w:szCs w:val="21"/>
              </w:rPr>
            </w:pPr>
            <w:r>
              <w:rPr>
                <w:rFonts w:ascii="宋体" w:eastAsia="宋体" w:hAnsi="宋体" w:hint="eastAsia"/>
                <w:szCs w:val="21"/>
              </w:rPr>
              <w:t>2</w:t>
            </w:r>
            <w:r>
              <w:rPr>
                <w:rFonts w:ascii="宋体" w:eastAsia="宋体" w:hAnsi="宋体"/>
                <w:szCs w:val="21"/>
              </w:rPr>
              <w:t>.14</w:t>
            </w:r>
            <w:r>
              <w:rPr>
                <w:rFonts w:ascii="宋体" w:eastAsia="宋体" w:hAnsi="宋体" w:hint="eastAsia"/>
                <w:szCs w:val="21"/>
              </w:rPr>
              <w:t>±</w:t>
            </w:r>
            <w:r>
              <w:rPr>
                <w:rFonts w:ascii="宋体" w:eastAsia="宋体" w:hAnsi="宋体"/>
                <w:szCs w:val="21"/>
              </w:rPr>
              <w:t>1.25</w:t>
            </w:r>
          </w:p>
        </w:tc>
        <w:tc>
          <w:tcPr>
            <w:tcW w:w="1660" w:type="dxa"/>
            <w:tcBorders>
              <w:top w:val="nil"/>
              <w:bottom w:val="single" w:sz="12" w:space="0" w:color="auto"/>
            </w:tcBorders>
          </w:tcPr>
          <w:p w14:paraId="18477245" w14:textId="4C5CDD3F" w:rsidR="00DE08C9" w:rsidRPr="00DE08C9" w:rsidRDefault="00DE08C9" w:rsidP="00DE08C9">
            <w:pPr>
              <w:jc w:val="center"/>
              <w:rPr>
                <w:rFonts w:ascii="宋体" w:eastAsia="宋体" w:hAnsi="宋体"/>
                <w:szCs w:val="21"/>
              </w:rPr>
            </w:pPr>
            <w:r>
              <w:rPr>
                <w:rFonts w:ascii="宋体" w:eastAsia="宋体" w:hAnsi="宋体" w:hint="eastAsia"/>
                <w:szCs w:val="21"/>
              </w:rPr>
              <w:t>4</w:t>
            </w:r>
            <w:r>
              <w:rPr>
                <w:rFonts w:ascii="宋体" w:eastAsia="宋体" w:hAnsi="宋体"/>
                <w:szCs w:val="21"/>
              </w:rPr>
              <w:t>.16</w:t>
            </w:r>
            <w:r>
              <w:rPr>
                <w:rFonts w:ascii="宋体" w:eastAsia="宋体" w:hAnsi="宋体" w:hint="eastAsia"/>
                <w:szCs w:val="21"/>
              </w:rPr>
              <w:t>±</w:t>
            </w:r>
            <w:r>
              <w:rPr>
                <w:rFonts w:ascii="宋体" w:eastAsia="宋体" w:hAnsi="宋体"/>
                <w:szCs w:val="21"/>
              </w:rPr>
              <w:t>2.76</w:t>
            </w:r>
          </w:p>
        </w:tc>
      </w:tr>
      <w:tr w:rsidR="00F90AA6" w14:paraId="21F62310" w14:textId="77777777" w:rsidTr="00F90AA6">
        <w:tc>
          <w:tcPr>
            <w:tcW w:w="1659" w:type="dxa"/>
            <w:tcBorders>
              <w:top w:val="single" w:sz="12" w:space="0" w:color="auto"/>
              <w:bottom w:val="nil"/>
            </w:tcBorders>
          </w:tcPr>
          <w:p w14:paraId="1244F960" w14:textId="77777777" w:rsidR="00F90AA6" w:rsidRPr="00DE08C9" w:rsidRDefault="00F90AA6" w:rsidP="00DE08C9">
            <w:pPr>
              <w:jc w:val="center"/>
              <w:rPr>
                <w:rFonts w:ascii="宋体" w:eastAsia="宋体" w:hAnsi="宋体"/>
                <w:szCs w:val="21"/>
              </w:rPr>
            </w:pPr>
          </w:p>
        </w:tc>
        <w:tc>
          <w:tcPr>
            <w:tcW w:w="1659" w:type="dxa"/>
            <w:tcBorders>
              <w:top w:val="single" w:sz="12" w:space="0" w:color="auto"/>
              <w:bottom w:val="nil"/>
            </w:tcBorders>
          </w:tcPr>
          <w:p w14:paraId="7B1F83A1" w14:textId="77777777" w:rsidR="00F90AA6" w:rsidRDefault="00F90AA6" w:rsidP="00DE08C9">
            <w:pPr>
              <w:jc w:val="center"/>
              <w:rPr>
                <w:rFonts w:ascii="宋体" w:eastAsia="宋体" w:hAnsi="宋体"/>
                <w:szCs w:val="21"/>
              </w:rPr>
            </w:pPr>
          </w:p>
        </w:tc>
        <w:tc>
          <w:tcPr>
            <w:tcW w:w="1659" w:type="dxa"/>
            <w:tcBorders>
              <w:top w:val="single" w:sz="12" w:space="0" w:color="auto"/>
              <w:bottom w:val="nil"/>
            </w:tcBorders>
          </w:tcPr>
          <w:p w14:paraId="0309BAB1" w14:textId="77777777" w:rsidR="00F90AA6" w:rsidRDefault="00F90AA6" w:rsidP="00DE08C9">
            <w:pPr>
              <w:jc w:val="center"/>
              <w:rPr>
                <w:rFonts w:ascii="宋体" w:eastAsia="宋体" w:hAnsi="宋体"/>
                <w:szCs w:val="21"/>
              </w:rPr>
            </w:pPr>
          </w:p>
        </w:tc>
        <w:tc>
          <w:tcPr>
            <w:tcW w:w="1659" w:type="dxa"/>
            <w:tcBorders>
              <w:top w:val="single" w:sz="12" w:space="0" w:color="auto"/>
              <w:bottom w:val="nil"/>
            </w:tcBorders>
          </w:tcPr>
          <w:p w14:paraId="274BCDE0" w14:textId="77777777" w:rsidR="00F90AA6" w:rsidRDefault="00F90AA6" w:rsidP="00DE08C9">
            <w:pPr>
              <w:jc w:val="center"/>
              <w:rPr>
                <w:rFonts w:ascii="宋体" w:eastAsia="宋体" w:hAnsi="宋体"/>
                <w:szCs w:val="21"/>
              </w:rPr>
            </w:pPr>
          </w:p>
        </w:tc>
        <w:tc>
          <w:tcPr>
            <w:tcW w:w="1660" w:type="dxa"/>
            <w:tcBorders>
              <w:top w:val="single" w:sz="12" w:space="0" w:color="auto"/>
              <w:bottom w:val="nil"/>
            </w:tcBorders>
          </w:tcPr>
          <w:p w14:paraId="2225DF59" w14:textId="77777777" w:rsidR="00F90AA6" w:rsidRDefault="00F90AA6" w:rsidP="00DE08C9">
            <w:pPr>
              <w:jc w:val="center"/>
              <w:rPr>
                <w:rFonts w:ascii="宋体" w:eastAsia="宋体" w:hAnsi="宋体"/>
                <w:szCs w:val="21"/>
              </w:rPr>
            </w:pPr>
          </w:p>
        </w:tc>
      </w:tr>
    </w:tbl>
    <w:p w14:paraId="7DEFB9BF" w14:textId="54EB8B36" w:rsidR="0066593E" w:rsidRDefault="005E70B1" w:rsidP="00F927A5">
      <w:pPr>
        <w:ind w:firstLineChars="200" w:firstLine="420"/>
        <w:rPr>
          <w:rFonts w:ascii="Times New Roman" w:eastAsia="宋体" w:hAnsi="Times New Roman" w:cs="Times New Roman"/>
          <w:szCs w:val="21"/>
        </w:rPr>
      </w:pPr>
      <w:r w:rsidRPr="005E70B1">
        <w:rPr>
          <w:rFonts w:ascii="宋体" w:eastAsia="宋体" w:hAnsi="宋体" w:hint="eastAsia"/>
          <w:szCs w:val="21"/>
        </w:rPr>
        <w:t>对</w:t>
      </w:r>
      <w:r>
        <w:rPr>
          <w:rFonts w:ascii="宋体" w:eastAsia="宋体" w:hAnsi="宋体" w:hint="eastAsia"/>
          <w:szCs w:val="21"/>
        </w:rPr>
        <w:t>再认感受性</w:t>
      </w:r>
      <w:r w:rsidRPr="005E70B1">
        <w:rPr>
          <w:rFonts w:ascii="Times New Roman" w:eastAsia="宋体" w:hAnsi="Times New Roman" w:cs="Times New Roman"/>
          <w:szCs w:val="21"/>
        </w:rPr>
        <w:t>d’</w:t>
      </w:r>
      <w:r>
        <w:rPr>
          <w:rFonts w:ascii="Times New Roman" w:eastAsia="宋体" w:hAnsi="Times New Roman" w:cs="Times New Roman" w:hint="eastAsia"/>
          <w:szCs w:val="21"/>
        </w:rPr>
        <w:t>使用</w:t>
      </w:r>
      <w:r w:rsidR="00543E0D">
        <w:rPr>
          <w:rFonts w:ascii="Times New Roman" w:eastAsia="宋体" w:hAnsi="Times New Roman" w:cs="Times New Roman"/>
          <w:szCs w:val="21"/>
        </w:rPr>
        <w:t>2</w:t>
      </w:r>
      <w:r w:rsidR="00543E0D">
        <w:rPr>
          <w:rFonts w:ascii="Times New Roman" w:eastAsia="宋体" w:hAnsi="Times New Roman" w:cs="Times New Roman" w:hint="eastAsia"/>
          <w:szCs w:val="21"/>
        </w:rPr>
        <w:t>（男性</w:t>
      </w:r>
      <w:r w:rsidR="00543E0D">
        <w:rPr>
          <w:rFonts w:ascii="Times New Roman" w:eastAsia="宋体" w:hAnsi="Times New Roman" w:cs="Times New Roman" w:hint="eastAsia"/>
          <w:szCs w:val="21"/>
        </w:rPr>
        <w:t>/</w:t>
      </w:r>
      <w:r w:rsidR="00543E0D">
        <w:rPr>
          <w:rFonts w:ascii="Times New Roman" w:eastAsia="宋体" w:hAnsi="Times New Roman" w:cs="Times New Roman" w:hint="eastAsia"/>
          <w:szCs w:val="21"/>
        </w:rPr>
        <w:t>女性）×</w:t>
      </w:r>
      <w:r w:rsidR="00543E0D">
        <w:rPr>
          <w:rFonts w:ascii="Times New Roman" w:eastAsia="宋体" w:hAnsi="Times New Roman" w:cs="Times New Roman"/>
          <w:szCs w:val="21"/>
        </w:rPr>
        <w:t>4</w:t>
      </w:r>
      <w:r w:rsidR="00543E0D">
        <w:rPr>
          <w:rFonts w:ascii="Times New Roman" w:eastAsia="宋体" w:hAnsi="Times New Roman" w:cs="Times New Roman" w:hint="eastAsia"/>
          <w:szCs w:val="21"/>
        </w:rPr>
        <w:t>（</w:t>
      </w:r>
      <w:r w:rsidR="00543E0D">
        <w:rPr>
          <w:rFonts w:ascii="Times New Roman" w:eastAsia="宋体" w:hAnsi="Times New Roman" w:cs="Times New Roman" w:hint="eastAsia"/>
          <w:szCs w:val="21"/>
        </w:rPr>
        <w:t>C</w:t>
      </w:r>
      <w:r w:rsidR="00543E0D">
        <w:rPr>
          <w:rFonts w:ascii="Times New Roman" w:eastAsia="宋体" w:hAnsi="Times New Roman" w:cs="Times New Roman"/>
          <w:szCs w:val="21"/>
        </w:rPr>
        <w:t>1/C2/C3/C4</w:t>
      </w:r>
      <w:r w:rsidR="00543E0D">
        <w:rPr>
          <w:rFonts w:ascii="Times New Roman" w:eastAsia="宋体" w:hAnsi="Times New Roman" w:cs="Times New Roman" w:hint="eastAsia"/>
          <w:szCs w:val="21"/>
        </w:rPr>
        <w:t>）的</w:t>
      </w:r>
      <w:r w:rsidR="008E557E">
        <w:rPr>
          <w:rFonts w:ascii="Times New Roman" w:eastAsia="宋体" w:hAnsi="Times New Roman" w:cs="Times New Roman" w:hint="eastAsia"/>
          <w:szCs w:val="21"/>
        </w:rPr>
        <w:t>混合</w:t>
      </w:r>
      <w:r>
        <w:rPr>
          <w:rFonts w:ascii="Times New Roman" w:eastAsia="宋体" w:hAnsi="Times New Roman" w:cs="Times New Roman" w:hint="eastAsia"/>
          <w:szCs w:val="21"/>
        </w:rPr>
        <w:t>方差分析。结果显示</w:t>
      </w:r>
      <w:r w:rsidR="00543E0D">
        <w:rPr>
          <w:rFonts w:ascii="Times New Roman" w:eastAsia="宋体" w:hAnsi="Times New Roman" w:cs="Times New Roman" w:hint="eastAsia"/>
          <w:szCs w:val="21"/>
        </w:rPr>
        <w:t>，球形度检验显著，</w:t>
      </w:r>
      <w:r w:rsidR="00543E0D" w:rsidRPr="00543E0D">
        <w:rPr>
          <w:rFonts w:ascii="Times New Roman" w:eastAsia="宋体" w:hAnsi="Times New Roman" w:cs="Times New Roman" w:hint="eastAsia"/>
          <w:i/>
          <w:iCs/>
          <w:szCs w:val="21"/>
        </w:rPr>
        <w:t>M</w:t>
      </w:r>
      <w:r w:rsidR="00543E0D" w:rsidRPr="00543E0D">
        <w:rPr>
          <w:rFonts w:ascii="Times New Roman" w:eastAsia="宋体" w:hAnsi="Times New Roman" w:cs="Times New Roman"/>
          <w:i/>
          <w:iCs/>
          <w:szCs w:val="21"/>
        </w:rPr>
        <w:t>auchly’s W</w:t>
      </w:r>
      <w:r w:rsidR="00543E0D">
        <w:rPr>
          <w:rFonts w:ascii="Times New Roman" w:eastAsia="宋体" w:hAnsi="Times New Roman" w:cs="Times New Roman"/>
          <w:szCs w:val="21"/>
        </w:rPr>
        <w:t xml:space="preserve">=0.67, </w:t>
      </w:r>
      <w:r w:rsidR="00543E0D" w:rsidRPr="00543E0D">
        <w:rPr>
          <w:rFonts w:ascii="Times New Roman" w:eastAsia="宋体" w:hAnsi="Times New Roman" w:cs="Times New Roman"/>
          <w:i/>
          <w:iCs/>
          <w:szCs w:val="21"/>
        </w:rPr>
        <w:t>p</w:t>
      </w:r>
      <w:r w:rsidR="00543E0D">
        <w:rPr>
          <w:rFonts w:ascii="Times New Roman" w:eastAsia="宋体" w:hAnsi="Times New Roman" w:cs="Times New Roman"/>
          <w:szCs w:val="21"/>
        </w:rPr>
        <w:t>&lt;.001</w:t>
      </w:r>
      <w:r w:rsidR="00543E0D">
        <w:rPr>
          <w:rFonts w:ascii="Times New Roman" w:eastAsia="宋体" w:hAnsi="Times New Roman" w:cs="Times New Roman" w:hint="eastAsia"/>
          <w:szCs w:val="21"/>
        </w:rPr>
        <w:t>，说明方差不同质，使用</w:t>
      </w:r>
      <w:r w:rsidR="00543E0D">
        <w:rPr>
          <w:rFonts w:ascii="Times New Roman" w:eastAsia="宋体" w:hAnsi="Times New Roman" w:cs="Times New Roman" w:hint="eastAsia"/>
          <w:szCs w:val="21"/>
        </w:rPr>
        <w:t>G</w:t>
      </w:r>
      <w:r w:rsidR="00543E0D">
        <w:rPr>
          <w:rFonts w:ascii="Times New Roman" w:eastAsia="宋体" w:hAnsi="Times New Roman" w:cs="Times New Roman"/>
          <w:szCs w:val="21"/>
        </w:rPr>
        <w:t>reenhouse-Geisser</w:t>
      </w:r>
      <w:r w:rsidR="00543E0D">
        <w:rPr>
          <w:rFonts w:ascii="Times New Roman" w:eastAsia="宋体" w:hAnsi="Times New Roman" w:cs="Times New Roman" w:hint="eastAsia"/>
          <w:szCs w:val="21"/>
        </w:rPr>
        <w:t>矫正结果。</w:t>
      </w:r>
      <w:r w:rsidR="009B75FD">
        <w:rPr>
          <w:rFonts w:ascii="Times New Roman" w:eastAsia="宋体" w:hAnsi="Times New Roman" w:cs="Times New Roman" w:hint="eastAsia"/>
          <w:szCs w:val="21"/>
        </w:rPr>
        <w:t>报告</w:t>
      </w:r>
      <w:r w:rsidR="00D576C3">
        <w:rPr>
          <w:rFonts w:ascii="Times New Roman" w:eastAsia="宋体" w:hAnsi="Times New Roman" w:cs="Times New Roman" w:hint="eastAsia"/>
          <w:szCs w:val="21"/>
        </w:rPr>
        <w:t>标准的主效应显著，</w:t>
      </w:r>
      <w:r w:rsidR="00D576C3" w:rsidRPr="00D576C3">
        <w:rPr>
          <w:rFonts w:ascii="Times New Roman" w:eastAsia="宋体" w:hAnsi="Times New Roman" w:cs="Times New Roman" w:hint="eastAsia"/>
          <w:i/>
          <w:iCs/>
          <w:szCs w:val="21"/>
        </w:rPr>
        <w:t>F</w:t>
      </w:r>
      <w:r w:rsidR="00D576C3">
        <w:rPr>
          <w:rFonts w:ascii="Times New Roman" w:eastAsia="宋体" w:hAnsi="Times New Roman" w:cs="Times New Roman"/>
          <w:szCs w:val="21"/>
        </w:rPr>
        <w:t xml:space="preserve">(2.32, 169.53)=37.02, </w:t>
      </w:r>
      <w:r w:rsidR="00D576C3" w:rsidRPr="00D576C3">
        <w:rPr>
          <w:rFonts w:ascii="Times New Roman" w:eastAsia="宋体" w:hAnsi="Times New Roman" w:cs="Times New Roman"/>
          <w:i/>
          <w:iCs/>
          <w:szCs w:val="21"/>
        </w:rPr>
        <w:t>p</w:t>
      </w:r>
      <w:r w:rsidR="00D576C3">
        <w:rPr>
          <w:rFonts w:ascii="Times New Roman" w:eastAsia="宋体" w:hAnsi="Times New Roman" w:cs="Times New Roman"/>
          <w:szCs w:val="21"/>
        </w:rPr>
        <w:t xml:space="preserve">&lt;.001, </w:t>
      </w:r>
      <w:r w:rsidR="00D576C3" w:rsidRPr="00D576C3">
        <w:rPr>
          <w:rFonts w:ascii="Times New Roman" w:eastAsia="宋体" w:hAnsi="Times New Roman" w:cs="Times New Roman"/>
          <w:i/>
          <w:iCs/>
          <w:szCs w:val="21"/>
        </w:rPr>
        <w:t>partial</w:t>
      </w:r>
      <w:r w:rsidR="00D576C3">
        <w:rPr>
          <w:rFonts w:ascii="Times New Roman" w:eastAsia="宋体" w:hAnsi="Times New Roman" w:cs="Times New Roman"/>
          <w:szCs w:val="21"/>
        </w:rPr>
        <w:t xml:space="preserve"> </w:t>
      </w:r>
      <w:r w:rsidR="00D576C3">
        <w:rPr>
          <w:rFonts w:ascii="Times New Roman" w:eastAsia="宋体" w:hAnsi="Times New Roman" w:cs="Times New Roman" w:hint="eastAsia"/>
          <w:szCs w:val="21"/>
        </w:rPr>
        <w:t>η</w:t>
      </w:r>
      <w:r w:rsidR="00D576C3" w:rsidRPr="00D576C3">
        <w:rPr>
          <w:rFonts w:ascii="Times New Roman" w:eastAsia="宋体" w:hAnsi="Times New Roman" w:cs="Times New Roman"/>
          <w:szCs w:val="21"/>
          <w:vertAlign w:val="superscript"/>
        </w:rPr>
        <w:t>2</w:t>
      </w:r>
      <w:r w:rsidR="00D576C3">
        <w:rPr>
          <w:rFonts w:ascii="Times New Roman" w:eastAsia="宋体" w:hAnsi="Times New Roman" w:cs="Times New Roman"/>
          <w:szCs w:val="21"/>
        </w:rPr>
        <w:t>=.34</w:t>
      </w:r>
      <w:r w:rsidR="00D576C3">
        <w:rPr>
          <w:rFonts w:ascii="Times New Roman" w:eastAsia="宋体" w:hAnsi="Times New Roman" w:cs="Times New Roman" w:hint="eastAsia"/>
          <w:szCs w:val="21"/>
        </w:rPr>
        <w:t>；性别的主效应显著，</w:t>
      </w:r>
      <w:r w:rsidR="00D576C3" w:rsidRPr="00D576C3">
        <w:rPr>
          <w:rFonts w:ascii="Times New Roman" w:eastAsia="宋体" w:hAnsi="Times New Roman" w:cs="Times New Roman" w:hint="eastAsia"/>
          <w:i/>
          <w:iCs/>
          <w:szCs w:val="21"/>
        </w:rPr>
        <w:t>F</w:t>
      </w:r>
      <w:r w:rsidR="00D576C3">
        <w:rPr>
          <w:rFonts w:ascii="Times New Roman" w:eastAsia="宋体" w:hAnsi="Times New Roman" w:cs="Times New Roman"/>
          <w:szCs w:val="21"/>
        </w:rPr>
        <w:t xml:space="preserve">(1,73)=5.57, </w:t>
      </w:r>
      <w:r w:rsidR="00D576C3" w:rsidRPr="00D576C3">
        <w:rPr>
          <w:rFonts w:ascii="Times New Roman" w:eastAsia="宋体" w:hAnsi="Times New Roman" w:cs="Times New Roman"/>
          <w:i/>
          <w:iCs/>
          <w:szCs w:val="21"/>
        </w:rPr>
        <w:t>p</w:t>
      </w:r>
      <w:r w:rsidR="00D576C3">
        <w:rPr>
          <w:rFonts w:ascii="Times New Roman" w:eastAsia="宋体" w:hAnsi="Times New Roman" w:cs="Times New Roman"/>
          <w:szCs w:val="21"/>
        </w:rPr>
        <w:t xml:space="preserve">=.021, partial </w:t>
      </w:r>
      <w:r w:rsidR="00D576C3">
        <w:rPr>
          <w:rFonts w:ascii="Times New Roman" w:eastAsia="宋体" w:hAnsi="Times New Roman" w:cs="Times New Roman" w:hint="eastAsia"/>
          <w:szCs w:val="21"/>
        </w:rPr>
        <w:t>η</w:t>
      </w:r>
      <w:r w:rsidR="00D576C3" w:rsidRPr="00D576C3">
        <w:rPr>
          <w:rFonts w:ascii="Times New Roman" w:eastAsia="宋体" w:hAnsi="Times New Roman" w:cs="Times New Roman"/>
          <w:szCs w:val="21"/>
          <w:vertAlign w:val="superscript"/>
        </w:rPr>
        <w:t>2</w:t>
      </w:r>
      <w:r w:rsidR="00D576C3">
        <w:rPr>
          <w:rFonts w:ascii="Times New Roman" w:eastAsia="宋体" w:hAnsi="Times New Roman" w:cs="Times New Roman"/>
          <w:szCs w:val="21"/>
        </w:rPr>
        <w:t>=.071</w:t>
      </w:r>
      <w:r w:rsidR="00D576C3">
        <w:rPr>
          <w:rFonts w:ascii="Times New Roman" w:eastAsia="宋体" w:hAnsi="Times New Roman" w:cs="Times New Roman" w:hint="eastAsia"/>
          <w:szCs w:val="21"/>
        </w:rPr>
        <w:t>；</w:t>
      </w:r>
      <w:r w:rsidR="009B75FD">
        <w:rPr>
          <w:rFonts w:ascii="Times New Roman" w:eastAsia="宋体" w:hAnsi="Times New Roman" w:cs="Times New Roman" w:hint="eastAsia"/>
          <w:szCs w:val="21"/>
        </w:rPr>
        <w:t>报告</w:t>
      </w:r>
      <w:r w:rsidR="00D576C3">
        <w:rPr>
          <w:rFonts w:ascii="Times New Roman" w:eastAsia="宋体" w:hAnsi="Times New Roman" w:cs="Times New Roman" w:hint="eastAsia"/>
          <w:szCs w:val="21"/>
        </w:rPr>
        <w:t>标准与性别的交互作用不显著，</w:t>
      </w:r>
      <w:r w:rsidR="00D576C3" w:rsidRPr="00D576C3">
        <w:rPr>
          <w:rFonts w:ascii="Times New Roman" w:eastAsia="宋体" w:hAnsi="Times New Roman" w:cs="Times New Roman" w:hint="eastAsia"/>
          <w:i/>
          <w:iCs/>
          <w:szCs w:val="21"/>
        </w:rPr>
        <w:t>F</w:t>
      </w:r>
      <w:r w:rsidR="00D576C3">
        <w:rPr>
          <w:rFonts w:ascii="Times New Roman" w:eastAsia="宋体" w:hAnsi="Times New Roman" w:cs="Times New Roman"/>
          <w:szCs w:val="21"/>
        </w:rPr>
        <w:t xml:space="preserve">(2.32, 169.53)=0.62, </w:t>
      </w:r>
      <w:r w:rsidR="00D576C3" w:rsidRPr="00D576C3">
        <w:rPr>
          <w:rFonts w:ascii="Times New Roman" w:eastAsia="宋体" w:hAnsi="Times New Roman" w:cs="Times New Roman"/>
          <w:i/>
          <w:iCs/>
          <w:szCs w:val="21"/>
        </w:rPr>
        <w:t>p</w:t>
      </w:r>
      <w:r w:rsidR="00D576C3">
        <w:rPr>
          <w:rFonts w:ascii="Times New Roman" w:eastAsia="宋体" w:hAnsi="Times New Roman" w:cs="Times New Roman"/>
          <w:szCs w:val="21"/>
        </w:rPr>
        <w:t>=.565</w:t>
      </w:r>
      <w:r w:rsidR="00D576C3">
        <w:rPr>
          <w:rFonts w:ascii="Times New Roman" w:eastAsia="宋体" w:hAnsi="Times New Roman" w:cs="Times New Roman" w:hint="eastAsia"/>
          <w:szCs w:val="21"/>
        </w:rPr>
        <w:t>。使用</w:t>
      </w:r>
      <w:r w:rsidR="00D576C3">
        <w:rPr>
          <w:rFonts w:ascii="Times New Roman" w:eastAsia="宋体" w:hAnsi="Times New Roman" w:cs="Times New Roman" w:hint="eastAsia"/>
          <w:szCs w:val="21"/>
        </w:rPr>
        <w:t>B</w:t>
      </w:r>
      <w:r w:rsidR="00D576C3">
        <w:rPr>
          <w:rFonts w:ascii="Times New Roman" w:eastAsia="宋体" w:hAnsi="Times New Roman" w:cs="Times New Roman"/>
          <w:szCs w:val="21"/>
        </w:rPr>
        <w:t>onferroni</w:t>
      </w:r>
      <w:r w:rsidR="00D576C3">
        <w:rPr>
          <w:rFonts w:ascii="Times New Roman" w:eastAsia="宋体" w:hAnsi="Times New Roman" w:cs="Times New Roman" w:hint="eastAsia"/>
          <w:szCs w:val="21"/>
        </w:rPr>
        <w:t>法对不同</w:t>
      </w:r>
      <w:r w:rsidR="009B75FD">
        <w:rPr>
          <w:rFonts w:ascii="Times New Roman" w:eastAsia="宋体" w:hAnsi="Times New Roman" w:cs="Times New Roman" w:hint="eastAsia"/>
          <w:szCs w:val="21"/>
        </w:rPr>
        <w:t>报告</w:t>
      </w:r>
      <w:r w:rsidR="00D576C3">
        <w:rPr>
          <w:rFonts w:ascii="Times New Roman" w:eastAsia="宋体" w:hAnsi="Times New Roman" w:cs="Times New Roman" w:hint="eastAsia"/>
          <w:szCs w:val="21"/>
        </w:rPr>
        <w:t>标准下的再认感受性</w:t>
      </w:r>
      <w:r w:rsidR="00D576C3">
        <w:rPr>
          <w:rFonts w:ascii="Times New Roman" w:eastAsia="宋体" w:hAnsi="Times New Roman" w:cs="Times New Roman" w:hint="eastAsia"/>
          <w:szCs w:val="21"/>
        </w:rPr>
        <w:t>d</w:t>
      </w:r>
      <w:r w:rsidR="00D576C3">
        <w:rPr>
          <w:rFonts w:ascii="Times New Roman" w:eastAsia="宋体" w:hAnsi="Times New Roman" w:cs="Times New Roman"/>
          <w:szCs w:val="21"/>
        </w:rPr>
        <w:t>’</w:t>
      </w:r>
      <w:r w:rsidR="00D576C3">
        <w:rPr>
          <w:rFonts w:ascii="Times New Roman" w:eastAsia="宋体" w:hAnsi="Times New Roman" w:cs="Times New Roman" w:hint="eastAsia"/>
          <w:szCs w:val="21"/>
        </w:rPr>
        <w:t>进行成对比较</w:t>
      </w:r>
      <w:r w:rsidR="008E557E">
        <w:rPr>
          <w:rFonts w:ascii="Times New Roman" w:eastAsia="宋体" w:hAnsi="Times New Roman" w:cs="Times New Roman" w:hint="eastAsia"/>
          <w:szCs w:val="21"/>
        </w:rPr>
        <w:t>，</w:t>
      </w:r>
      <w:r w:rsidR="008E557E">
        <w:rPr>
          <w:rFonts w:ascii="Times New Roman" w:eastAsia="宋体" w:hAnsi="Times New Roman" w:cs="Times New Roman"/>
          <w:szCs w:val="21"/>
        </w:rPr>
        <w:t>C1</w:t>
      </w:r>
      <w:r w:rsidR="00A46338">
        <w:rPr>
          <w:rFonts w:ascii="Times New Roman" w:eastAsia="宋体" w:hAnsi="Times New Roman" w:cs="Times New Roman" w:hint="eastAsia"/>
          <w:szCs w:val="21"/>
        </w:rPr>
        <w:t>和</w:t>
      </w:r>
      <w:r w:rsidR="00A46338">
        <w:rPr>
          <w:rFonts w:ascii="Times New Roman" w:eastAsia="宋体" w:hAnsi="Times New Roman" w:cs="Times New Roman" w:hint="eastAsia"/>
          <w:szCs w:val="21"/>
        </w:rPr>
        <w:t>C</w:t>
      </w:r>
      <w:r w:rsidR="00A46338">
        <w:rPr>
          <w:rFonts w:ascii="Times New Roman" w:eastAsia="宋体" w:hAnsi="Times New Roman" w:cs="Times New Roman"/>
          <w:szCs w:val="21"/>
        </w:rPr>
        <w:t>2</w:t>
      </w:r>
      <w:r w:rsidR="00A46338">
        <w:rPr>
          <w:rFonts w:ascii="Times New Roman" w:eastAsia="宋体" w:hAnsi="Times New Roman" w:cs="Times New Roman" w:hint="eastAsia"/>
          <w:szCs w:val="21"/>
        </w:rPr>
        <w:t>有显著性差异（</w:t>
      </w:r>
      <w:r w:rsidR="00A46338">
        <w:rPr>
          <w:rFonts w:ascii="Times New Roman" w:eastAsia="宋体" w:hAnsi="Times New Roman" w:cs="Times New Roman" w:hint="eastAsia"/>
          <w:szCs w:val="21"/>
        </w:rPr>
        <w:t>M</w:t>
      </w:r>
      <w:r w:rsidR="00A46338">
        <w:rPr>
          <w:rFonts w:ascii="Times New Roman" w:eastAsia="宋体" w:hAnsi="Times New Roman" w:cs="Times New Roman"/>
          <w:szCs w:val="21"/>
        </w:rPr>
        <w:t>D=-0.19, p&lt;.001</w:t>
      </w:r>
      <w:r w:rsidR="00A46338">
        <w:rPr>
          <w:rFonts w:ascii="Times New Roman" w:eastAsia="宋体" w:hAnsi="Times New Roman" w:cs="Times New Roman" w:hint="eastAsia"/>
          <w:szCs w:val="21"/>
        </w:rPr>
        <w:t>），</w:t>
      </w:r>
      <w:r w:rsidR="00A46338">
        <w:rPr>
          <w:rFonts w:ascii="Times New Roman" w:eastAsia="宋体" w:hAnsi="Times New Roman" w:cs="Times New Roman"/>
          <w:szCs w:val="21"/>
        </w:rPr>
        <w:t>C1</w:t>
      </w:r>
      <w:r w:rsidR="00A46338">
        <w:rPr>
          <w:rFonts w:ascii="Times New Roman" w:eastAsia="宋体" w:hAnsi="Times New Roman" w:cs="Times New Roman" w:hint="eastAsia"/>
          <w:szCs w:val="21"/>
        </w:rPr>
        <w:t>和</w:t>
      </w:r>
      <w:r w:rsidR="00A46338">
        <w:rPr>
          <w:rFonts w:ascii="Times New Roman" w:eastAsia="宋体" w:hAnsi="Times New Roman" w:cs="Times New Roman" w:hint="eastAsia"/>
          <w:szCs w:val="21"/>
        </w:rPr>
        <w:t>C</w:t>
      </w:r>
      <w:r w:rsidR="00A46338">
        <w:rPr>
          <w:rFonts w:ascii="Times New Roman" w:eastAsia="宋体" w:hAnsi="Times New Roman" w:cs="Times New Roman"/>
          <w:szCs w:val="21"/>
        </w:rPr>
        <w:t>3</w:t>
      </w:r>
      <w:r w:rsidR="00A46338">
        <w:rPr>
          <w:rFonts w:ascii="Times New Roman" w:eastAsia="宋体" w:hAnsi="Times New Roman" w:cs="Times New Roman" w:hint="eastAsia"/>
          <w:szCs w:val="21"/>
        </w:rPr>
        <w:t>有显著性差异（</w:t>
      </w:r>
      <w:r w:rsidR="00A46338">
        <w:rPr>
          <w:rFonts w:ascii="Times New Roman" w:eastAsia="宋体" w:hAnsi="Times New Roman" w:cs="Times New Roman" w:hint="eastAsia"/>
          <w:szCs w:val="21"/>
        </w:rPr>
        <w:t>M</w:t>
      </w:r>
      <w:r w:rsidR="00A46338">
        <w:rPr>
          <w:rFonts w:ascii="Times New Roman" w:eastAsia="宋体" w:hAnsi="Times New Roman" w:cs="Times New Roman"/>
          <w:szCs w:val="21"/>
        </w:rPr>
        <w:t>D=-0.34, p&lt;.001</w:t>
      </w:r>
      <w:r w:rsidR="00A46338">
        <w:rPr>
          <w:rFonts w:ascii="Times New Roman" w:eastAsia="宋体" w:hAnsi="Times New Roman" w:cs="Times New Roman" w:hint="eastAsia"/>
          <w:szCs w:val="21"/>
        </w:rPr>
        <w:t>），</w:t>
      </w:r>
      <w:r w:rsidR="00A46338">
        <w:rPr>
          <w:rFonts w:ascii="Times New Roman" w:eastAsia="宋体" w:hAnsi="Times New Roman" w:cs="Times New Roman" w:hint="eastAsia"/>
          <w:szCs w:val="21"/>
        </w:rPr>
        <w:t>C</w:t>
      </w:r>
      <w:r w:rsidR="00A46338">
        <w:rPr>
          <w:rFonts w:ascii="Times New Roman" w:eastAsia="宋体" w:hAnsi="Times New Roman" w:cs="Times New Roman"/>
          <w:szCs w:val="21"/>
        </w:rPr>
        <w:t>1</w:t>
      </w:r>
      <w:r w:rsidR="00A46338">
        <w:rPr>
          <w:rFonts w:ascii="Times New Roman" w:eastAsia="宋体" w:hAnsi="Times New Roman" w:cs="Times New Roman" w:hint="eastAsia"/>
          <w:szCs w:val="21"/>
        </w:rPr>
        <w:t>和</w:t>
      </w:r>
      <w:r w:rsidR="00A46338">
        <w:rPr>
          <w:rFonts w:ascii="Times New Roman" w:eastAsia="宋体" w:hAnsi="Times New Roman" w:cs="Times New Roman" w:hint="eastAsia"/>
          <w:szCs w:val="21"/>
        </w:rPr>
        <w:t>C</w:t>
      </w:r>
      <w:r w:rsidR="00A46338">
        <w:rPr>
          <w:rFonts w:ascii="Times New Roman" w:eastAsia="宋体" w:hAnsi="Times New Roman" w:cs="Times New Roman"/>
          <w:szCs w:val="21"/>
        </w:rPr>
        <w:t>4</w:t>
      </w:r>
      <w:r w:rsidR="00A46338">
        <w:rPr>
          <w:rFonts w:ascii="Times New Roman" w:eastAsia="宋体" w:hAnsi="Times New Roman" w:cs="Times New Roman" w:hint="eastAsia"/>
          <w:szCs w:val="21"/>
        </w:rPr>
        <w:t>有显著性差异（</w:t>
      </w:r>
      <w:r w:rsidR="00A46338">
        <w:rPr>
          <w:rFonts w:ascii="Times New Roman" w:eastAsia="宋体" w:hAnsi="Times New Roman" w:cs="Times New Roman" w:hint="eastAsia"/>
          <w:szCs w:val="21"/>
        </w:rPr>
        <w:t>M</w:t>
      </w:r>
      <w:r w:rsidR="00A46338">
        <w:rPr>
          <w:rFonts w:ascii="Times New Roman" w:eastAsia="宋体" w:hAnsi="Times New Roman" w:cs="Times New Roman"/>
          <w:szCs w:val="21"/>
        </w:rPr>
        <w:t>D=-0.35, p&lt;.001</w:t>
      </w:r>
      <w:r w:rsidR="00A46338">
        <w:rPr>
          <w:rFonts w:ascii="Times New Roman" w:eastAsia="宋体" w:hAnsi="Times New Roman" w:cs="Times New Roman" w:hint="eastAsia"/>
          <w:szCs w:val="21"/>
        </w:rPr>
        <w:t>），</w:t>
      </w:r>
      <w:r w:rsidR="00A46338">
        <w:rPr>
          <w:rFonts w:ascii="Times New Roman" w:eastAsia="宋体" w:hAnsi="Times New Roman" w:cs="Times New Roman" w:hint="eastAsia"/>
          <w:szCs w:val="21"/>
        </w:rPr>
        <w:t>C</w:t>
      </w:r>
      <w:r w:rsidR="00A46338">
        <w:rPr>
          <w:rFonts w:ascii="Times New Roman" w:eastAsia="宋体" w:hAnsi="Times New Roman" w:cs="Times New Roman"/>
          <w:szCs w:val="21"/>
        </w:rPr>
        <w:t>2</w:t>
      </w:r>
      <w:r w:rsidR="00A46338">
        <w:rPr>
          <w:rFonts w:ascii="Times New Roman" w:eastAsia="宋体" w:hAnsi="Times New Roman" w:cs="Times New Roman" w:hint="eastAsia"/>
          <w:szCs w:val="21"/>
        </w:rPr>
        <w:t>和</w:t>
      </w:r>
      <w:r w:rsidR="00A46338">
        <w:rPr>
          <w:rFonts w:ascii="Times New Roman" w:eastAsia="宋体" w:hAnsi="Times New Roman" w:cs="Times New Roman" w:hint="eastAsia"/>
          <w:szCs w:val="21"/>
        </w:rPr>
        <w:t>C</w:t>
      </w:r>
      <w:r w:rsidR="00A46338">
        <w:rPr>
          <w:rFonts w:ascii="Times New Roman" w:eastAsia="宋体" w:hAnsi="Times New Roman" w:cs="Times New Roman"/>
          <w:szCs w:val="21"/>
        </w:rPr>
        <w:t>3</w:t>
      </w:r>
      <w:r w:rsidR="00A46338">
        <w:rPr>
          <w:rFonts w:ascii="Times New Roman" w:eastAsia="宋体" w:hAnsi="Times New Roman" w:cs="Times New Roman" w:hint="eastAsia"/>
          <w:szCs w:val="21"/>
        </w:rPr>
        <w:t>有显著性差异（</w:t>
      </w:r>
      <w:r w:rsidR="00A46338">
        <w:rPr>
          <w:rFonts w:ascii="Times New Roman" w:eastAsia="宋体" w:hAnsi="Times New Roman" w:cs="Times New Roman" w:hint="eastAsia"/>
          <w:szCs w:val="21"/>
        </w:rPr>
        <w:t>M</w:t>
      </w:r>
      <w:r w:rsidR="00A46338">
        <w:rPr>
          <w:rFonts w:ascii="Times New Roman" w:eastAsia="宋体" w:hAnsi="Times New Roman" w:cs="Times New Roman"/>
          <w:szCs w:val="21"/>
        </w:rPr>
        <w:t>D=-0.15, p=.001</w:t>
      </w:r>
      <w:r w:rsidR="00A46338">
        <w:rPr>
          <w:rFonts w:ascii="Times New Roman" w:eastAsia="宋体" w:hAnsi="Times New Roman" w:cs="Times New Roman" w:hint="eastAsia"/>
          <w:szCs w:val="21"/>
        </w:rPr>
        <w:t>），</w:t>
      </w:r>
    </w:p>
    <w:p w14:paraId="1CEE5D9A" w14:textId="27A21107" w:rsidR="00077EEE" w:rsidRDefault="00A46338" w:rsidP="0066593E">
      <w:pPr>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2</w:t>
      </w:r>
      <w:r>
        <w:rPr>
          <w:rFonts w:ascii="Times New Roman" w:eastAsia="宋体" w:hAnsi="Times New Roman" w:cs="Times New Roman" w:hint="eastAsia"/>
          <w:szCs w:val="21"/>
        </w:rPr>
        <w:t>和</w:t>
      </w:r>
      <w:r>
        <w:rPr>
          <w:rFonts w:ascii="Times New Roman" w:eastAsia="宋体" w:hAnsi="Times New Roman" w:cs="Times New Roman"/>
          <w:szCs w:val="21"/>
        </w:rPr>
        <w:t>C4</w:t>
      </w:r>
      <w:r>
        <w:rPr>
          <w:rFonts w:ascii="Times New Roman" w:eastAsia="宋体" w:hAnsi="Times New Roman" w:cs="Times New Roman" w:hint="eastAsia"/>
          <w:szCs w:val="21"/>
        </w:rPr>
        <w:t>有显著性差异（</w:t>
      </w:r>
      <w:r>
        <w:rPr>
          <w:rFonts w:ascii="Times New Roman" w:eastAsia="宋体" w:hAnsi="Times New Roman" w:cs="Times New Roman" w:hint="eastAsia"/>
          <w:szCs w:val="21"/>
        </w:rPr>
        <w:t>M</w:t>
      </w:r>
      <w:r>
        <w:rPr>
          <w:rFonts w:ascii="Times New Roman" w:eastAsia="宋体" w:hAnsi="Times New Roman" w:cs="Times New Roman"/>
          <w:szCs w:val="21"/>
        </w:rPr>
        <w:t>D=-0.16, p=.001</w:t>
      </w:r>
      <w:r>
        <w:rPr>
          <w:rFonts w:ascii="Times New Roman" w:eastAsia="宋体" w:hAnsi="Times New Roman" w:cs="Times New Roman" w:hint="eastAsia"/>
          <w:szCs w:val="21"/>
        </w:rPr>
        <w:t>），如图</w:t>
      </w:r>
      <w:r w:rsidR="00A41BA5">
        <w:rPr>
          <w:rFonts w:ascii="Times New Roman" w:eastAsia="宋体" w:hAnsi="Times New Roman" w:cs="Times New Roman"/>
          <w:szCs w:val="21"/>
        </w:rPr>
        <w:t>3</w:t>
      </w:r>
      <w:r>
        <w:rPr>
          <w:rFonts w:ascii="Times New Roman" w:eastAsia="宋体" w:hAnsi="Times New Roman" w:cs="Times New Roman" w:hint="eastAsia"/>
          <w:szCs w:val="21"/>
        </w:rPr>
        <w:t>。</w:t>
      </w:r>
    </w:p>
    <w:p w14:paraId="636592C7" w14:textId="467198D5" w:rsidR="0066593E" w:rsidRDefault="0066593E" w:rsidP="0066593E">
      <w:pPr>
        <w:rPr>
          <w:rFonts w:ascii="Times New Roman" w:eastAsia="宋体" w:hAnsi="Times New Roman" w:cs="Times New Roman"/>
          <w:szCs w:val="21"/>
        </w:rPr>
      </w:pPr>
    </w:p>
    <w:p w14:paraId="3B12993A" w14:textId="7DE9DED3" w:rsidR="00B11A4C" w:rsidRDefault="00077EEE" w:rsidP="00F90AA6">
      <w:pPr>
        <w:ind w:firstLineChars="200" w:firstLine="420"/>
        <w:rPr>
          <w:rFonts w:ascii="宋体" w:eastAsia="宋体" w:hAnsi="宋体"/>
          <w:szCs w:val="21"/>
        </w:rPr>
      </w:pPr>
      <w:r>
        <w:rPr>
          <w:noProof/>
        </w:rPr>
        <mc:AlternateContent>
          <mc:Choice Requires="wpg">
            <w:drawing>
              <wp:anchor distT="0" distB="0" distL="114300" distR="114300" simplePos="0" relativeHeight="251662336" behindDoc="0" locked="0" layoutInCell="1" allowOverlap="1" wp14:anchorId="101642E9" wp14:editId="1110D756">
                <wp:simplePos x="0" y="0"/>
                <wp:positionH relativeFrom="column">
                  <wp:posOffset>1066800</wp:posOffset>
                </wp:positionH>
                <wp:positionV relativeFrom="paragraph">
                  <wp:posOffset>-190500</wp:posOffset>
                </wp:positionV>
                <wp:extent cx="2727960" cy="762000"/>
                <wp:effectExtent l="0" t="0" r="34290" b="19050"/>
                <wp:wrapNone/>
                <wp:docPr id="29" name="组合 29"/>
                <wp:cNvGraphicFramePr/>
                <a:graphic xmlns:a="http://schemas.openxmlformats.org/drawingml/2006/main">
                  <a:graphicData uri="http://schemas.microsoft.com/office/word/2010/wordprocessingGroup">
                    <wpg:wgp>
                      <wpg:cNvGrpSpPr/>
                      <wpg:grpSpPr>
                        <a:xfrm>
                          <a:off x="0" y="0"/>
                          <a:ext cx="2727960" cy="762000"/>
                          <a:chOff x="0" y="0"/>
                          <a:chExt cx="2727960" cy="762000"/>
                        </a:xfrm>
                      </wpg:grpSpPr>
                      <wpg:grpSp>
                        <wpg:cNvPr id="21" name="组合 21"/>
                        <wpg:cNvGrpSpPr/>
                        <wpg:grpSpPr>
                          <a:xfrm>
                            <a:off x="0" y="472440"/>
                            <a:ext cx="1013460" cy="289560"/>
                            <a:chOff x="0" y="0"/>
                            <a:chExt cx="1013460" cy="289560"/>
                          </a:xfrm>
                        </wpg:grpSpPr>
                        <wps:wsp>
                          <wps:cNvPr id="17" name="直接连接符 17"/>
                          <wps:cNvCnPr/>
                          <wps:spPr>
                            <a:xfrm>
                              <a:off x="0" y="289560"/>
                              <a:ext cx="1013460"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259080" y="0"/>
                              <a:ext cx="396240" cy="251460"/>
                            </a:xfrm>
                            <a:prstGeom prst="rect">
                              <a:avLst/>
                            </a:prstGeom>
                            <a:solidFill>
                              <a:srgbClr val="FFFFFF"/>
                            </a:solidFill>
                            <a:ln w="9525">
                              <a:noFill/>
                              <a:miter lim="800000"/>
                              <a:headEnd/>
                              <a:tailEnd/>
                            </a:ln>
                          </wps:spPr>
                          <wps:txbx>
                            <w:txbxContent>
                              <w:p w14:paraId="39C6934E" w14:textId="77777777" w:rsidR="00552FFA" w:rsidRDefault="00552FFA" w:rsidP="00552FFA">
                                <w:r>
                                  <w:t>***</w:t>
                                </w:r>
                              </w:p>
                            </w:txbxContent>
                          </wps:txbx>
                          <wps:bodyPr rot="0" vert="horz" wrap="square" lIns="91440" tIns="45720" rIns="91440" bIns="45720" anchor="t" anchorCtr="0">
                            <a:noAutofit/>
                          </wps:bodyPr>
                        </wps:wsp>
                      </wpg:grpSp>
                      <wpg:grpSp>
                        <wpg:cNvPr id="2" name="组合 2"/>
                        <wpg:cNvGrpSpPr/>
                        <wpg:grpSpPr>
                          <a:xfrm>
                            <a:off x="1028700" y="289560"/>
                            <a:ext cx="899160" cy="289560"/>
                            <a:chOff x="0" y="0"/>
                            <a:chExt cx="1013460" cy="289560"/>
                          </a:xfrm>
                        </wpg:grpSpPr>
                        <wps:wsp>
                          <wps:cNvPr id="3" name="直接连接符 3"/>
                          <wps:cNvCnPr/>
                          <wps:spPr>
                            <a:xfrm>
                              <a:off x="0" y="289560"/>
                              <a:ext cx="1013460" cy="0"/>
                            </a:xfrm>
                            <a:prstGeom prst="line">
                              <a:avLst/>
                            </a:prstGeom>
                            <a:noFill/>
                            <a:ln w="6350" cap="flat" cmpd="sng" algn="ctr">
                              <a:solidFill>
                                <a:sysClr val="windowText" lastClr="000000"/>
                              </a:solidFill>
                              <a:prstDash val="solid"/>
                              <a:miter lim="800000"/>
                            </a:ln>
                            <a:effectLst/>
                          </wps:spPr>
                          <wps:bodyPr/>
                        </wps:wsp>
                        <wps:wsp>
                          <wps:cNvPr id="4" name="文本框 2"/>
                          <wps:cNvSpPr txBox="1">
                            <a:spLocks noChangeArrowheads="1"/>
                          </wps:cNvSpPr>
                          <wps:spPr bwMode="auto">
                            <a:xfrm>
                              <a:off x="259080" y="0"/>
                              <a:ext cx="396240" cy="251460"/>
                            </a:xfrm>
                            <a:prstGeom prst="rect">
                              <a:avLst/>
                            </a:prstGeom>
                            <a:solidFill>
                              <a:srgbClr val="FFFFFF"/>
                            </a:solidFill>
                            <a:ln w="9525">
                              <a:noFill/>
                              <a:miter lim="800000"/>
                              <a:headEnd/>
                              <a:tailEnd/>
                            </a:ln>
                          </wps:spPr>
                          <wps:txbx>
                            <w:txbxContent>
                              <w:p w14:paraId="142B1B6D" w14:textId="3CE4B70B" w:rsidR="00C74547" w:rsidRDefault="00C74547" w:rsidP="00C74547">
                                <w:r>
                                  <w:t>**</w:t>
                                </w:r>
                              </w:p>
                            </w:txbxContent>
                          </wps:txbx>
                          <wps:bodyPr rot="0" vert="horz" wrap="square" lIns="91440" tIns="45720" rIns="91440" bIns="45720" anchor="t" anchorCtr="0">
                            <a:noAutofit/>
                          </wps:bodyPr>
                        </wps:wsp>
                      </wpg:grpSp>
                      <wpg:grpSp>
                        <wpg:cNvPr id="5" name="组合 5"/>
                        <wpg:cNvGrpSpPr/>
                        <wpg:grpSpPr>
                          <a:xfrm>
                            <a:off x="1028700" y="0"/>
                            <a:ext cx="1699260" cy="289560"/>
                            <a:chOff x="0" y="0"/>
                            <a:chExt cx="1013460" cy="289560"/>
                          </a:xfrm>
                        </wpg:grpSpPr>
                        <wps:wsp>
                          <wps:cNvPr id="6" name="直接连接符 6"/>
                          <wps:cNvCnPr/>
                          <wps:spPr>
                            <a:xfrm>
                              <a:off x="0" y="289560"/>
                              <a:ext cx="1013460" cy="0"/>
                            </a:xfrm>
                            <a:prstGeom prst="line">
                              <a:avLst/>
                            </a:prstGeom>
                            <a:noFill/>
                            <a:ln w="6350" cap="flat" cmpd="sng" algn="ctr">
                              <a:solidFill>
                                <a:sysClr val="windowText" lastClr="000000"/>
                              </a:solidFill>
                              <a:prstDash val="solid"/>
                              <a:miter lim="800000"/>
                            </a:ln>
                            <a:effectLst/>
                          </wps:spPr>
                          <wps:bodyPr/>
                        </wps:wsp>
                        <wps:wsp>
                          <wps:cNvPr id="7" name="文本框 2"/>
                          <wps:cNvSpPr txBox="1">
                            <a:spLocks noChangeArrowheads="1"/>
                          </wps:cNvSpPr>
                          <wps:spPr bwMode="auto">
                            <a:xfrm>
                              <a:off x="377240" y="0"/>
                              <a:ext cx="477195" cy="251460"/>
                            </a:xfrm>
                            <a:prstGeom prst="rect">
                              <a:avLst/>
                            </a:prstGeom>
                            <a:solidFill>
                              <a:srgbClr val="FFFFFF"/>
                            </a:solidFill>
                            <a:ln w="9525">
                              <a:noFill/>
                              <a:miter lim="800000"/>
                              <a:headEnd/>
                              <a:tailEnd/>
                            </a:ln>
                          </wps:spPr>
                          <wps:txbx>
                            <w:txbxContent>
                              <w:p w14:paraId="2950DFD2" w14:textId="72AFCDB8" w:rsidR="00C74547" w:rsidRDefault="00C74547" w:rsidP="00C74547">
                                <w:r>
                                  <w:t>**</w:t>
                                </w:r>
                              </w:p>
                            </w:txbxContent>
                          </wps:txbx>
                          <wps:bodyPr rot="0" vert="horz" wrap="square" lIns="91440" tIns="45720" rIns="91440" bIns="45720" anchor="t" anchorCtr="0">
                            <a:noAutofit/>
                          </wps:bodyPr>
                        </wps:wsp>
                      </wpg:grpSp>
                    </wpg:wgp>
                  </a:graphicData>
                </a:graphic>
              </wp:anchor>
            </w:drawing>
          </mc:Choice>
          <mc:Fallback>
            <w:pict>
              <v:group w14:anchorId="101642E9" id="组合 29" o:spid="_x0000_s1045" style="position:absolute;left:0;text-align:left;margin-left:84pt;margin-top:-15pt;width:214.8pt;height:60pt;z-index:251662336" coordsize="27279,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">
                <v:group id="组合 21" o:spid="_x0000_s1046" style="position:absolute;top:4724;width:10134;height:2896" coordsize="10134,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直接连接符 17" o:spid="_x0000_s1047" style="position:absolute;visibility:visible;mso-wrap-style:square" from="0,2895" to="10134,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shape id="_x0000_s1048" type="#_x0000_t202" style="position:absolute;left:2590;width:396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9C6934E" w14:textId="77777777" w:rsidR="00552FFA" w:rsidRDefault="00552FFA" w:rsidP="00552FFA">
                          <w:r>
                            <w:t>***</w:t>
                          </w:r>
                        </w:p>
                      </w:txbxContent>
                    </v:textbox>
                  </v:shape>
                </v:group>
                <v:group id="组合 2" o:spid="_x0000_s1049" style="position:absolute;left:10287;top:2895;width:8991;height:2896" coordsize="10134,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直接连接符 3" o:spid="_x0000_s1050" style="position:absolute;visibility:visible;mso-wrap-style:square" from="0,2895" to="10134,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" strokecolor="windowText" strokeweight=".5pt">
                    <v:stroke joinstyle="miter"/>
                  </v:line>
                  <v:shape id="_x0000_s1051" type="#_x0000_t202" style="position:absolute;left:2590;width:396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42B1B6D" w14:textId="3CE4B70B" w:rsidR="00C74547" w:rsidRDefault="00C74547" w:rsidP="00C74547">
                          <w:r>
                            <w:t>**</w:t>
                          </w:r>
                        </w:p>
                      </w:txbxContent>
                    </v:textbox>
                  </v:shape>
                </v:group>
                <v:group id="组合 5" o:spid="_x0000_s1052" style="position:absolute;left:10287;width:16992;height:2895" coordsize="10134,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直接连接符 6" o:spid="_x0000_s1053" style="position:absolute;visibility:visible;mso-wrap-style:square" from="0,2895" to="10134,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" strokecolor="windowText" strokeweight=".5pt">
                    <v:stroke joinstyle="miter"/>
                  </v:line>
                  <v:shape id="_x0000_s1054" type="#_x0000_t202" style="position:absolute;left:3772;width:477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950DFD2" w14:textId="72AFCDB8" w:rsidR="00C74547" w:rsidRDefault="00C74547" w:rsidP="00C74547">
                          <w:r>
                            <w:t>**</w:t>
                          </w:r>
                        </w:p>
                      </w:txbxContent>
                    </v:textbox>
                  </v:shape>
                </v:group>
              </v:group>
            </w:pict>
          </mc:Fallback>
        </mc:AlternateContent>
      </w:r>
      <w:r w:rsidR="00B11A4C">
        <w:rPr>
          <w:noProof/>
        </w:rPr>
        <w:drawing>
          <wp:inline distT="0" distB="0" distL="0" distR="0" wp14:anchorId="4D3E0D0E" wp14:editId="17EFC454">
            <wp:extent cx="4572000" cy="3482340"/>
            <wp:effectExtent l="0" t="0" r="0" b="3810"/>
            <wp:docPr id="1" name="图表 1">
              <a:extLst xmlns:a="http://schemas.openxmlformats.org/drawingml/2006/main">
                <a:ext uri="{FF2B5EF4-FFF2-40B4-BE49-F238E27FC236}">
                  <a16:creationId xmlns:a16="http://schemas.microsoft.com/office/drawing/2014/main" id="{CD068C28-1708-44FF-8F42-6F5ACD07D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3569B9" w14:textId="70AE6413" w:rsidR="00E12D31" w:rsidRDefault="00E12D31" w:rsidP="00F90AA6">
      <w:pPr>
        <w:ind w:firstLineChars="200" w:firstLine="420"/>
        <w:rPr>
          <w:rFonts w:ascii="Times New Roman" w:eastAsia="宋体" w:hAnsi="Times New Roman" w:cs="Times New Roman"/>
          <w:szCs w:val="21"/>
        </w:rPr>
      </w:pPr>
      <w:r w:rsidRPr="005E70B1">
        <w:rPr>
          <w:rFonts w:ascii="宋体" w:eastAsia="宋体" w:hAnsi="宋体" w:hint="eastAsia"/>
          <w:szCs w:val="21"/>
        </w:rPr>
        <w:t>对</w:t>
      </w:r>
      <w:r>
        <w:rPr>
          <w:rFonts w:ascii="宋体" w:eastAsia="宋体" w:hAnsi="宋体" w:hint="eastAsia"/>
          <w:szCs w:val="21"/>
        </w:rPr>
        <w:t>判断标准</w:t>
      </w:r>
      <w:r w:rsidRPr="00E12D31">
        <w:rPr>
          <w:rFonts w:ascii="Times New Roman" w:eastAsia="宋体" w:hAnsi="Times New Roman" w:cs="Times New Roman"/>
          <w:szCs w:val="21"/>
        </w:rPr>
        <w:t>β</w:t>
      </w:r>
      <w:r>
        <w:rPr>
          <w:rFonts w:ascii="Times New Roman" w:eastAsia="宋体" w:hAnsi="Times New Roman" w:cs="Times New Roman" w:hint="eastAsia"/>
          <w:szCs w:val="21"/>
        </w:rPr>
        <w:t>使用</w:t>
      </w:r>
      <w:r>
        <w:rPr>
          <w:rFonts w:ascii="Times New Roman" w:eastAsia="宋体" w:hAnsi="Times New Roman" w:cs="Times New Roman"/>
          <w:szCs w:val="21"/>
        </w:rPr>
        <w:t>2</w:t>
      </w:r>
      <w:r>
        <w:rPr>
          <w:rFonts w:ascii="Times New Roman" w:eastAsia="宋体" w:hAnsi="Times New Roman" w:cs="Times New Roman" w:hint="eastAsia"/>
          <w:szCs w:val="21"/>
        </w:rPr>
        <w:t>（男性</w:t>
      </w:r>
      <w:r>
        <w:rPr>
          <w:rFonts w:ascii="Times New Roman" w:eastAsia="宋体" w:hAnsi="Times New Roman" w:cs="Times New Roman" w:hint="eastAsia"/>
          <w:szCs w:val="21"/>
        </w:rPr>
        <w:t>/</w:t>
      </w:r>
      <w:r>
        <w:rPr>
          <w:rFonts w:ascii="Times New Roman" w:eastAsia="宋体" w:hAnsi="Times New Roman" w:cs="Times New Roman" w:hint="eastAsia"/>
          <w:szCs w:val="21"/>
        </w:rPr>
        <w:t>女性）×</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szCs w:val="21"/>
        </w:rPr>
        <w:t>1/C2/C3/C4</w:t>
      </w:r>
      <w:r>
        <w:rPr>
          <w:rFonts w:ascii="Times New Roman" w:eastAsia="宋体" w:hAnsi="Times New Roman" w:cs="Times New Roman" w:hint="eastAsia"/>
          <w:szCs w:val="21"/>
        </w:rPr>
        <w:t>）的混合方差分析。结果显示，球形度检验显著，</w:t>
      </w:r>
      <w:r w:rsidRPr="00F154E5">
        <w:rPr>
          <w:rFonts w:ascii="Times New Roman" w:eastAsia="宋体" w:hAnsi="Times New Roman" w:cs="Times New Roman" w:hint="eastAsia"/>
          <w:i/>
          <w:iCs/>
          <w:szCs w:val="21"/>
        </w:rPr>
        <w:t>M</w:t>
      </w:r>
      <w:r w:rsidRPr="00F154E5">
        <w:rPr>
          <w:rFonts w:ascii="Times New Roman" w:eastAsia="宋体" w:hAnsi="Times New Roman" w:cs="Times New Roman"/>
          <w:i/>
          <w:iCs/>
          <w:szCs w:val="21"/>
        </w:rPr>
        <w:t>auchly’s W</w:t>
      </w:r>
      <w:r>
        <w:rPr>
          <w:rFonts w:ascii="Times New Roman" w:eastAsia="宋体" w:hAnsi="Times New Roman" w:cs="Times New Roman"/>
          <w:szCs w:val="21"/>
        </w:rPr>
        <w:t xml:space="preserve">=0.024, </w:t>
      </w:r>
      <w:r w:rsidRPr="00F154E5">
        <w:rPr>
          <w:rFonts w:ascii="Times New Roman" w:eastAsia="宋体" w:hAnsi="Times New Roman" w:cs="Times New Roman"/>
          <w:i/>
          <w:iCs/>
          <w:szCs w:val="21"/>
        </w:rPr>
        <w:t>p</w:t>
      </w:r>
      <w:r>
        <w:rPr>
          <w:rFonts w:ascii="Times New Roman" w:eastAsia="宋体" w:hAnsi="Times New Roman" w:cs="Times New Roman"/>
          <w:szCs w:val="21"/>
        </w:rPr>
        <w:t>&lt;.001</w:t>
      </w:r>
      <w:r>
        <w:rPr>
          <w:rFonts w:ascii="Times New Roman" w:eastAsia="宋体" w:hAnsi="Times New Roman" w:cs="Times New Roman" w:hint="eastAsia"/>
          <w:szCs w:val="21"/>
        </w:rPr>
        <w:t>，说明方差不同质，使用</w:t>
      </w:r>
      <w:r>
        <w:rPr>
          <w:rFonts w:ascii="Times New Roman" w:eastAsia="宋体" w:hAnsi="Times New Roman" w:cs="Times New Roman" w:hint="eastAsia"/>
          <w:szCs w:val="21"/>
        </w:rPr>
        <w:t>G</w:t>
      </w:r>
      <w:r>
        <w:rPr>
          <w:rFonts w:ascii="Times New Roman" w:eastAsia="宋体" w:hAnsi="Times New Roman" w:cs="Times New Roman"/>
          <w:szCs w:val="21"/>
        </w:rPr>
        <w:t>reenhouse-Geisser</w:t>
      </w:r>
      <w:r>
        <w:rPr>
          <w:rFonts w:ascii="Times New Roman" w:eastAsia="宋体" w:hAnsi="Times New Roman" w:cs="Times New Roman" w:hint="eastAsia"/>
          <w:szCs w:val="21"/>
        </w:rPr>
        <w:t>矫正结果。</w:t>
      </w:r>
      <w:r w:rsidR="009B75FD">
        <w:rPr>
          <w:rFonts w:ascii="Times New Roman" w:eastAsia="宋体" w:hAnsi="Times New Roman" w:cs="Times New Roman" w:hint="eastAsia"/>
          <w:szCs w:val="21"/>
        </w:rPr>
        <w:t>报告</w:t>
      </w:r>
      <w:r>
        <w:rPr>
          <w:rFonts w:ascii="Times New Roman" w:eastAsia="宋体" w:hAnsi="Times New Roman" w:cs="Times New Roman" w:hint="eastAsia"/>
          <w:szCs w:val="21"/>
        </w:rPr>
        <w:t>标准的主效应显著，</w:t>
      </w:r>
      <w:r w:rsidRPr="00F154E5">
        <w:rPr>
          <w:rFonts w:ascii="Times New Roman" w:eastAsia="宋体" w:hAnsi="Times New Roman" w:cs="Times New Roman" w:hint="eastAsia"/>
          <w:i/>
          <w:iCs/>
          <w:szCs w:val="21"/>
        </w:rPr>
        <w:t>F</w:t>
      </w:r>
      <w:r>
        <w:rPr>
          <w:rFonts w:ascii="Times New Roman" w:eastAsia="宋体" w:hAnsi="Times New Roman" w:cs="Times New Roman"/>
          <w:szCs w:val="21"/>
        </w:rPr>
        <w:t>(1.21, 79.90)=</w:t>
      </w:r>
      <w:r w:rsidR="00F154E5">
        <w:rPr>
          <w:rFonts w:ascii="Times New Roman" w:eastAsia="宋体" w:hAnsi="Times New Roman" w:cs="Times New Roman"/>
          <w:szCs w:val="21"/>
        </w:rPr>
        <w:t xml:space="preserve">101.69, </w:t>
      </w:r>
      <w:r w:rsidR="00F154E5" w:rsidRPr="00F154E5">
        <w:rPr>
          <w:rFonts w:ascii="Times New Roman" w:eastAsia="宋体" w:hAnsi="Times New Roman" w:cs="Times New Roman"/>
          <w:i/>
          <w:iCs/>
          <w:szCs w:val="21"/>
        </w:rPr>
        <w:t>p</w:t>
      </w:r>
      <w:r w:rsidR="00F154E5">
        <w:rPr>
          <w:rFonts w:ascii="Times New Roman" w:eastAsia="宋体" w:hAnsi="Times New Roman" w:cs="Times New Roman"/>
          <w:szCs w:val="21"/>
        </w:rPr>
        <w:t xml:space="preserve">&lt;.001, </w:t>
      </w:r>
      <w:r w:rsidR="00F154E5" w:rsidRPr="00F154E5">
        <w:rPr>
          <w:rFonts w:ascii="Times New Roman" w:eastAsia="宋体" w:hAnsi="Times New Roman" w:cs="Times New Roman"/>
          <w:i/>
          <w:iCs/>
          <w:szCs w:val="21"/>
        </w:rPr>
        <w:t>partial</w:t>
      </w:r>
      <w:r w:rsidR="00F154E5">
        <w:rPr>
          <w:rFonts w:ascii="Times New Roman" w:eastAsia="宋体" w:hAnsi="Times New Roman" w:cs="Times New Roman"/>
          <w:szCs w:val="21"/>
        </w:rPr>
        <w:t xml:space="preserve"> </w:t>
      </w:r>
      <w:r w:rsidR="00F154E5">
        <w:rPr>
          <w:rFonts w:ascii="Times New Roman" w:eastAsia="宋体" w:hAnsi="Times New Roman" w:cs="Times New Roman" w:hint="eastAsia"/>
          <w:szCs w:val="21"/>
        </w:rPr>
        <w:t>η</w:t>
      </w:r>
      <w:r w:rsidR="00F154E5">
        <w:rPr>
          <w:rFonts w:ascii="Times New Roman" w:eastAsia="宋体" w:hAnsi="Times New Roman" w:cs="Times New Roman"/>
          <w:szCs w:val="21"/>
        </w:rPr>
        <w:t>2=.61</w:t>
      </w:r>
      <w:r w:rsidR="00F154E5">
        <w:rPr>
          <w:rFonts w:ascii="Times New Roman" w:eastAsia="宋体" w:hAnsi="Times New Roman" w:cs="Times New Roman" w:hint="eastAsia"/>
          <w:szCs w:val="21"/>
        </w:rPr>
        <w:t>；性别的主效应不显著，</w:t>
      </w:r>
      <w:r w:rsidR="00F154E5" w:rsidRPr="00F154E5">
        <w:rPr>
          <w:rFonts w:ascii="Times New Roman" w:eastAsia="宋体" w:hAnsi="Times New Roman" w:cs="Times New Roman" w:hint="eastAsia"/>
          <w:i/>
          <w:iCs/>
          <w:szCs w:val="21"/>
        </w:rPr>
        <w:t>F</w:t>
      </w:r>
      <w:r w:rsidR="00F154E5">
        <w:rPr>
          <w:rFonts w:ascii="Times New Roman" w:eastAsia="宋体" w:hAnsi="Times New Roman" w:cs="Times New Roman"/>
          <w:szCs w:val="21"/>
        </w:rPr>
        <w:t xml:space="preserve">(1, 66)=1.78, </w:t>
      </w:r>
      <w:r w:rsidR="00F154E5" w:rsidRPr="00F154E5">
        <w:rPr>
          <w:rFonts w:ascii="Times New Roman" w:eastAsia="宋体" w:hAnsi="Times New Roman" w:cs="Times New Roman"/>
          <w:i/>
          <w:iCs/>
          <w:szCs w:val="21"/>
        </w:rPr>
        <w:t>p</w:t>
      </w:r>
      <w:r w:rsidR="00F154E5">
        <w:rPr>
          <w:rFonts w:ascii="Times New Roman" w:eastAsia="宋体" w:hAnsi="Times New Roman" w:cs="Times New Roman"/>
          <w:szCs w:val="21"/>
        </w:rPr>
        <w:t>=.187</w:t>
      </w:r>
      <w:r w:rsidR="00F154E5">
        <w:rPr>
          <w:rFonts w:ascii="Times New Roman" w:eastAsia="宋体" w:hAnsi="Times New Roman" w:cs="Times New Roman" w:hint="eastAsia"/>
          <w:szCs w:val="21"/>
        </w:rPr>
        <w:t>；</w:t>
      </w:r>
      <w:r w:rsidR="009B75FD">
        <w:rPr>
          <w:rFonts w:ascii="Times New Roman" w:eastAsia="宋体" w:hAnsi="Times New Roman" w:cs="Times New Roman" w:hint="eastAsia"/>
          <w:szCs w:val="21"/>
        </w:rPr>
        <w:t>报告</w:t>
      </w:r>
      <w:r w:rsidR="00F154E5">
        <w:rPr>
          <w:rFonts w:ascii="Times New Roman" w:eastAsia="宋体" w:hAnsi="Times New Roman" w:cs="Times New Roman" w:hint="eastAsia"/>
          <w:szCs w:val="21"/>
        </w:rPr>
        <w:t>标准和性别的交互作用不显著，</w:t>
      </w:r>
      <w:r w:rsidR="00F154E5" w:rsidRPr="00F154E5">
        <w:rPr>
          <w:rFonts w:ascii="Times New Roman" w:eastAsia="宋体" w:hAnsi="Times New Roman" w:cs="Times New Roman" w:hint="eastAsia"/>
          <w:i/>
          <w:iCs/>
          <w:szCs w:val="21"/>
        </w:rPr>
        <w:t>F</w:t>
      </w:r>
      <w:r w:rsidR="00F154E5">
        <w:rPr>
          <w:rFonts w:ascii="Times New Roman" w:eastAsia="宋体" w:hAnsi="Times New Roman" w:cs="Times New Roman"/>
          <w:szCs w:val="21"/>
        </w:rPr>
        <w:t xml:space="preserve">(1.21, 79.90)=0.78, </w:t>
      </w:r>
      <w:r w:rsidR="00F154E5" w:rsidRPr="00F154E5">
        <w:rPr>
          <w:rFonts w:ascii="Times New Roman" w:eastAsia="宋体" w:hAnsi="Times New Roman" w:cs="Times New Roman"/>
          <w:i/>
          <w:iCs/>
          <w:szCs w:val="21"/>
        </w:rPr>
        <w:lastRenderedPageBreak/>
        <w:t>p</w:t>
      </w:r>
      <w:r w:rsidR="00F154E5">
        <w:rPr>
          <w:rFonts w:ascii="Times New Roman" w:eastAsia="宋体" w:hAnsi="Times New Roman" w:cs="Times New Roman"/>
          <w:szCs w:val="21"/>
        </w:rPr>
        <w:t>=.403</w:t>
      </w:r>
      <w:r w:rsidR="00F154E5">
        <w:rPr>
          <w:rFonts w:ascii="Times New Roman" w:eastAsia="宋体" w:hAnsi="Times New Roman" w:cs="Times New Roman" w:hint="eastAsia"/>
          <w:szCs w:val="21"/>
        </w:rPr>
        <w:t>。使用</w:t>
      </w:r>
      <w:r w:rsidR="00F154E5">
        <w:rPr>
          <w:rFonts w:ascii="Times New Roman" w:eastAsia="宋体" w:hAnsi="Times New Roman" w:cs="Times New Roman" w:hint="eastAsia"/>
          <w:szCs w:val="21"/>
        </w:rPr>
        <w:t>B</w:t>
      </w:r>
      <w:r w:rsidR="00F154E5">
        <w:rPr>
          <w:rFonts w:ascii="Times New Roman" w:eastAsia="宋体" w:hAnsi="Times New Roman" w:cs="Times New Roman"/>
          <w:szCs w:val="21"/>
        </w:rPr>
        <w:t>onferroni</w:t>
      </w:r>
      <w:r w:rsidR="00F154E5">
        <w:rPr>
          <w:rFonts w:ascii="Times New Roman" w:eastAsia="宋体" w:hAnsi="Times New Roman" w:cs="Times New Roman" w:hint="eastAsia"/>
          <w:szCs w:val="21"/>
        </w:rPr>
        <w:t>法对不同</w:t>
      </w:r>
      <w:r w:rsidR="009B75FD">
        <w:rPr>
          <w:rFonts w:ascii="Times New Roman" w:eastAsia="宋体" w:hAnsi="Times New Roman" w:cs="Times New Roman" w:hint="eastAsia"/>
          <w:szCs w:val="21"/>
        </w:rPr>
        <w:t>报告</w:t>
      </w:r>
      <w:r w:rsidR="00F154E5">
        <w:rPr>
          <w:rFonts w:ascii="Times New Roman" w:eastAsia="宋体" w:hAnsi="Times New Roman" w:cs="Times New Roman" w:hint="eastAsia"/>
          <w:szCs w:val="21"/>
        </w:rPr>
        <w:t>标准下的判断标准</w:t>
      </w:r>
      <w:r w:rsidR="00F154E5" w:rsidRPr="00F154E5">
        <w:rPr>
          <w:rFonts w:ascii="Times New Roman" w:eastAsia="宋体" w:hAnsi="Times New Roman" w:cs="Times New Roman"/>
          <w:szCs w:val="21"/>
        </w:rPr>
        <w:t>β</w:t>
      </w:r>
      <w:r w:rsidR="00F154E5">
        <w:rPr>
          <w:rFonts w:ascii="Times New Roman" w:eastAsia="宋体" w:hAnsi="Times New Roman" w:cs="Times New Roman" w:hint="eastAsia"/>
          <w:szCs w:val="21"/>
        </w:rPr>
        <w:t>进行成对比较，</w:t>
      </w:r>
      <w:r w:rsidR="00F154E5">
        <w:rPr>
          <w:rFonts w:ascii="Times New Roman" w:eastAsia="宋体" w:hAnsi="Times New Roman" w:cs="Times New Roman" w:hint="eastAsia"/>
          <w:szCs w:val="21"/>
        </w:rPr>
        <w:t>C</w:t>
      </w:r>
      <w:r w:rsidR="00F154E5">
        <w:rPr>
          <w:rFonts w:ascii="Times New Roman" w:eastAsia="宋体" w:hAnsi="Times New Roman" w:cs="Times New Roman"/>
          <w:szCs w:val="21"/>
        </w:rPr>
        <w:t>1</w:t>
      </w:r>
      <w:r w:rsidR="00F154E5">
        <w:rPr>
          <w:rFonts w:ascii="Times New Roman" w:eastAsia="宋体" w:hAnsi="Times New Roman" w:cs="Times New Roman" w:hint="eastAsia"/>
          <w:szCs w:val="21"/>
        </w:rPr>
        <w:t>和</w:t>
      </w:r>
      <w:r w:rsidR="00F154E5">
        <w:rPr>
          <w:rFonts w:ascii="Times New Roman" w:eastAsia="宋体" w:hAnsi="Times New Roman" w:cs="Times New Roman" w:hint="eastAsia"/>
          <w:szCs w:val="21"/>
        </w:rPr>
        <w:t>C</w:t>
      </w:r>
      <w:r w:rsidR="00F154E5">
        <w:rPr>
          <w:rFonts w:ascii="Times New Roman" w:eastAsia="宋体" w:hAnsi="Times New Roman" w:cs="Times New Roman"/>
          <w:szCs w:val="21"/>
        </w:rPr>
        <w:t>2</w:t>
      </w:r>
      <w:r w:rsidR="00F154E5">
        <w:rPr>
          <w:rFonts w:ascii="Times New Roman" w:eastAsia="宋体" w:hAnsi="Times New Roman" w:cs="Times New Roman" w:hint="eastAsia"/>
          <w:szCs w:val="21"/>
        </w:rPr>
        <w:t>有显著性差异（</w:t>
      </w:r>
      <w:r w:rsidR="00F154E5" w:rsidRPr="003254D3">
        <w:rPr>
          <w:rFonts w:ascii="Times New Roman" w:eastAsia="宋体" w:hAnsi="Times New Roman" w:cs="Times New Roman" w:hint="eastAsia"/>
          <w:i/>
          <w:iCs/>
          <w:szCs w:val="21"/>
        </w:rPr>
        <w:t>M</w:t>
      </w:r>
      <w:r w:rsidR="00F154E5" w:rsidRPr="003254D3">
        <w:rPr>
          <w:rFonts w:ascii="Times New Roman" w:eastAsia="宋体" w:hAnsi="Times New Roman" w:cs="Times New Roman"/>
          <w:i/>
          <w:iCs/>
          <w:szCs w:val="21"/>
        </w:rPr>
        <w:t>D</w:t>
      </w:r>
      <w:r w:rsidR="00F154E5">
        <w:rPr>
          <w:rFonts w:ascii="Times New Roman" w:eastAsia="宋体" w:hAnsi="Times New Roman" w:cs="Times New Roman"/>
          <w:szCs w:val="21"/>
        </w:rPr>
        <w:t xml:space="preserve">=-0.59, </w:t>
      </w:r>
      <w:r w:rsidR="00F154E5" w:rsidRPr="003254D3">
        <w:rPr>
          <w:rFonts w:ascii="Times New Roman" w:eastAsia="宋体" w:hAnsi="Times New Roman" w:cs="Times New Roman"/>
          <w:i/>
          <w:iCs/>
          <w:szCs w:val="21"/>
        </w:rPr>
        <w:t>p</w:t>
      </w:r>
      <w:r w:rsidR="00F154E5">
        <w:rPr>
          <w:rFonts w:ascii="Times New Roman" w:eastAsia="宋体" w:hAnsi="Times New Roman" w:cs="Times New Roman"/>
          <w:szCs w:val="21"/>
        </w:rPr>
        <w:t>&lt;.001</w:t>
      </w:r>
      <w:r w:rsidR="00F154E5">
        <w:rPr>
          <w:rFonts w:ascii="Times New Roman" w:eastAsia="宋体" w:hAnsi="Times New Roman" w:cs="Times New Roman" w:hint="eastAsia"/>
          <w:szCs w:val="21"/>
        </w:rPr>
        <w:t>），</w:t>
      </w:r>
      <w:r w:rsidR="00F154E5">
        <w:rPr>
          <w:rFonts w:ascii="Times New Roman" w:eastAsia="宋体" w:hAnsi="Times New Roman" w:cs="Times New Roman" w:hint="eastAsia"/>
          <w:szCs w:val="21"/>
        </w:rPr>
        <w:t>C</w:t>
      </w:r>
      <w:r w:rsidR="00F154E5">
        <w:rPr>
          <w:rFonts w:ascii="Times New Roman" w:eastAsia="宋体" w:hAnsi="Times New Roman" w:cs="Times New Roman"/>
          <w:szCs w:val="21"/>
        </w:rPr>
        <w:t>1</w:t>
      </w:r>
      <w:r w:rsidR="00F154E5">
        <w:rPr>
          <w:rFonts w:ascii="Times New Roman" w:eastAsia="宋体" w:hAnsi="Times New Roman" w:cs="Times New Roman" w:hint="eastAsia"/>
          <w:szCs w:val="21"/>
        </w:rPr>
        <w:t>和</w:t>
      </w:r>
      <w:r w:rsidR="00F154E5">
        <w:rPr>
          <w:rFonts w:ascii="Times New Roman" w:eastAsia="宋体" w:hAnsi="Times New Roman" w:cs="Times New Roman" w:hint="eastAsia"/>
          <w:szCs w:val="21"/>
        </w:rPr>
        <w:t>C</w:t>
      </w:r>
      <w:r w:rsidR="00F154E5">
        <w:rPr>
          <w:rFonts w:ascii="Times New Roman" w:eastAsia="宋体" w:hAnsi="Times New Roman" w:cs="Times New Roman"/>
          <w:szCs w:val="21"/>
        </w:rPr>
        <w:t>3</w:t>
      </w:r>
      <w:r w:rsidR="00F154E5">
        <w:rPr>
          <w:rFonts w:ascii="Times New Roman" w:eastAsia="宋体" w:hAnsi="Times New Roman" w:cs="Times New Roman" w:hint="eastAsia"/>
          <w:szCs w:val="21"/>
        </w:rPr>
        <w:t>有显著性差异（</w:t>
      </w:r>
      <w:r w:rsidR="00F154E5" w:rsidRPr="003254D3">
        <w:rPr>
          <w:rFonts w:ascii="Times New Roman" w:eastAsia="宋体" w:hAnsi="Times New Roman" w:cs="Times New Roman" w:hint="eastAsia"/>
          <w:i/>
          <w:iCs/>
          <w:szCs w:val="21"/>
        </w:rPr>
        <w:t>M</w:t>
      </w:r>
      <w:r w:rsidR="00F154E5" w:rsidRPr="003254D3">
        <w:rPr>
          <w:rFonts w:ascii="Times New Roman" w:eastAsia="宋体" w:hAnsi="Times New Roman" w:cs="Times New Roman"/>
          <w:i/>
          <w:iCs/>
          <w:szCs w:val="21"/>
        </w:rPr>
        <w:t>D</w:t>
      </w:r>
      <w:r w:rsidR="00F154E5">
        <w:rPr>
          <w:rFonts w:ascii="Times New Roman" w:eastAsia="宋体" w:hAnsi="Times New Roman" w:cs="Times New Roman"/>
          <w:szCs w:val="21"/>
        </w:rPr>
        <w:t>=</w:t>
      </w:r>
      <w:r w:rsidR="003254D3">
        <w:rPr>
          <w:rFonts w:ascii="Times New Roman" w:eastAsia="宋体" w:hAnsi="Times New Roman" w:cs="Times New Roman"/>
          <w:szCs w:val="21"/>
        </w:rPr>
        <w:t xml:space="preserve">-1.71, </w:t>
      </w:r>
      <w:r w:rsidR="003254D3" w:rsidRPr="003254D3">
        <w:rPr>
          <w:rFonts w:ascii="Times New Roman" w:eastAsia="宋体" w:hAnsi="Times New Roman" w:cs="Times New Roman"/>
          <w:i/>
          <w:iCs/>
          <w:szCs w:val="21"/>
        </w:rPr>
        <w:t>p</w:t>
      </w:r>
      <w:r w:rsidR="003254D3">
        <w:rPr>
          <w:rFonts w:ascii="Times New Roman" w:eastAsia="宋体" w:hAnsi="Times New Roman" w:cs="Times New Roman"/>
          <w:szCs w:val="21"/>
        </w:rPr>
        <w:t>&lt;.001</w:t>
      </w:r>
      <w:r w:rsidR="00F154E5">
        <w:rPr>
          <w:rFonts w:ascii="Times New Roman" w:eastAsia="宋体" w:hAnsi="Times New Roman" w:cs="Times New Roman" w:hint="eastAsia"/>
          <w:szCs w:val="21"/>
        </w:rPr>
        <w:t>）</w:t>
      </w:r>
      <w:r w:rsidR="003254D3">
        <w:rPr>
          <w:rFonts w:ascii="Times New Roman" w:eastAsia="宋体" w:hAnsi="Times New Roman" w:cs="Times New Roman" w:hint="eastAsia"/>
          <w:szCs w:val="21"/>
        </w:rPr>
        <w:t>，</w:t>
      </w:r>
      <w:r w:rsidR="003254D3">
        <w:rPr>
          <w:rFonts w:ascii="Times New Roman" w:eastAsia="宋体" w:hAnsi="Times New Roman" w:cs="Times New Roman" w:hint="eastAsia"/>
          <w:szCs w:val="21"/>
        </w:rPr>
        <w:t>C</w:t>
      </w:r>
      <w:r w:rsidR="003254D3">
        <w:rPr>
          <w:rFonts w:ascii="Times New Roman" w:eastAsia="宋体" w:hAnsi="Times New Roman" w:cs="Times New Roman"/>
          <w:szCs w:val="21"/>
        </w:rPr>
        <w:t>1</w:t>
      </w:r>
      <w:r w:rsidR="003254D3">
        <w:rPr>
          <w:rFonts w:ascii="Times New Roman" w:eastAsia="宋体" w:hAnsi="Times New Roman" w:cs="Times New Roman" w:hint="eastAsia"/>
          <w:szCs w:val="21"/>
        </w:rPr>
        <w:t>和</w:t>
      </w:r>
      <w:r w:rsidR="003254D3">
        <w:rPr>
          <w:rFonts w:ascii="Times New Roman" w:eastAsia="宋体" w:hAnsi="Times New Roman" w:cs="Times New Roman" w:hint="eastAsia"/>
          <w:szCs w:val="21"/>
        </w:rPr>
        <w:t>C</w:t>
      </w:r>
      <w:r w:rsidR="003254D3">
        <w:rPr>
          <w:rFonts w:ascii="Times New Roman" w:eastAsia="宋体" w:hAnsi="Times New Roman" w:cs="Times New Roman"/>
          <w:szCs w:val="21"/>
        </w:rPr>
        <w:t>4</w:t>
      </w:r>
      <w:r w:rsidR="003254D3">
        <w:rPr>
          <w:rFonts w:ascii="Times New Roman" w:eastAsia="宋体" w:hAnsi="Times New Roman" w:cs="Times New Roman" w:hint="eastAsia"/>
          <w:szCs w:val="21"/>
        </w:rPr>
        <w:t>有显著性差异（</w:t>
      </w:r>
      <w:r w:rsidR="003254D3" w:rsidRPr="003254D3">
        <w:rPr>
          <w:rFonts w:ascii="Times New Roman" w:eastAsia="宋体" w:hAnsi="Times New Roman" w:cs="Times New Roman" w:hint="eastAsia"/>
          <w:i/>
          <w:iCs/>
          <w:szCs w:val="21"/>
        </w:rPr>
        <w:t>M</w:t>
      </w:r>
      <w:r w:rsidR="003254D3" w:rsidRPr="003254D3">
        <w:rPr>
          <w:rFonts w:ascii="Times New Roman" w:eastAsia="宋体" w:hAnsi="Times New Roman" w:cs="Times New Roman"/>
          <w:i/>
          <w:iCs/>
          <w:szCs w:val="21"/>
        </w:rPr>
        <w:t>D</w:t>
      </w:r>
      <w:r w:rsidR="003254D3">
        <w:rPr>
          <w:rFonts w:ascii="Times New Roman" w:eastAsia="宋体" w:hAnsi="Times New Roman" w:cs="Times New Roman"/>
          <w:szCs w:val="21"/>
        </w:rPr>
        <w:t xml:space="preserve">=-3.97, </w:t>
      </w:r>
      <w:r w:rsidR="003254D3" w:rsidRPr="003254D3">
        <w:rPr>
          <w:rFonts w:ascii="Times New Roman" w:eastAsia="宋体" w:hAnsi="Times New Roman" w:cs="Times New Roman"/>
          <w:i/>
          <w:iCs/>
          <w:szCs w:val="21"/>
        </w:rPr>
        <w:t>p</w:t>
      </w:r>
      <w:r w:rsidR="003254D3">
        <w:rPr>
          <w:rFonts w:ascii="Times New Roman" w:eastAsia="宋体" w:hAnsi="Times New Roman" w:cs="Times New Roman"/>
          <w:szCs w:val="21"/>
        </w:rPr>
        <w:t>&lt;.001</w:t>
      </w:r>
      <w:r w:rsidR="003254D3">
        <w:rPr>
          <w:rFonts w:ascii="Times New Roman" w:eastAsia="宋体" w:hAnsi="Times New Roman" w:cs="Times New Roman" w:hint="eastAsia"/>
          <w:szCs w:val="21"/>
        </w:rPr>
        <w:t>），</w:t>
      </w:r>
      <w:r w:rsidR="003254D3">
        <w:rPr>
          <w:rFonts w:ascii="Times New Roman" w:eastAsia="宋体" w:hAnsi="Times New Roman" w:cs="Times New Roman" w:hint="eastAsia"/>
          <w:szCs w:val="21"/>
        </w:rPr>
        <w:t>C</w:t>
      </w:r>
      <w:r w:rsidR="003254D3">
        <w:rPr>
          <w:rFonts w:ascii="Times New Roman" w:eastAsia="宋体" w:hAnsi="Times New Roman" w:cs="Times New Roman"/>
          <w:szCs w:val="21"/>
        </w:rPr>
        <w:t>2</w:t>
      </w:r>
      <w:r w:rsidR="003254D3">
        <w:rPr>
          <w:rFonts w:ascii="Times New Roman" w:eastAsia="宋体" w:hAnsi="Times New Roman" w:cs="Times New Roman" w:hint="eastAsia"/>
          <w:szCs w:val="21"/>
        </w:rPr>
        <w:t>和</w:t>
      </w:r>
      <w:r w:rsidR="003254D3">
        <w:rPr>
          <w:rFonts w:ascii="Times New Roman" w:eastAsia="宋体" w:hAnsi="Times New Roman" w:cs="Times New Roman" w:hint="eastAsia"/>
          <w:szCs w:val="21"/>
        </w:rPr>
        <w:t>C</w:t>
      </w:r>
      <w:r w:rsidR="003254D3">
        <w:rPr>
          <w:rFonts w:ascii="Times New Roman" w:eastAsia="宋体" w:hAnsi="Times New Roman" w:cs="Times New Roman"/>
          <w:szCs w:val="21"/>
        </w:rPr>
        <w:t>3</w:t>
      </w:r>
      <w:r w:rsidR="003254D3">
        <w:rPr>
          <w:rFonts w:ascii="Times New Roman" w:eastAsia="宋体" w:hAnsi="Times New Roman" w:cs="Times New Roman" w:hint="eastAsia"/>
          <w:szCs w:val="21"/>
        </w:rPr>
        <w:t>有显著性差异（</w:t>
      </w:r>
      <w:r w:rsidR="003254D3" w:rsidRPr="003254D3">
        <w:rPr>
          <w:rFonts w:ascii="Times New Roman" w:eastAsia="宋体" w:hAnsi="Times New Roman" w:cs="Times New Roman" w:hint="eastAsia"/>
          <w:i/>
          <w:iCs/>
          <w:szCs w:val="21"/>
        </w:rPr>
        <w:t>M</w:t>
      </w:r>
      <w:r w:rsidR="003254D3" w:rsidRPr="003254D3">
        <w:rPr>
          <w:rFonts w:ascii="Times New Roman" w:eastAsia="宋体" w:hAnsi="Times New Roman" w:cs="Times New Roman"/>
          <w:i/>
          <w:iCs/>
          <w:szCs w:val="21"/>
        </w:rPr>
        <w:t>D</w:t>
      </w:r>
      <w:r w:rsidR="003254D3">
        <w:rPr>
          <w:rFonts w:ascii="Times New Roman" w:eastAsia="宋体" w:hAnsi="Times New Roman" w:cs="Times New Roman"/>
          <w:szCs w:val="21"/>
        </w:rPr>
        <w:t xml:space="preserve">=-1.12, </w:t>
      </w:r>
      <w:r w:rsidR="003254D3" w:rsidRPr="003254D3">
        <w:rPr>
          <w:rFonts w:ascii="Times New Roman" w:eastAsia="宋体" w:hAnsi="Times New Roman" w:cs="Times New Roman"/>
          <w:i/>
          <w:iCs/>
          <w:szCs w:val="21"/>
        </w:rPr>
        <w:t>p</w:t>
      </w:r>
      <w:r w:rsidR="003254D3">
        <w:rPr>
          <w:rFonts w:ascii="Times New Roman" w:eastAsia="宋体" w:hAnsi="Times New Roman" w:cs="Times New Roman"/>
          <w:szCs w:val="21"/>
        </w:rPr>
        <w:t>&lt;.001</w:t>
      </w:r>
      <w:r w:rsidR="003254D3">
        <w:rPr>
          <w:rFonts w:ascii="Times New Roman" w:eastAsia="宋体" w:hAnsi="Times New Roman" w:cs="Times New Roman" w:hint="eastAsia"/>
          <w:szCs w:val="21"/>
        </w:rPr>
        <w:t>），</w:t>
      </w:r>
      <w:r w:rsidR="003254D3">
        <w:rPr>
          <w:rFonts w:ascii="Times New Roman" w:eastAsia="宋体" w:hAnsi="Times New Roman" w:cs="Times New Roman" w:hint="eastAsia"/>
          <w:szCs w:val="21"/>
        </w:rPr>
        <w:t>C</w:t>
      </w:r>
      <w:r w:rsidR="003254D3">
        <w:rPr>
          <w:rFonts w:ascii="Times New Roman" w:eastAsia="宋体" w:hAnsi="Times New Roman" w:cs="Times New Roman"/>
          <w:szCs w:val="21"/>
        </w:rPr>
        <w:t>2</w:t>
      </w:r>
      <w:r w:rsidR="003254D3">
        <w:rPr>
          <w:rFonts w:ascii="Times New Roman" w:eastAsia="宋体" w:hAnsi="Times New Roman" w:cs="Times New Roman" w:hint="eastAsia"/>
          <w:szCs w:val="21"/>
        </w:rPr>
        <w:t>和</w:t>
      </w:r>
      <w:r w:rsidR="003254D3">
        <w:rPr>
          <w:rFonts w:ascii="Times New Roman" w:eastAsia="宋体" w:hAnsi="Times New Roman" w:cs="Times New Roman" w:hint="eastAsia"/>
          <w:szCs w:val="21"/>
        </w:rPr>
        <w:t>C</w:t>
      </w:r>
      <w:r w:rsidR="003254D3">
        <w:rPr>
          <w:rFonts w:ascii="Times New Roman" w:eastAsia="宋体" w:hAnsi="Times New Roman" w:cs="Times New Roman"/>
          <w:szCs w:val="21"/>
        </w:rPr>
        <w:t>4</w:t>
      </w:r>
      <w:r w:rsidR="003254D3">
        <w:rPr>
          <w:rFonts w:ascii="Times New Roman" w:eastAsia="宋体" w:hAnsi="Times New Roman" w:cs="Times New Roman" w:hint="eastAsia"/>
          <w:szCs w:val="21"/>
        </w:rPr>
        <w:t>有显著性差异（</w:t>
      </w:r>
      <w:r w:rsidR="003254D3" w:rsidRPr="003254D3">
        <w:rPr>
          <w:rFonts w:ascii="Times New Roman" w:eastAsia="宋体" w:hAnsi="Times New Roman" w:cs="Times New Roman" w:hint="eastAsia"/>
          <w:i/>
          <w:iCs/>
          <w:szCs w:val="21"/>
        </w:rPr>
        <w:t>M</w:t>
      </w:r>
      <w:r w:rsidR="003254D3" w:rsidRPr="003254D3">
        <w:rPr>
          <w:rFonts w:ascii="Times New Roman" w:eastAsia="宋体" w:hAnsi="Times New Roman" w:cs="Times New Roman"/>
          <w:i/>
          <w:iCs/>
          <w:szCs w:val="21"/>
        </w:rPr>
        <w:t>D</w:t>
      </w:r>
      <w:r w:rsidR="003254D3">
        <w:rPr>
          <w:rFonts w:ascii="Times New Roman" w:eastAsia="宋体" w:hAnsi="Times New Roman" w:cs="Times New Roman"/>
          <w:szCs w:val="21"/>
        </w:rPr>
        <w:t xml:space="preserve">=-3.39, </w:t>
      </w:r>
      <w:r w:rsidR="003254D3" w:rsidRPr="003254D3">
        <w:rPr>
          <w:rFonts w:ascii="Times New Roman" w:eastAsia="宋体" w:hAnsi="Times New Roman" w:cs="Times New Roman"/>
          <w:i/>
          <w:iCs/>
          <w:szCs w:val="21"/>
        </w:rPr>
        <w:t>p</w:t>
      </w:r>
      <w:r w:rsidR="003254D3">
        <w:rPr>
          <w:rFonts w:ascii="Times New Roman" w:eastAsia="宋体" w:hAnsi="Times New Roman" w:cs="Times New Roman"/>
          <w:szCs w:val="21"/>
        </w:rPr>
        <w:t>&lt;.001</w:t>
      </w:r>
      <w:r w:rsidR="003254D3">
        <w:rPr>
          <w:rFonts w:ascii="Times New Roman" w:eastAsia="宋体" w:hAnsi="Times New Roman" w:cs="Times New Roman" w:hint="eastAsia"/>
          <w:szCs w:val="21"/>
        </w:rPr>
        <w:t>），</w:t>
      </w:r>
      <w:r w:rsidR="003254D3">
        <w:rPr>
          <w:rFonts w:ascii="Times New Roman" w:eastAsia="宋体" w:hAnsi="Times New Roman" w:cs="Times New Roman" w:hint="eastAsia"/>
          <w:szCs w:val="21"/>
        </w:rPr>
        <w:t>C</w:t>
      </w:r>
      <w:r w:rsidR="003254D3">
        <w:rPr>
          <w:rFonts w:ascii="Times New Roman" w:eastAsia="宋体" w:hAnsi="Times New Roman" w:cs="Times New Roman"/>
          <w:szCs w:val="21"/>
        </w:rPr>
        <w:t>3</w:t>
      </w:r>
      <w:r w:rsidR="003254D3">
        <w:rPr>
          <w:rFonts w:ascii="Times New Roman" w:eastAsia="宋体" w:hAnsi="Times New Roman" w:cs="Times New Roman" w:hint="eastAsia"/>
          <w:szCs w:val="21"/>
        </w:rPr>
        <w:t>和</w:t>
      </w:r>
      <w:r w:rsidR="003254D3">
        <w:rPr>
          <w:rFonts w:ascii="Times New Roman" w:eastAsia="宋体" w:hAnsi="Times New Roman" w:cs="Times New Roman" w:hint="eastAsia"/>
          <w:szCs w:val="21"/>
        </w:rPr>
        <w:t>C</w:t>
      </w:r>
      <w:r w:rsidR="003254D3">
        <w:rPr>
          <w:rFonts w:ascii="Times New Roman" w:eastAsia="宋体" w:hAnsi="Times New Roman" w:cs="Times New Roman"/>
          <w:szCs w:val="21"/>
        </w:rPr>
        <w:t>4</w:t>
      </w:r>
      <w:r w:rsidR="003254D3">
        <w:rPr>
          <w:rFonts w:ascii="Times New Roman" w:eastAsia="宋体" w:hAnsi="Times New Roman" w:cs="Times New Roman" w:hint="eastAsia"/>
          <w:szCs w:val="21"/>
        </w:rPr>
        <w:t>有显著性差异（</w:t>
      </w:r>
      <w:r w:rsidR="003254D3" w:rsidRPr="003254D3">
        <w:rPr>
          <w:rFonts w:ascii="Times New Roman" w:eastAsia="宋体" w:hAnsi="Times New Roman" w:cs="Times New Roman" w:hint="eastAsia"/>
          <w:i/>
          <w:iCs/>
          <w:szCs w:val="21"/>
        </w:rPr>
        <w:t>M</w:t>
      </w:r>
      <w:r w:rsidR="003254D3" w:rsidRPr="003254D3">
        <w:rPr>
          <w:rFonts w:ascii="Times New Roman" w:eastAsia="宋体" w:hAnsi="Times New Roman" w:cs="Times New Roman"/>
          <w:i/>
          <w:iCs/>
          <w:szCs w:val="21"/>
        </w:rPr>
        <w:t>D</w:t>
      </w:r>
      <w:r w:rsidR="003254D3">
        <w:rPr>
          <w:rFonts w:ascii="Times New Roman" w:eastAsia="宋体" w:hAnsi="Times New Roman" w:cs="Times New Roman"/>
          <w:szCs w:val="21"/>
        </w:rPr>
        <w:t xml:space="preserve">=-2.27, </w:t>
      </w:r>
      <w:r w:rsidR="003254D3" w:rsidRPr="003254D3">
        <w:rPr>
          <w:rFonts w:ascii="Times New Roman" w:eastAsia="宋体" w:hAnsi="Times New Roman" w:cs="Times New Roman"/>
          <w:i/>
          <w:iCs/>
          <w:szCs w:val="21"/>
        </w:rPr>
        <w:t>p</w:t>
      </w:r>
      <w:r w:rsidR="003254D3">
        <w:rPr>
          <w:rFonts w:ascii="Times New Roman" w:eastAsia="宋体" w:hAnsi="Times New Roman" w:cs="Times New Roman"/>
          <w:szCs w:val="21"/>
        </w:rPr>
        <w:t>&lt;.001</w:t>
      </w:r>
      <w:r w:rsidR="003254D3">
        <w:rPr>
          <w:rFonts w:ascii="Times New Roman" w:eastAsia="宋体" w:hAnsi="Times New Roman" w:cs="Times New Roman" w:hint="eastAsia"/>
          <w:szCs w:val="21"/>
        </w:rPr>
        <w:t>），如图</w:t>
      </w:r>
      <w:r w:rsidR="00A41BA5">
        <w:rPr>
          <w:rFonts w:ascii="Times New Roman" w:eastAsia="宋体" w:hAnsi="Times New Roman" w:cs="Times New Roman"/>
          <w:szCs w:val="21"/>
        </w:rPr>
        <w:t>4</w:t>
      </w:r>
      <w:r w:rsidR="003254D3">
        <w:rPr>
          <w:rFonts w:ascii="Times New Roman" w:eastAsia="宋体" w:hAnsi="Times New Roman" w:cs="Times New Roman" w:hint="eastAsia"/>
          <w:szCs w:val="21"/>
        </w:rPr>
        <w:t>。</w:t>
      </w:r>
    </w:p>
    <w:p w14:paraId="189D2E95" w14:textId="77777777" w:rsidR="00473EC3" w:rsidRDefault="00473EC3" w:rsidP="00F90AA6">
      <w:pPr>
        <w:ind w:firstLineChars="200" w:firstLine="420"/>
        <w:rPr>
          <w:rFonts w:ascii="Times New Roman" w:eastAsia="宋体" w:hAnsi="Times New Roman" w:cs="Times New Roman"/>
          <w:szCs w:val="21"/>
        </w:rPr>
      </w:pPr>
    </w:p>
    <w:p w14:paraId="1E7EF6D6" w14:textId="2879B21E" w:rsidR="003254D3" w:rsidRDefault="00A52262" w:rsidP="00F90AA6">
      <w:pPr>
        <w:ind w:firstLineChars="200" w:firstLine="420"/>
        <w:rPr>
          <w:rFonts w:ascii="宋体" w:eastAsia="宋体" w:hAnsi="宋体"/>
          <w:szCs w:val="21"/>
        </w:rPr>
      </w:pPr>
      <w:r>
        <w:rPr>
          <w:noProof/>
        </w:rPr>
        <mc:AlternateContent>
          <mc:Choice Requires="wpg">
            <w:drawing>
              <wp:anchor distT="0" distB="0" distL="114300" distR="114300" simplePos="0" relativeHeight="251664384" behindDoc="0" locked="0" layoutInCell="1" allowOverlap="1" wp14:anchorId="35F2E09E" wp14:editId="00E1CC88">
                <wp:simplePos x="0" y="0"/>
                <wp:positionH relativeFrom="column">
                  <wp:posOffset>1181100</wp:posOffset>
                </wp:positionH>
                <wp:positionV relativeFrom="paragraph">
                  <wp:posOffset>571500</wp:posOffset>
                </wp:positionV>
                <wp:extent cx="1013460" cy="289560"/>
                <wp:effectExtent l="0" t="0" r="34290" b="15240"/>
                <wp:wrapNone/>
                <wp:docPr id="10" name="组合 10"/>
                <wp:cNvGraphicFramePr/>
                <a:graphic xmlns:a="http://schemas.openxmlformats.org/drawingml/2006/main">
                  <a:graphicData uri="http://schemas.microsoft.com/office/word/2010/wordprocessingGroup">
                    <wpg:wgp>
                      <wpg:cNvGrpSpPr/>
                      <wpg:grpSpPr>
                        <a:xfrm>
                          <a:off x="0" y="0"/>
                          <a:ext cx="1013460" cy="289560"/>
                          <a:chOff x="0" y="0"/>
                          <a:chExt cx="1013460" cy="289560"/>
                        </a:xfrm>
                      </wpg:grpSpPr>
                      <wps:wsp>
                        <wps:cNvPr id="11" name="直接连接符 11"/>
                        <wps:cNvCnPr/>
                        <wps:spPr>
                          <a:xfrm>
                            <a:off x="0" y="289560"/>
                            <a:ext cx="1013460" cy="0"/>
                          </a:xfrm>
                          <a:prstGeom prst="line">
                            <a:avLst/>
                          </a:prstGeom>
                          <a:noFill/>
                          <a:ln w="6350" cap="flat" cmpd="sng" algn="ctr">
                            <a:solidFill>
                              <a:sysClr val="windowText" lastClr="000000"/>
                            </a:solidFill>
                            <a:prstDash val="solid"/>
                            <a:miter lim="800000"/>
                          </a:ln>
                          <a:effectLst/>
                        </wps:spPr>
                        <wps:bodyPr/>
                      </wps:wsp>
                      <wps:wsp>
                        <wps:cNvPr id="12" name="文本框 2"/>
                        <wps:cNvSpPr txBox="1">
                          <a:spLocks noChangeArrowheads="1"/>
                        </wps:cNvSpPr>
                        <wps:spPr bwMode="auto">
                          <a:xfrm>
                            <a:off x="259080" y="0"/>
                            <a:ext cx="396240" cy="251460"/>
                          </a:xfrm>
                          <a:prstGeom prst="rect">
                            <a:avLst/>
                          </a:prstGeom>
                          <a:solidFill>
                            <a:srgbClr val="FFFFFF"/>
                          </a:solidFill>
                          <a:ln w="9525">
                            <a:noFill/>
                            <a:miter lim="800000"/>
                            <a:headEnd/>
                            <a:tailEnd/>
                          </a:ln>
                        </wps:spPr>
                        <wps:txbx>
                          <w:txbxContent>
                            <w:p w14:paraId="35203E90" w14:textId="77777777" w:rsidR="00A52262" w:rsidRDefault="00A52262" w:rsidP="00A52262">
                              <w:r>
                                <w:t>***</w:t>
                              </w:r>
                            </w:p>
                          </w:txbxContent>
                        </wps:txbx>
                        <wps:bodyPr rot="0" vert="horz" wrap="square" lIns="91440" tIns="45720" rIns="91440" bIns="45720" anchor="t" anchorCtr="0">
                          <a:noAutofit/>
                        </wps:bodyPr>
                      </wps:wsp>
                    </wpg:wgp>
                  </a:graphicData>
                </a:graphic>
              </wp:anchor>
            </w:drawing>
          </mc:Choice>
          <mc:Fallback>
            <w:pict>
              <v:group w14:anchorId="35F2E09E" id="组合 10" o:spid="_x0000_s1055" style="position:absolute;left:0;text-align:left;margin-left:93pt;margin-top:45pt;width:79.8pt;height:22.8pt;z-index:251664384" coordsize="10134,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">
                <v:line id="直接连接符 11" o:spid="_x0000_s1056" style="position:absolute;visibility:visible;mso-wrap-style:square" from="0,2895" to="10134,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shape id="_x0000_s1057" type="#_x0000_t202" style="position:absolute;left:2590;width:396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5203E90" w14:textId="77777777" w:rsidR="00A52262" w:rsidRDefault="00A52262" w:rsidP="00A52262">
                        <w:r>
                          <w:t>***</w:t>
                        </w:r>
                      </w:p>
                    </w:txbxContent>
                  </v:textbox>
                </v:shape>
              </v:group>
            </w:pict>
          </mc:Fallback>
        </mc:AlternateContent>
      </w:r>
      <w:r>
        <w:rPr>
          <w:noProof/>
        </w:rPr>
        <mc:AlternateContent>
          <mc:Choice Requires="wpg">
            <w:drawing>
              <wp:anchor distT="0" distB="0" distL="114300" distR="114300" simplePos="0" relativeHeight="251666432" behindDoc="0" locked="0" layoutInCell="1" allowOverlap="1" wp14:anchorId="0DC0B955" wp14:editId="71703B12">
                <wp:simplePos x="0" y="0"/>
                <wp:positionH relativeFrom="column">
                  <wp:posOffset>2255520</wp:posOffset>
                </wp:positionH>
                <wp:positionV relativeFrom="paragraph">
                  <wp:posOffset>373380</wp:posOffset>
                </wp:positionV>
                <wp:extent cx="1013460" cy="289560"/>
                <wp:effectExtent l="0" t="0" r="34290" b="15240"/>
                <wp:wrapNone/>
                <wp:docPr id="13" name="组合 13"/>
                <wp:cNvGraphicFramePr/>
                <a:graphic xmlns:a="http://schemas.openxmlformats.org/drawingml/2006/main">
                  <a:graphicData uri="http://schemas.microsoft.com/office/word/2010/wordprocessingGroup">
                    <wpg:wgp>
                      <wpg:cNvGrpSpPr/>
                      <wpg:grpSpPr>
                        <a:xfrm>
                          <a:off x="0" y="0"/>
                          <a:ext cx="1013460" cy="289560"/>
                          <a:chOff x="0" y="0"/>
                          <a:chExt cx="1013460" cy="289560"/>
                        </a:xfrm>
                      </wpg:grpSpPr>
                      <wps:wsp>
                        <wps:cNvPr id="14" name="直接连接符 14"/>
                        <wps:cNvCnPr/>
                        <wps:spPr>
                          <a:xfrm>
                            <a:off x="0" y="289560"/>
                            <a:ext cx="1013460" cy="0"/>
                          </a:xfrm>
                          <a:prstGeom prst="line">
                            <a:avLst/>
                          </a:prstGeom>
                          <a:noFill/>
                          <a:ln w="6350" cap="flat" cmpd="sng" algn="ctr">
                            <a:solidFill>
                              <a:sysClr val="windowText" lastClr="000000"/>
                            </a:solidFill>
                            <a:prstDash val="solid"/>
                            <a:miter lim="800000"/>
                          </a:ln>
                          <a:effectLst/>
                        </wps:spPr>
                        <wps:bodyPr/>
                      </wps:wsp>
                      <wps:wsp>
                        <wps:cNvPr id="15" name="文本框 2"/>
                        <wps:cNvSpPr txBox="1">
                          <a:spLocks noChangeArrowheads="1"/>
                        </wps:cNvSpPr>
                        <wps:spPr bwMode="auto">
                          <a:xfrm>
                            <a:off x="259080" y="0"/>
                            <a:ext cx="396240" cy="251460"/>
                          </a:xfrm>
                          <a:prstGeom prst="rect">
                            <a:avLst/>
                          </a:prstGeom>
                          <a:solidFill>
                            <a:srgbClr val="FFFFFF"/>
                          </a:solidFill>
                          <a:ln w="9525">
                            <a:noFill/>
                            <a:miter lim="800000"/>
                            <a:headEnd/>
                            <a:tailEnd/>
                          </a:ln>
                        </wps:spPr>
                        <wps:txbx>
                          <w:txbxContent>
                            <w:p w14:paraId="6CC7A8F5" w14:textId="77777777" w:rsidR="00A52262" w:rsidRDefault="00A52262" w:rsidP="00A52262">
                              <w:r>
                                <w:t>***</w:t>
                              </w:r>
                            </w:p>
                          </w:txbxContent>
                        </wps:txbx>
                        <wps:bodyPr rot="0" vert="horz" wrap="square" lIns="91440" tIns="45720" rIns="91440" bIns="45720" anchor="t" anchorCtr="0">
                          <a:noAutofit/>
                        </wps:bodyPr>
                      </wps:wsp>
                    </wpg:wgp>
                  </a:graphicData>
                </a:graphic>
              </wp:anchor>
            </w:drawing>
          </mc:Choice>
          <mc:Fallback>
            <w:pict>
              <v:group w14:anchorId="0DC0B955" id="组合 13" o:spid="_x0000_s1058" style="position:absolute;left:0;text-align:left;margin-left:177.6pt;margin-top:29.4pt;width:79.8pt;height:22.8pt;z-index:251666432" coordsize="10134,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">
                <v:line id="直接连接符 14" o:spid="_x0000_s1059" style="position:absolute;visibility:visible;mso-wrap-style:square" from="0,2895" to="10134,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QVwQAAANsAAAAPAAAAZHJzL2Rvd25yZXYueG1sRE9Ni8Iw&#10;EL0L+x/CLHjTdEWk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Dlw1BXBAAAA2wAAAA8AAAAA&#10;AAAAAAAAAAAABwIAAGRycy9kb3ducmV2LnhtbFBLBQYAAAAAAwADALcAAAD1AgAAAAA=&#10;" strokecolor="windowText" strokeweight=".5pt">
                  <v:stroke joinstyle="miter"/>
                </v:line>
                <v:shape id="_x0000_s1060" type="#_x0000_t202" style="position:absolute;left:2590;width:396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6CC7A8F5" w14:textId="77777777" w:rsidR="00A52262" w:rsidRDefault="00A52262" w:rsidP="00A52262">
                        <w:r>
                          <w:t>***</w:t>
                        </w: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7AB73413" wp14:editId="79970E2F">
                <wp:simplePos x="0" y="0"/>
                <wp:positionH relativeFrom="column">
                  <wp:posOffset>3307080</wp:posOffset>
                </wp:positionH>
                <wp:positionV relativeFrom="paragraph">
                  <wp:posOffset>182245</wp:posOffset>
                </wp:positionV>
                <wp:extent cx="1013460" cy="289560"/>
                <wp:effectExtent l="0" t="0" r="34290" b="15240"/>
                <wp:wrapNone/>
                <wp:docPr id="16" name="组合 16"/>
                <wp:cNvGraphicFramePr/>
                <a:graphic xmlns:a="http://schemas.openxmlformats.org/drawingml/2006/main">
                  <a:graphicData uri="http://schemas.microsoft.com/office/word/2010/wordprocessingGroup">
                    <wpg:wgp>
                      <wpg:cNvGrpSpPr/>
                      <wpg:grpSpPr>
                        <a:xfrm>
                          <a:off x="0" y="0"/>
                          <a:ext cx="1013460" cy="289560"/>
                          <a:chOff x="0" y="0"/>
                          <a:chExt cx="1013460" cy="289560"/>
                        </a:xfrm>
                      </wpg:grpSpPr>
                      <wps:wsp>
                        <wps:cNvPr id="20" name="直接连接符 20"/>
                        <wps:cNvCnPr/>
                        <wps:spPr>
                          <a:xfrm>
                            <a:off x="0" y="289560"/>
                            <a:ext cx="1013460" cy="0"/>
                          </a:xfrm>
                          <a:prstGeom prst="line">
                            <a:avLst/>
                          </a:prstGeom>
                          <a:noFill/>
                          <a:ln w="6350" cap="flat" cmpd="sng" algn="ctr">
                            <a:solidFill>
                              <a:sysClr val="windowText" lastClr="000000"/>
                            </a:solidFill>
                            <a:prstDash val="solid"/>
                            <a:miter lim="800000"/>
                          </a:ln>
                          <a:effectLst/>
                        </wps:spPr>
                        <wps:bodyPr/>
                      </wps:wsp>
                      <wps:wsp>
                        <wps:cNvPr id="22" name="文本框 2"/>
                        <wps:cNvSpPr txBox="1">
                          <a:spLocks noChangeArrowheads="1"/>
                        </wps:cNvSpPr>
                        <wps:spPr bwMode="auto">
                          <a:xfrm>
                            <a:off x="259080" y="0"/>
                            <a:ext cx="396240" cy="251460"/>
                          </a:xfrm>
                          <a:prstGeom prst="rect">
                            <a:avLst/>
                          </a:prstGeom>
                          <a:solidFill>
                            <a:srgbClr val="FFFFFF"/>
                          </a:solidFill>
                          <a:ln w="9525">
                            <a:noFill/>
                            <a:miter lim="800000"/>
                            <a:headEnd/>
                            <a:tailEnd/>
                          </a:ln>
                        </wps:spPr>
                        <wps:txbx>
                          <w:txbxContent>
                            <w:p w14:paraId="15EF4566" w14:textId="77777777" w:rsidR="00A52262" w:rsidRDefault="00A52262" w:rsidP="00A52262">
                              <w:r>
                                <w:t>***</w:t>
                              </w:r>
                            </w:p>
                          </w:txbxContent>
                        </wps:txbx>
                        <wps:bodyPr rot="0" vert="horz" wrap="square" lIns="91440" tIns="45720" rIns="91440" bIns="45720" anchor="t" anchorCtr="0">
                          <a:noAutofit/>
                        </wps:bodyPr>
                      </wps:wsp>
                    </wpg:wgp>
                  </a:graphicData>
                </a:graphic>
              </wp:anchor>
            </w:drawing>
          </mc:Choice>
          <mc:Fallback>
            <w:pict>
              <v:group w14:anchorId="7AB73413" id="组合 16" o:spid="_x0000_s1061" style="position:absolute;left:0;text-align:left;margin-left:260.4pt;margin-top:14.35pt;width:79.8pt;height:22.8pt;z-index:251668480" coordsize="10134,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">
                <v:line id="直接连接符 20" o:spid="_x0000_s1062" style="position:absolute;visibility:visible;mso-wrap-style:square" from="0,2895" to="10134,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" strokecolor="windowText" strokeweight=".5pt">
                  <v:stroke joinstyle="miter"/>
                </v:line>
                <v:shape id="_x0000_s1063" type="#_x0000_t202" style="position:absolute;left:2590;width:396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15EF4566" w14:textId="77777777" w:rsidR="00A52262" w:rsidRDefault="00A52262" w:rsidP="00A52262">
                        <w:r>
                          <w:t>***</w:t>
                        </w:r>
                      </w:p>
                    </w:txbxContent>
                  </v:textbox>
                </v:shape>
              </v:group>
            </w:pict>
          </mc:Fallback>
        </mc:AlternateContent>
      </w:r>
      <w:r>
        <w:rPr>
          <w:noProof/>
        </w:rPr>
        <w:drawing>
          <wp:inline distT="0" distB="0" distL="0" distR="0" wp14:anchorId="1805CC57" wp14:editId="3E4435E7">
            <wp:extent cx="5189220" cy="2743200"/>
            <wp:effectExtent l="0" t="0" r="0" b="0"/>
            <wp:docPr id="9" name="图表 9">
              <a:extLst xmlns:a="http://schemas.openxmlformats.org/drawingml/2006/main">
                <a:ext uri="{FF2B5EF4-FFF2-40B4-BE49-F238E27FC236}">
                  <a16:creationId xmlns:a16="http://schemas.microsoft.com/office/drawing/2014/main" id="{365B7D3B-78C8-48E5-8CFB-1E1FC0B09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B301D6" w14:textId="5F294D1F" w:rsidR="00473EC3" w:rsidRDefault="00473EC3" w:rsidP="00F90AA6">
      <w:pPr>
        <w:ind w:firstLineChars="200" w:firstLine="420"/>
        <w:rPr>
          <w:rFonts w:ascii="宋体" w:eastAsia="宋体" w:hAnsi="宋体"/>
          <w:szCs w:val="21"/>
        </w:rPr>
      </w:pPr>
      <w:r>
        <w:rPr>
          <w:rFonts w:ascii="宋体" w:eastAsia="宋体" w:hAnsi="宋体" w:hint="eastAsia"/>
          <w:szCs w:val="21"/>
        </w:rPr>
        <w:t>选取一个被试作为实例，该被试</w:t>
      </w:r>
      <w:r w:rsidR="00C669B3">
        <w:rPr>
          <w:rFonts w:ascii="宋体" w:eastAsia="宋体" w:hAnsi="宋体" w:hint="eastAsia"/>
          <w:szCs w:val="21"/>
        </w:rPr>
        <w:t>在不同</w:t>
      </w:r>
      <w:r w:rsidR="009B75FD">
        <w:rPr>
          <w:rFonts w:ascii="宋体" w:eastAsia="宋体" w:hAnsi="宋体" w:hint="eastAsia"/>
          <w:szCs w:val="21"/>
        </w:rPr>
        <w:t>报告</w:t>
      </w:r>
      <w:r w:rsidR="00C669B3">
        <w:rPr>
          <w:rFonts w:ascii="宋体" w:eastAsia="宋体" w:hAnsi="宋体" w:hint="eastAsia"/>
          <w:szCs w:val="21"/>
        </w:rPr>
        <w:t>标准下对信号和噪音的累计反应次数如表</w:t>
      </w:r>
      <w:r w:rsidR="00C669B3">
        <w:rPr>
          <w:rFonts w:ascii="宋体" w:eastAsia="宋体" w:hAnsi="宋体"/>
          <w:szCs w:val="21"/>
        </w:rPr>
        <w:t>3</w:t>
      </w:r>
      <w:r w:rsidR="00C669B3">
        <w:rPr>
          <w:rFonts w:ascii="宋体" w:eastAsia="宋体" w:hAnsi="宋体" w:hint="eastAsia"/>
          <w:szCs w:val="21"/>
        </w:rPr>
        <w:t>所示。</w:t>
      </w:r>
    </w:p>
    <w:p w14:paraId="176D76A2" w14:textId="77777777" w:rsidR="00B256F3" w:rsidRDefault="00B256F3" w:rsidP="00F90AA6">
      <w:pPr>
        <w:ind w:firstLineChars="200" w:firstLine="420"/>
        <w:rPr>
          <w:rFonts w:ascii="宋体" w:eastAsia="宋体" w:hAnsi="宋体"/>
          <w:szCs w:val="21"/>
        </w:rPr>
      </w:pPr>
    </w:p>
    <w:p w14:paraId="09233FBE" w14:textId="5168854C" w:rsidR="00C669B3" w:rsidRPr="00B256F3" w:rsidRDefault="00C669B3" w:rsidP="00B256F3">
      <w:pPr>
        <w:ind w:firstLineChars="200" w:firstLine="422"/>
        <w:jc w:val="center"/>
        <w:rPr>
          <w:rFonts w:ascii="宋体" w:eastAsia="宋体" w:hAnsi="宋体"/>
          <w:b/>
          <w:bCs/>
          <w:szCs w:val="21"/>
        </w:rPr>
      </w:pPr>
      <w:r w:rsidRPr="00B256F3">
        <w:rPr>
          <w:rFonts w:ascii="宋体" w:eastAsia="宋体" w:hAnsi="宋体" w:hint="eastAsia"/>
          <w:b/>
          <w:bCs/>
          <w:szCs w:val="21"/>
        </w:rPr>
        <w:t>表3</w:t>
      </w:r>
      <w:r w:rsidRPr="00B256F3">
        <w:rPr>
          <w:rFonts w:ascii="宋体" w:eastAsia="宋体" w:hAnsi="宋体"/>
          <w:b/>
          <w:bCs/>
          <w:szCs w:val="21"/>
        </w:rPr>
        <w:t xml:space="preserve"> </w:t>
      </w:r>
      <w:r w:rsidRPr="00B256F3">
        <w:rPr>
          <w:rFonts w:ascii="宋体" w:eastAsia="宋体" w:hAnsi="宋体" w:hint="eastAsia"/>
          <w:b/>
          <w:bCs/>
          <w:szCs w:val="21"/>
        </w:rPr>
        <w:t>选定被试</w:t>
      </w:r>
      <w:r w:rsidR="00B256F3" w:rsidRPr="00B256F3">
        <w:rPr>
          <w:rFonts w:ascii="宋体" w:eastAsia="宋体" w:hAnsi="宋体" w:hint="eastAsia"/>
          <w:b/>
          <w:bCs/>
          <w:szCs w:val="21"/>
        </w:rPr>
        <w:t>在不同</w:t>
      </w:r>
      <w:r w:rsidR="009B75FD">
        <w:rPr>
          <w:rFonts w:ascii="宋体" w:eastAsia="宋体" w:hAnsi="宋体" w:hint="eastAsia"/>
          <w:b/>
          <w:bCs/>
          <w:szCs w:val="21"/>
        </w:rPr>
        <w:t>报告</w:t>
      </w:r>
      <w:r w:rsidR="00B256F3" w:rsidRPr="00B256F3">
        <w:rPr>
          <w:rFonts w:ascii="宋体" w:eastAsia="宋体" w:hAnsi="宋体" w:hint="eastAsia"/>
          <w:b/>
          <w:bCs/>
          <w:szCs w:val="21"/>
        </w:rPr>
        <w:t>标准下对信号和噪音的累计反应次数</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C669B3" w14:paraId="7371465B" w14:textId="77777777" w:rsidTr="00C669B3">
        <w:tc>
          <w:tcPr>
            <w:tcW w:w="1659" w:type="dxa"/>
            <w:tcBorders>
              <w:top w:val="single" w:sz="12" w:space="0" w:color="auto"/>
              <w:bottom w:val="single" w:sz="8" w:space="0" w:color="auto"/>
            </w:tcBorders>
          </w:tcPr>
          <w:p w14:paraId="2E708531" w14:textId="77777777" w:rsidR="00C669B3" w:rsidRDefault="00C669B3" w:rsidP="00740005">
            <w:pPr>
              <w:jc w:val="center"/>
              <w:rPr>
                <w:rFonts w:ascii="宋体" w:eastAsia="宋体" w:hAnsi="宋体"/>
                <w:szCs w:val="21"/>
              </w:rPr>
            </w:pPr>
          </w:p>
        </w:tc>
        <w:tc>
          <w:tcPr>
            <w:tcW w:w="1659" w:type="dxa"/>
            <w:tcBorders>
              <w:top w:val="single" w:sz="12" w:space="0" w:color="auto"/>
              <w:bottom w:val="single" w:sz="8" w:space="0" w:color="auto"/>
            </w:tcBorders>
          </w:tcPr>
          <w:p w14:paraId="2DB264BF" w14:textId="4531C0EF" w:rsidR="00C669B3" w:rsidRDefault="00C669B3" w:rsidP="00740005">
            <w:pPr>
              <w:jc w:val="center"/>
              <w:rPr>
                <w:rFonts w:ascii="宋体" w:eastAsia="宋体" w:hAnsi="宋体"/>
                <w:szCs w:val="21"/>
              </w:rPr>
            </w:pPr>
            <w:r w:rsidRPr="00C669B3">
              <w:rPr>
                <w:rFonts w:ascii="Times New Roman" w:eastAsia="宋体" w:hAnsi="Times New Roman" w:cs="Times New Roman"/>
                <w:szCs w:val="21"/>
              </w:rPr>
              <w:t>C</w:t>
            </w:r>
            <w:r>
              <w:rPr>
                <w:rFonts w:ascii="宋体" w:eastAsia="宋体" w:hAnsi="宋体"/>
                <w:szCs w:val="21"/>
              </w:rPr>
              <w:t>1</w:t>
            </w:r>
          </w:p>
        </w:tc>
        <w:tc>
          <w:tcPr>
            <w:tcW w:w="1659" w:type="dxa"/>
            <w:tcBorders>
              <w:top w:val="single" w:sz="12" w:space="0" w:color="auto"/>
              <w:bottom w:val="single" w:sz="8" w:space="0" w:color="auto"/>
            </w:tcBorders>
          </w:tcPr>
          <w:p w14:paraId="2FCFB2DA" w14:textId="5192707C" w:rsidR="00C669B3" w:rsidRPr="00C669B3" w:rsidRDefault="00C669B3" w:rsidP="00740005">
            <w:pPr>
              <w:jc w:val="center"/>
              <w:rPr>
                <w:rFonts w:ascii="Times New Roman" w:eastAsia="宋体" w:hAnsi="Times New Roman" w:cs="Times New Roman"/>
                <w:szCs w:val="21"/>
              </w:rPr>
            </w:pPr>
            <w:r w:rsidRPr="00C669B3">
              <w:rPr>
                <w:rFonts w:ascii="Times New Roman" w:eastAsia="宋体" w:hAnsi="Times New Roman" w:cs="Times New Roman"/>
                <w:szCs w:val="21"/>
              </w:rPr>
              <w:t>C2</w:t>
            </w:r>
          </w:p>
        </w:tc>
        <w:tc>
          <w:tcPr>
            <w:tcW w:w="1659" w:type="dxa"/>
            <w:tcBorders>
              <w:top w:val="single" w:sz="12" w:space="0" w:color="auto"/>
              <w:bottom w:val="single" w:sz="8" w:space="0" w:color="auto"/>
            </w:tcBorders>
          </w:tcPr>
          <w:p w14:paraId="4E0D2944" w14:textId="56D7504F" w:rsidR="00C669B3" w:rsidRPr="00C669B3" w:rsidRDefault="00C669B3" w:rsidP="00740005">
            <w:pPr>
              <w:jc w:val="center"/>
              <w:rPr>
                <w:rFonts w:ascii="Times New Roman" w:eastAsia="宋体" w:hAnsi="Times New Roman" w:cs="Times New Roman"/>
                <w:szCs w:val="21"/>
              </w:rPr>
            </w:pPr>
            <w:r w:rsidRPr="00C669B3">
              <w:rPr>
                <w:rFonts w:ascii="Times New Roman" w:eastAsia="宋体" w:hAnsi="Times New Roman" w:cs="Times New Roman"/>
                <w:szCs w:val="21"/>
              </w:rPr>
              <w:t>C3</w:t>
            </w:r>
          </w:p>
        </w:tc>
        <w:tc>
          <w:tcPr>
            <w:tcW w:w="1660" w:type="dxa"/>
            <w:tcBorders>
              <w:top w:val="single" w:sz="12" w:space="0" w:color="auto"/>
              <w:bottom w:val="single" w:sz="8" w:space="0" w:color="auto"/>
            </w:tcBorders>
          </w:tcPr>
          <w:p w14:paraId="69F4E7E6" w14:textId="76A70E24" w:rsidR="00C669B3" w:rsidRPr="00C669B3" w:rsidRDefault="00C669B3" w:rsidP="00740005">
            <w:pPr>
              <w:jc w:val="center"/>
              <w:rPr>
                <w:rFonts w:ascii="Times New Roman" w:eastAsia="宋体" w:hAnsi="Times New Roman" w:cs="Times New Roman"/>
                <w:szCs w:val="21"/>
              </w:rPr>
            </w:pPr>
            <w:r w:rsidRPr="00C669B3">
              <w:rPr>
                <w:rFonts w:ascii="Times New Roman" w:eastAsia="宋体" w:hAnsi="Times New Roman" w:cs="Times New Roman"/>
                <w:szCs w:val="21"/>
              </w:rPr>
              <w:t>C4</w:t>
            </w:r>
          </w:p>
        </w:tc>
      </w:tr>
      <w:tr w:rsidR="00C669B3" w14:paraId="47D5AA05" w14:textId="77777777" w:rsidTr="00C669B3">
        <w:tc>
          <w:tcPr>
            <w:tcW w:w="1659" w:type="dxa"/>
            <w:tcBorders>
              <w:top w:val="single" w:sz="8" w:space="0" w:color="auto"/>
            </w:tcBorders>
          </w:tcPr>
          <w:p w14:paraId="5BA50F29" w14:textId="64439E15" w:rsidR="00C669B3" w:rsidRDefault="00C669B3" w:rsidP="00740005">
            <w:pPr>
              <w:jc w:val="center"/>
              <w:rPr>
                <w:rFonts w:ascii="宋体" w:eastAsia="宋体" w:hAnsi="宋体"/>
                <w:szCs w:val="21"/>
              </w:rPr>
            </w:pPr>
            <w:r>
              <w:rPr>
                <w:rFonts w:ascii="宋体" w:eastAsia="宋体" w:hAnsi="宋体" w:hint="eastAsia"/>
                <w:szCs w:val="21"/>
              </w:rPr>
              <w:t>信号</w:t>
            </w:r>
            <w:r w:rsidRPr="00C669B3">
              <w:rPr>
                <w:rFonts w:ascii="Times New Roman" w:eastAsia="宋体" w:hAnsi="Times New Roman" w:cs="Times New Roman"/>
                <w:szCs w:val="21"/>
              </w:rPr>
              <w:t>SN</w:t>
            </w:r>
          </w:p>
        </w:tc>
        <w:tc>
          <w:tcPr>
            <w:tcW w:w="1659" w:type="dxa"/>
            <w:tcBorders>
              <w:top w:val="single" w:sz="8" w:space="0" w:color="auto"/>
            </w:tcBorders>
          </w:tcPr>
          <w:p w14:paraId="66438CB5" w14:textId="6695304A" w:rsidR="00C669B3" w:rsidRDefault="00C669B3" w:rsidP="00740005">
            <w:pPr>
              <w:jc w:val="center"/>
              <w:rPr>
                <w:rFonts w:ascii="宋体" w:eastAsia="宋体" w:hAnsi="宋体"/>
                <w:szCs w:val="21"/>
              </w:rPr>
            </w:pPr>
            <w:r>
              <w:rPr>
                <w:rFonts w:ascii="宋体" w:eastAsia="宋体" w:hAnsi="宋体" w:hint="eastAsia"/>
                <w:szCs w:val="21"/>
              </w:rPr>
              <w:t>5</w:t>
            </w:r>
            <w:r>
              <w:rPr>
                <w:rFonts w:ascii="宋体" w:eastAsia="宋体" w:hAnsi="宋体"/>
                <w:szCs w:val="21"/>
              </w:rPr>
              <w:t>6</w:t>
            </w:r>
          </w:p>
        </w:tc>
        <w:tc>
          <w:tcPr>
            <w:tcW w:w="1659" w:type="dxa"/>
            <w:tcBorders>
              <w:top w:val="single" w:sz="8" w:space="0" w:color="auto"/>
            </w:tcBorders>
          </w:tcPr>
          <w:p w14:paraId="4879DC69" w14:textId="02CACB54" w:rsidR="00C669B3" w:rsidRDefault="00C669B3" w:rsidP="00740005">
            <w:pPr>
              <w:jc w:val="center"/>
              <w:rPr>
                <w:rFonts w:ascii="宋体" w:eastAsia="宋体" w:hAnsi="宋体"/>
                <w:szCs w:val="21"/>
              </w:rPr>
            </w:pPr>
            <w:r>
              <w:rPr>
                <w:rFonts w:ascii="宋体" w:eastAsia="宋体" w:hAnsi="宋体" w:hint="eastAsia"/>
                <w:szCs w:val="21"/>
              </w:rPr>
              <w:t>4</w:t>
            </w:r>
            <w:r>
              <w:rPr>
                <w:rFonts w:ascii="宋体" w:eastAsia="宋体" w:hAnsi="宋体"/>
                <w:szCs w:val="21"/>
              </w:rPr>
              <w:t>9</w:t>
            </w:r>
          </w:p>
        </w:tc>
        <w:tc>
          <w:tcPr>
            <w:tcW w:w="1659" w:type="dxa"/>
            <w:tcBorders>
              <w:top w:val="single" w:sz="8" w:space="0" w:color="auto"/>
            </w:tcBorders>
          </w:tcPr>
          <w:p w14:paraId="06098E20" w14:textId="110918B2" w:rsidR="00C669B3" w:rsidRDefault="00C669B3" w:rsidP="00740005">
            <w:pPr>
              <w:jc w:val="center"/>
              <w:rPr>
                <w:rFonts w:ascii="宋体" w:eastAsia="宋体" w:hAnsi="宋体"/>
                <w:szCs w:val="21"/>
              </w:rPr>
            </w:pPr>
            <w:r>
              <w:rPr>
                <w:rFonts w:ascii="宋体" w:eastAsia="宋体" w:hAnsi="宋体" w:hint="eastAsia"/>
                <w:szCs w:val="21"/>
              </w:rPr>
              <w:t>4</w:t>
            </w:r>
            <w:r>
              <w:rPr>
                <w:rFonts w:ascii="宋体" w:eastAsia="宋体" w:hAnsi="宋体"/>
                <w:szCs w:val="21"/>
              </w:rPr>
              <w:t>0</w:t>
            </w:r>
          </w:p>
        </w:tc>
        <w:tc>
          <w:tcPr>
            <w:tcW w:w="1660" w:type="dxa"/>
            <w:tcBorders>
              <w:top w:val="single" w:sz="8" w:space="0" w:color="auto"/>
            </w:tcBorders>
          </w:tcPr>
          <w:p w14:paraId="379E1D45" w14:textId="4E8799BE" w:rsidR="00C669B3" w:rsidRDefault="00C669B3" w:rsidP="00740005">
            <w:pPr>
              <w:jc w:val="center"/>
              <w:rPr>
                <w:rFonts w:ascii="宋体" w:eastAsia="宋体" w:hAnsi="宋体"/>
                <w:szCs w:val="21"/>
              </w:rPr>
            </w:pPr>
            <w:r>
              <w:rPr>
                <w:rFonts w:ascii="宋体" w:eastAsia="宋体" w:hAnsi="宋体" w:hint="eastAsia"/>
                <w:szCs w:val="21"/>
              </w:rPr>
              <w:t>3</w:t>
            </w:r>
            <w:r>
              <w:rPr>
                <w:rFonts w:ascii="宋体" w:eastAsia="宋体" w:hAnsi="宋体"/>
                <w:szCs w:val="21"/>
              </w:rPr>
              <w:t>3</w:t>
            </w:r>
          </w:p>
        </w:tc>
      </w:tr>
      <w:tr w:rsidR="00C669B3" w14:paraId="50AA4940" w14:textId="77777777" w:rsidTr="00C669B3">
        <w:tc>
          <w:tcPr>
            <w:tcW w:w="1659" w:type="dxa"/>
          </w:tcPr>
          <w:p w14:paraId="6AE8665E" w14:textId="781BE378" w:rsidR="00C669B3" w:rsidRDefault="00C669B3" w:rsidP="00740005">
            <w:pPr>
              <w:jc w:val="center"/>
              <w:rPr>
                <w:rFonts w:ascii="宋体" w:eastAsia="宋体" w:hAnsi="宋体"/>
                <w:szCs w:val="21"/>
              </w:rPr>
            </w:pPr>
            <w:r>
              <w:rPr>
                <w:rFonts w:ascii="宋体" w:eastAsia="宋体" w:hAnsi="宋体" w:hint="eastAsia"/>
                <w:szCs w:val="21"/>
              </w:rPr>
              <w:t>噪音</w:t>
            </w:r>
            <w:r w:rsidRPr="00C669B3">
              <w:rPr>
                <w:rFonts w:ascii="Times New Roman" w:eastAsia="宋体" w:hAnsi="Times New Roman" w:cs="Times New Roman"/>
                <w:szCs w:val="21"/>
              </w:rPr>
              <w:t>N</w:t>
            </w:r>
          </w:p>
        </w:tc>
        <w:tc>
          <w:tcPr>
            <w:tcW w:w="1659" w:type="dxa"/>
          </w:tcPr>
          <w:p w14:paraId="70AC1B35" w14:textId="07783312" w:rsidR="00C669B3" w:rsidRDefault="00C669B3" w:rsidP="00740005">
            <w:pPr>
              <w:jc w:val="center"/>
              <w:rPr>
                <w:rFonts w:ascii="宋体" w:eastAsia="宋体" w:hAnsi="宋体"/>
                <w:szCs w:val="21"/>
              </w:rPr>
            </w:pPr>
            <w:r>
              <w:rPr>
                <w:rFonts w:ascii="宋体" w:eastAsia="宋体" w:hAnsi="宋体" w:hint="eastAsia"/>
                <w:szCs w:val="21"/>
              </w:rPr>
              <w:t>3</w:t>
            </w:r>
            <w:r>
              <w:rPr>
                <w:rFonts w:ascii="宋体" w:eastAsia="宋体" w:hAnsi="宋体"/>
                <w:szCs w:val="21"/>
              </w:rPr>
              <w:t>3</w:t>
            </w:r>
          </w:p>
        </w:tc>
        <w:tc>
          <w:tcPr>
            <w:tcW w:w="1659" w:type="dxa"/>
          </w:tcPr>
          <w:p w14:paraId="159CB239" w14:textId="63518749" w:rsidR="00C669B3" w:rsidRDefault="00C669B3" w:rsidP="00740005">
            <w:pPr>
              <w:jc w:val="center"/>
              <w:rPr>
                <w:rFonts w:ascii="宋体" w:eastAsia="宋体" w:hAnsi="宋体"/>
                <w:szCs w:val="21"/>
              </w:rPr>
            </w:pPr>
            <w:r>
              <w:rPr>
                <w:rFonts w:ascii="宋体" w:eastAsia="宋体" w:hAnsi="宋体" w:hint="eastAsia"/>
                <w:szCs w:val="21"/>
              </w:rPr>
              <w:t>1</w:t>
            </w:r>
            <w:r>
              <w:rPr>
                <w:rFonts w:ascii="宋体" w:eastAsia="宋体" w:hAnsi="宋体"/>
                <w:szCs w:val="21"/>
              </w:rPr>
              <w:t>9</w:t>
            </w:r>
          </w:p>
        </w:tc>
        <w:tc>
          <w:tcPr>
            <w:tcW w:w="1659" w:type="dxa"/>
          </w:tcPr>
          <w:p w14:paraId="376DF2D3" w14:textId="5F99D9E5" w:rsidR="00C669B3" w:rsidRDefault="00C669B3" w:rsidP="00740005">
            <w:pPr>
              <w:jc w:val="center"/>
              <w:rPr>
                <w:rFonts w:ascii="宋体" w:eastAsia="宋体" w:hAnsi="宋体"/>
                <w:szCs w:val="21"/>
              </w:rPr>
            </w:pPr>
            <w:r>
              <w:rPr>
                <w:rFonts w:ascii="宋体" w:eastAsia="宋体" w:hAnsi="宋体" w:hint="eastAsia"/>
                <w:szCs w:val="21"/>
              </w:rPr>
              <w:t>1</w:t>
            </w:r>
            <w:r>
              <w:rPr>
                <w:rFonts w:ascii="宋体" w:eastAsia="宋体" w:hAnsi="宋体"/>
                <w:szCs w:val="21"/>
              </w:rPr>
              <w:t>1</w:t>
            </w:r>
          </w:p>
        </w:tc>
        <w:tc>
          <w:tcPr>
            <w:tcW w:w="1660" w:type="dxa"/>
          </w:tcPr>
          <w:p w14:paraId="10095263" w14:textId="2C490640" w:rsidR="00C669B3" w:rsidRDefault="00C669B3" w:rsidP="00740005">
            <w:pPr>
              <w:jc w:val="center"/>
              <w:rPr>
                <w:rFonts w:ascii="宋体" w:eastAsia="宋体" w:hAnsi="宋体"/>
                <w:szCs w:val="21"/>
              </w:rPr>
            </w:pPr>
            <w:r>
              <w:rPr>
                <w:rFonts w:ascii="宋体" w:eastAsia="宋体" w:hAnsi="宋体" w:hint="eastAsia"/>
                <w:szCs w:val="21"/>
              </w:rPr>
              <w:t>4</w:t>
            </w:r>
          </w:p>
        </w:tc>
      </w:tr>
    </w:tbl>
    <w:p w14:paraId="3884F87E" w14:textId="5D6CE703" w:rsidR="00C669B3" w:rsidRDefault="00C669B3" w:rsidP="00F90AA6">
      <w:pPr>
        <w:ind w:firstLineChars="200" w:firstLine="420"/>
        <w:rPr>
          <w:rFonts w:ascii="宋体" w:eastAsia="宋体" w:hAnsi="宋体"/>
          <w:szCs w:val="21"/>
        </w:rPr>
      </w:pPr>
    </w:p>
    <w:p w14:paraId="35E746D7" w14:textId="44B90842" w:rsidR="00B256F3" w:rsidRDefault="00B256F3" w:rsidP="00F90AA6">
      <w:pPr>
        <w:ind w:firstLineChars="200" w:firstLine="420"/>
        <w:rPr>
          <w:rFonts w:ascii="宋体" w:eastAsia="宋体" w:hAnsi="宋体"/>
          <w:szCs w:val="21"/>
        </w:rPr>
      </w:pPr>
      <w:r>
        <w:rPr>
          <w:rFonts w:ascii="宋体" w:eastAsia="宋体" w:hAnsi="宋体" w:hint="eastAsia"/>
          <w:szCs w:val="21"/>
        </w:rPr>
        <w:t>按照信号检测论的评价法，计算出不同</w:t>
      </w:r>
      <w:r w:rsidR="009B75FD">
        <w:rPr>
          <w:rFonts w:ascii="宋体" w:eastAsia="宋体" w:hAnsi="宋体" w:hint="eastAsia"/>
          <w:szCs w:val="21"/>
        </w:rPr>
        <w:t>报告</w:t>
      </w:r>
      <w:r>
        <w:rPr>
          <w:rFonts w:ascii="宋体" w:eastAsia="宋体" w:hAnsi="宋体" w:hint="eastAsia"/>
          <w:szCs w:val="21"/>
        </w:rPr>
        <w:t>标准下的击中率并转化为</w:t>
      </w:r>
      <w:r>
        <w:rPr>
          <w:rFonts w:ascii="宋体" w:eastAsia="宋体" w:hAnsi="宋体"/>
          <w:szCs w:val="21"/>
        </w:rPr>
        <w:t>Z</w:t>
      </w:r>
      <w:r>
        <w:rPr>
          <w:rFonts w:ascii="宋体" w:eastAsia="宋体" w:hAnsi="宋体" w:hint="eastAsia"/>
          <w:szCs w:val="21"/>
        </w:rPr>
        <w:t>分数，见表4。</w:t>
      </w:r>
    </w:p>
    <w:p w14:paraId="12E9460D" w14:textId="77777777" w:rsidR="00740005" w:rsidRDefault="00740005" w:rsidP="00F90AA6">
      <w:pPr>
        <w:ind w:firstLineChars="200" w:firstLine="420"/>
        <w:rPr>
          <w:rFonts w:ascii="宋体" w:eastAsia="宋体" w:hAnsi="宋体"/>
          <w:szCs w:val="21"/>
        </w:rPr>
      </w:pPr>
    </w:p>
    <w:p w14:paraId="3E9DFB78" w14:textId="066B8848" w:rsidR="00740005" w:rsidRPr="00740005" w:rsidRDefault="00740005" w:rsidP="00740005">
      <w:pPr>
        <w:ind w:firstLineChars="200" w:firstLine="422"/>
        <w:jc w:val="center"/>
        <w:rPr>
          <w:rFonts w:ascii="宋体" w:eastAsia="宋体" w:hAnsi="宋体"/>
          <w:b/>
          <w:bCs/>
          <w:szCs w:val="21"/>
        </w:rPr>
      </w:pPr>
      <w:r w:rsidRPr="00740005">
        <w:rPr>
          <w:rFonts w:ascii="宋体" w:eastAsia="宋体" w:hAnsi="宋体" w:hint="eastAsia"/>
          <w:b/>
          <w:bCs/>
          <w:szCs w:val="21"/>
        </w:rPr>
        <w:t>表4</w:t>
      </w:r>
      <w:r w:rsidRPr="00740005">
        <w:rPr>
          <w:rFonts w:ascii="宋体" w:eastAsia="宋体" w:hAnsi="宋体"/>
          <w:b/>
          <w:bCs/>
          <w:szCs w:val="21"/>
        </w:rPr>
        <w:t xml:space="preserve"> </w:t>
      </w:r>
      <w:r w:rsidRPr="00740005">
        <w:rPr>
          <w:rFonts w:ascii="宋体" w:eastAsia="宋体" w:hAnsi="宋体" w:hint="eastAsia"/>
          <w:b/>
          <w:bCs/>
          <w:szCs w:val="21"/>
        </w:rPr>
        <w:t>选定被试在不同</w:t>
      </w:r>
      <w:r w:rsidR="009B75FD">
        <w:rPr>
          <w:rFonts w:ascii="宋体" w:eastAsia="宋体" w:hAnsi="宋体" w:hint="eastAsia"/>
          <w:b/>
          <w:bCs/>
          <w:szCs w:val="21"/>
        </w:rPr>
        <w:t>报告</w:t>
      </w:r>
      <w:r w:rsidRPr="00740005">
        <w:rPr>
          <w:rFonts w:ascii="宋体" w:eastAsia="宋体" w:hAnsi="宋体" w:hint="eastAsia"/>
          <w:b/>
          <w:bCs/>
          <w:szCs w:val="21"/>
        </w:rPr>
        <w:t>标准下的击中率和虚报率及对应的</w:t>
      </w:r>
      <w:r w:rsidRPr="00740005">
        <w:rPr>
          <w:rFonts w:ascii="Times New Roman" w:eastAsia="宋体" w:hAnsi="Times New Roman" w:cs="Times New Roman"/>
          <w:b/>
          <w:bCs/>
          <w:szCs w:val="21"/>
        </w:rPr>
        <w:t>Z</w:t>
      </w:r>
      <w:r w:rsidRPr="00740005">
        <w:rPr>
          <w:rFonts w:ascii="宋体" w:eastAsia="宋体" w:hAnsi="宋体" w:hint="eastAsia"/>
          <w:b/>
          <w:bCs/>
          <w:szCs w:val="21"/>
        </w:rPr>
        <w:t>分数</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B256F3" w14:paraId="44CA6B4B" w14:textId="77777777" w:rsidTr="00740005">
        <w:tc>
          <w:tcPr>
            <w:tcW w:w="1659" w:type="dxa"/>
            <w:tcBorders>
              <w:top w:val="single" w:sz="12" w:space="0" w:color="auto"/>
              <w:bottom w:val="single" w:sz="8" w:space="0" w:color="auto"/>
            </w:tcBorders>
          </w:tcPr>
          <w:p w14:paraId="67ACAFA2" w14:textId="77777777" w:rsidR="00B256F3" w:rsidRDefault="00B256F3" w:rsidP="00740005">
            <w:pPr>
              <w:jc w:val="center"/>
              <w:rPr>
                <w:rFonts w:ascii="宋体" w:eastAsia="宋体" w:hAnsi="宋体"/>
                <w:szCs w:val="21"/>
              </w:rPr>
            </w:pPr>
          </w:p>
        </w:tc>
        <w:tc>
          <w:tcPr>
            <w:tcW w:w="1659" w:type="dxa"/>
            <w:tcBorders>
              <w:top w:val="single" w:sz="12" w:space="0" w:color="auto"/>
              <w:bottom w:val="single" w:sz="8" w:space="0" w:color="auto"/>
            </w:tcBorders>
          </w:tcPr>
          <w:p w14:paraId="66DACD17" w14:textId="385586AA" w:rsidR="00B256F3" w:rsidRDefault="00B256F3" w:rsidP="00740005">
            <w:pPr>
              <w:jc w:val="center"/>
              <w:rPr>
                <w:rFonts w:ascii="宋体" w:eastAsia="宋体" w:hAnsi="宋体"/>
                <w:szCs w:val="21"/>
              </w:rPr>
            </w:pPr>
            <w:r>
              <w:rPr>
                <w:rFonts w:ascii="宋体" w:eastAsia="宋体" w:hAnsi="宋体" w:hint="eastAsia"/>
                <w:szCs w:val="21"/>
              </w:rPr>
              <w:t>C</w:t>
            </w:r>
            <w:r>
              <w:rPr>
                <w:rFonts w:ascii="宋体" w:eastAsia="宋体" w:hAnsi="宋体"/>
                <w:szCs w:val="21"/>
              </w:rPr>
              <w:t>1</w:t>
            </w:r>
          </w:p>
        </w:tc>
        <w:tc>
          <w:tcPr>
            <w:tcW w:w="1659" w:type="dxa"/>
            <w:tcBorders>
              <w:top w:val="single" w:sz="12" w:space="0" w:color="auto"/>
              <w:bottom w:val="single" w:sz="8" w:space="0" w:color="auto"/>
            </w:tcBorders>
          </w:tcPr>
          <w:p w14:paraId="72FAD321" w14:textId="0025844B" w:rsidR="00B256F3" w:rsidRDefault="00B256F3" w:rsidP="00740005">
            <w:pPr>
              <w:jc w:val="center"/>
              <w:rPr>
                <w:rFonts w:ascii="宋体" w:eastAsia="宋体" w:hAnsi="宋体"/>
                <w:szCs w:val="21"/>
              </w:rPr>
            </w:pPr>
            <w:r>
              <w:rPr>
                <w:rFonts w:ascii="宋体" w:eastAsia="宋体" w:hAnsi="宋体" w:hint="eastAsia"/>
                <w:szCs w:val="21"/>
              </w:rPr>
              <w:t>C</w:t>
            </w:r>
            <w:r>
              <w:rPr>
                <w:rFonts w:ascii="宋体" w:eastAsia="宋体" w:hAnsi="宋体"/>
                <w:szCs w:val="21"/>
              </w:rPr>
              <w:t>2</w:t>
            </w:r>
          </w:p>
        </w:tc>
        <w:tc>
          <w:tcPr>
            <w:tcW w:w="1659" w:type="dxa"/>
            <w:tcBorders>
              <w:top w:val="single" w:sz="12" w:space="0" w:color="auto"/>
              <w:bottom w:val="single" w:sz="8" w:space="0" w:color="auto"/>
            </w:tcBorders>
          </w:tcPr>
          <w:p w14:paraId="1B8288C9" w14:textId="4D1E3679" w:rsidR="00B256F3" w:rsidRDefault="00B256F3" w:rsidP="00740005">
            <w:pPr>
              <w:jc w:val="center"/>
              <w:rPr>
                <w:rFonts w:ascii="宋体" w:eastAsia="宋体" w:hAnsi="宋体"/>
                <w:szCs w:val="21"/>
              </w:rPr>
            </w:pPr>
            <w:r>
              <w:rPr>
                <w:rFonts w:ascii="宋体" w:eastAsia="宋体" w:hAnsi="宋体" w:hint="eastAsia"/>
                <w:szCs w:val="21"/>
              </w:rPr>
              <w:t>C</w:t>
            </w:r>
            <w:r>
              <w:rPr>
                <w:rFonts w:ascii="宋体" w:eastAsia="宋体" w:hAnsi="宋体"/>
                <w:szCs w:val="21"/>
              </w:rPr>
              <w:t>3</w:t>
            </w:r>
          </w:p>
        </w:tc>
        <w:tc>
          <w:tcPr>
            <w:tcW w:w="1660" w:type="dxa"/>
            <w:tcBorders>
              <w:top w:val="single" w:sz="12" w:space="0" w:color="auto"/>
              <w:bottom w:val="single" w:sz="8" w:space="0" w:color="auto"/>
            </w:tcBorders>
          </w:tcPr>
          <w:p w14:paraId="79C63ACB" w14:textId="35757F90" w:rsidR="00B256F3" w:rsidRDefault="00B256F3" w:rsidP="00740005">
            <w:pPr>
              <w:jc w:val="center"/>
              <w:rPr>
                <w:rFonts w:ascii="宋体" w:eastAsia="宋体" w:hAnsi="宋体"/>
                <w:szCs w:val="21"/>
              </w:rPr>
            </w:pPr>
            <w:r>
              <w:rPr>
                <w:rFonts w:ascii="宋体" w:eastAsia="宋体" w:hAnsi="宋体" w:hint="eastAsia"/>
                <w:szCs w:val="21"/>
              </w:rPr>
              <w:t>C</w:t>
            </w:r>
            <w:r>
              <w:rPr>
                <w:rFonts w:ascii="宋体" w:eastAsia="宋体" w:hAnsi="宋体"/>
                <w:szCs w:val="21"/>
              </w:rPr>
              <w:t>4</w:t>
            </w:r>
          </w:p>
        </w:tc>
      </w:tr>
      <w:tr w:rsidR="00B256F3" w14:paraId="56CB6454" w14:textId="77777777" w:rsidTr="00740005">
        <w:tc>
          <w:tcPr>
            <w:tcW w:w="1659" w:type="dxa"/>
            <w:tcBorders>
              <w:top w:val="single" w:sz="8" w:space="0" w:color="auto"/>
            </w:tcBorders>
          </w:tcPr>
          <w:p w14:paraId="2482E54E" w14:textId="11825EF8" w:rsidR="00B256F3" w:rsidRDefault="00B256F3" w:rsidP="00740005">
            <w:pPr>
              <w:jc w:val="center"/>
              <w:rPr>
                <w:rFonts w:ascii="宋体" w:eastAsia="宋体" w:hAnsi="宋体"/>
                <w:szCs w:val="21"/>
              </w:rPr>
            </w:pPr>
            <w:r>
              <w:rPr>
                <w:rFonts w:ascii="宋体" w:eastAsia="宋体" w:hAnsi="宋体" w:hint="eastAsia"/>
                <w:szCs w:val="21"/>
              </w:rPr>
              <w:t>击中率</w:t>
            </w:r>
          </w:p>
        </w:tc>
        <w:tc>
          <w:tcPr>
            <w:tcW w:w="1659" w:type="dxa"/>
            <w:tcBorders>
              <w:top w:val="single" w:sz="8" w:space="0" w:color="auto"/>
            </w:tcBorders>
          </w:tcPr>
          <w:p w14:paraId="4CA398A2" w14:textId="2B7E0F36"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.93</w:t>
            </w:r>
          </w:p>
        </w:tc>
        <w:tc>
          <w:tcPr>
            <w:tcW w:w="1659" w:type="dxa"/>
            <w:tcBorders>
              <w:top w:val="single" w:sz="8" w:space="0" w:color="auto"/>
            </w:tcBorders>
          </w:tcPr>
          <w:p w14:paraId="3B235AA4" w14:textId="1C55B716"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.82</w:t>
            </w:r>
          </w:p>
        </w:tc>
        <w:tc>
          <w:tcPr>
            <w:tcW w:w="1659" w:type="dxa"/>
            <w:tcBorders>
              <w:top w:val="single" w:sz="8" w:space="0" w:color="auto"/>
            </w:tcBorders>
          </w:tcPr>
          <w:p w14:paraId="56590C9C" w14:textId="06B32E9A"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.67</w:t>
            </w:r>
          </w:p>
        </w:tc>
        <w:tc>
          <w:tcPr>
            <w:tcW w:w="1660" w:type="dxa"/>
            <w:tcBorders>
              <w:top w:val="single" w:sz="8" w:space="0" w:color="auto"/>
            </w:tcBorders>
          </w:tcPr>
          <w:p w14:paraId="31459E01" w14:textId="5351FA7D"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.55</w:t>
            </w:r>
          </w:p>
        </w:tc>
      </w:tr>
      <w:tr w:rsidR="00B256F3" w14:paraId="6CB77F89" w14:textId="77777777" w:rsidTr="00740005">
        <w:tc>
          <w:tcPr>
            <w:tcW w:w="1659" w:type="dxa"/>
          </w:tcPr>
          <w:p w14:paraId="53D4CDCB" w14:textId="5379539C" w:rsidR="00B256F3" w:rsidRDefault="00B256F3" w:rsidP="00740005">
            <w:pPr>
              <w:jc w:val="center"/>
              <w:rPr>
                <w:rFonts w:ascii="宋体" w:eastAsia="宋体" w:hAnsi="宋体"/>
                <w:szCs w:val="21"/>
              </w:rPr>
            </w:pPr>
            <w:r>
              <w:rPr>
                <w:rFonts w:ascii="宋体" w:eastAsia="宋体" w:hAnsi="宋体" w:hint="eastAsia"/>
                <w:szCs w:val="21"/>
              </w:rPr>
              <w:t>虚报率</w:t>
            </w:r>
          </w:p>
        </w:tc>
        <w:tc>
          <w:tcPr>
            <w:tcW w:w="1659" w:type="dxa"/>
          </w:tcPr>
          <w:p w14:paraId="25E7D870" w14:textId="3299A5EF"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.55</w:t>
            </w:r>
          </w:p>
        </w:tc>
        <w:tc>
          <w:tcPr>
            <w:tcW w:w="1659" w:type="dxa"/>
          </w:tcPr>
          <w:p w14:paraId="4A67058C" w14:textId="79EAA96C"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.32</w:t>
            </w:r>
          </w:p>
        </w:tc>
        <w:tc>
          <w:tcPr>
            <w:tcW w:w="1659" w:type="dxa"/>
          </w:tcPr>
          <w:p w14:paraId="6D4CA2EC" w14:textId="30D33245"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.18</w:t>
            </w:r>
          </w:p>
        </w:tc>
        <w:tc>
          <w:tcPr>
            <w:tcW w:w="1660" w:type="dxa"/>
          </w:tcPr>
          <w:p w14:paraId="30133A7C" w14:textId="70D08581"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.07</w:t>
            </w:r>
          </w:p>
        </w:tc>
      </w:tr>
      <w:tr w:rsidR="00B256F3" w14:paraId="14F36B82" w14:textId="77777777" w:rsidTr="00740005">
        <w:tc>
          <w:tcPr>
            <w:tcW w:w="1659" w:type="dxa"/>
            <w:tcBorders>
              <w:bottom w:val="nil"/>
            </w:tcBorders>
          </w:tcPr>
          <w:p w14:paraId="56A49877" w14:textId="2864154B" w:rsidR="00B256F3" w:rsidRDefault="00B256F3" w:rsidP="00740005">
            <w:pPr>
              <w:jc w:val="center"/>
              <w:rPr>
                <w:rFonts w:ascii="宋体" w:eastAsia="宋体" w:hAnsi="宋体"/>
                <w:szCs w:val="21"/>
              </w:rPr>
            </w:pPr>
            <w:r w:rsidRPr="00B256F3">
              <w:rPr>
                <w:rFonts w:ascii="Times New Roman" w:eastAsia="宋体" w:hAnsi="Times New Roman" w:cs="Times New Roman"/>
                <w:szCs w:val="21"/>
              </w:rPr>
              <w:t>Z</w:t>
            </w:r>
            <w:r>
              <w:rPr>
                <w:rFonts w:ascii="宋体" w:eastAsia="宋体" w:hAnsi="宋体" w:hint="eastAsia"/>
                <w:szCs w:val="21"/>
              </w:rPr>
              <w:t>（击中率）</w:t>
            </w:r>
          </w:p>
        </w:tc>
        <w:tc>
          <w:tcPr>
            <w:tcW w:w="1659" w:type="dxa"/>
            <w:tcBorders>
              <w:bottom w:val="nil"/>
            </w:tcBorders>
          </w:tcPr>
          <w:p w14:paraId="0379E414" w14:textId="1CE4604B" w:rsidR="00B256F3" w:rsidRDefault="00740005" w:rsidP="00740005">
            <w:pPr>
              <w:jc w:val="center"/>
              <w:rPr>
                <w:rFonts w:ascii="宋体" w:eastAsia="宋体" w:hAnsi="宋体"/>
                <w:szCs w:val="21"/>
              </w:rPr>
            </w:pPr>
            <w:r>
              <w:rPr>
                <w:rFonts w:ascii="宋体" w:eastAsia="宋体" w:hAnsi="宋体" w:hint="eastAsia"/>
                <w:szCs w:val="21"/>
              </w:rPr>
              <w:t>-</w:t>
            </w:r>
            <w:r>
              <w:rPr>
                <w:rFonts w:ascii="宋体" w:eastAsia="宋体" w:hAnsi="宋体"/>
                <w:szCs w:val="21"/>
              </w:rPr>
              <w:t>1.50</w:t>
            </w:r>
          </w:p>
        </w:tc>
        <w:tc>
          <w:tcPr>
            <w:tcW w:w="1659" w:type="dxa"/>
            <w:tcBorders>
              <w:bottom w:val="nil"/>
            </w:tcBorders>
          </w:tcPr>
          <w:p w14:paraId="762F7462" w14:textId="3A29304C" w:rsidR="00B256F3" w:rsidRDefault="00740005" w:rsidP="00740005">
            <w:pPr>
              <w:jc w:val="center"/>
              <w:rPr>
                <w:rFonts w:ascii="宋体" w:eastAsia="宋体" w:hAnsi="宋体"/>
                <w:szCs w:val="21"/>
              </w:rPr>
            </w:pPr>
            <w:r>
              <w:rPr>
                <w:rFonts w:ascii="宋体" w:eastAsia="宋体" w:hAnsi="宋体" w:hint="eastAsia"/>
                <w:szCs w:val="21"/>
              </w:rPr>
              <w:t>-</w:t>
            </w:r>
            <w:r>
              <w:rPr>
                <w:rFonts w:ascii="宋体" w:eastAsia="宋体" w:hAnsi="宋体"/>
                <w:szCs w:val="21"/>
              </w:rPr>
              <w:t>0.90</w:t>
            </w:r>
          </w:p>
        </w:tc>
        <w:tc>
          <w:tcPr>
            <w:tcW w:w="1659" w:type="dxa"/>
            <w:tcBorders>
              <w:bottom w:val="nil"/>
            </w:tcBorders>
          </w:tcPr>
          <w:p w14:paraId="1590B862" w14:textId="562B2337" w:rsidR="00B256F3" w:rsidRDefault="00740005" w:rsidP="00740005">
            <w:pPr>
              <w:jc w:val="center"/>
              <w:rPr>
                <w:rFonts w:ascii="宋体" w:eastAsia="宋体" w:hAnsi="宋体"/>
                <w:szCs w:val="21"/>
              </w:rPr>
            </w:pPr>
            <w:r>
              <w:rPr>
                <w:rFonts w:ascii="宋体" w:eastAsia="宋体" w:hAnsi="宋体" w:hint="eastAsia"/>
                <w:szCs w:val="21"/>
              </w:rPr>
              <w:t>-</w:t>
            </w:r>
            <w:r>
              <w:rPr>
                <w:rFonts w:ascii="宋体" w:eastAsia="宋体" w:hAnsi="宋体"/>
                <w:szCs w:val="21"/>
              </w:rPr>
              <w:t>0.43</w:t>
            </w:r>
          </w:p>
        </w:tc>
        <w:tc>
          <w:tcPr>
            <w:tcW w:w="1660" w:type="dxa"/>
            <w:tcBorders>
              <w:bottom w:val="nil"/>
            </w:tcBorders>
          </w:tcPr>
          <w:p w14:paraId="6BFE46EA" w14:textId="04466595" w:rsidR="00B256F3" w:rsidRDefault="00740005" w:rsidP="00740005">
            <w:pPr>
              <w:jc w:val="center"/>
              <w:rPr>
                <w:rFonts w:ascii="宋体" w:eastAsia="宋体" w:hAnsi="宋体"/>
                <w:szCs w:val="21"/>
              </w:rPr>
            </w:pPr>
            <w:r>
              <w:rPr>
                <w:rFonts w:ascii="宋体" w:eastAsia="宋体" w:hAnsi="宋体" w:hint="eastAsia"/>
                <w:szCs w:val="21"/>
              </w:rPr>
              <w:t>-</w:t>
            </w:r>
            <w:r>
              <w:rPr>
                <w:rFonts w:ascii="宋体" w:eastAsia="宋体" w:hAnsi="宋体"/>
                <w:szCs w:val="21"/>
              </w:rPr>
              <w:t>0.13</w:t>
            </w:r>
          </w:p>
        </w:tc>
      </w:tr>
      <w:tr w:rsidR="00B256F3" w14:paraId="3BB2EBF9" w14:textId="77777777" w:rsidTr="00740005">
        <w:tc>
          <w:tcPr>
            <w:tcW w:w="1659" w:type="dxa"/>
            <w:tcBorders>
              <w:top w:val="nil"/>
              <w:bottom w:val="single" w:sz="12" w:space="0" w:color="auto"/>
            </w:tcBorders>
          </w:tcPr>
          <w:p w14:paraId="59700E4D" w14:textId="4B98D4F0" w:rsidR="00B256F3" w:rsidRDefault="00B256F3" w:rsidP="00740005">
            <w:pPr>
              <w:jc w:val="center"/>
              <w:rPr>
                <w:rFonts w:ascii="宋体" w:eastAsia="宋体" w:hAnsi="宋体"/>
                <w:szCs w:val="21"/>
              </w:rPr>
            </w:pPr>
            <w:r w:rsidRPr="00B256F3">
              <w:rPr>
                <w:rFonts w:ascii="Times New Roman" w:eastAsia="宋体" w:hAnsi="Times New Roman" w:cs="Times New Roman"/>
                <w:szCs w:val="21"/>
              </w:rPr>
              <w:t>Z</w:t>
            </w:r>
            <w:r>
              <w:rPr>
                <w:rFonts w:ascii="宋体" w:eastAsia="宋体" w:hAnsi="宋体" w:hint="eastAsia"/>
                <w:szCs w:val="21"/>
              </w:rPr>
              <w:t>（虚报率）</w:t>
            </w:r>
          </w:p>
        </w:tc>
        <w:tc>
          <w:tcPr>
            <w:tcW w:w="1659" w:type="dxa"/>
            <w:tcBorders>
              <w:top w:val="nil"/>
              <w:bottom w:val="single" w:sz="12" w:space="0" w:color="auto"/>
            </w:tcBorders>
          </w:tcPr>
          <w:p w14:paraId="3AE18307" w14:textId="178B7531" w:rsidR="00B256F3" w:rsidRDefault="00740005" w:rsidP="00740005">
            <w:pPr>
              <w:jc w:val="center"/>
              <w:rPr>
                <w:rFonts w:ascii="宋体" w:eastAsia="宋体" w:hAnsi="宋体"/>
                <w:szCs w:val="21"/>
              </w:rPr>
            </w:pPr>
            <w:r>
              <w:rPr>
                <w:rFonts w:ascii="宋体" w:eastAsia="宋体" w:hAnsi="宋体" w:hint="eastAsia"/>
                <w:szCs w:val="21"/>
              </w:rPr>
              <w:t>-</w:t>
            </w:r>
            <w:r>
              <w:rPr>
                <w:rFonts w:ascii="宋体" w:eastAsia="宋体" w:hAnsi="宋体"/>
                <w:szCs w:val="21"/>
              </w:rPr>
              <w:t>0.13</w:t>
            </w:r>
          </w:p>
        </w:tc>
        <w:tc>
          <w:tcPr>
            <w:tcW w:w="1659" w:type="dxa"/>
            <w:tcBorders>
              <w:top w:val="nil"/>
              <w:bottom w:val="single" w:sz="12" w:space="0" w:color="auto"/>
            </w:tcBorders>
          </w:tcPr>
          <w:p w14:paraId="786C8253" w14:textId="1F603102"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.48</w:t>
            </w:r>
          </w:p>
        </w:tc>
        <w:tc>
          <w:tcPr>
            <w:tcW w:w="1659" w:type="dxa"/>
            <w:tcBorders>
              <w:top w:val="nil"/>
              <w:bottom w:val="single" w:sz="12" w:space="0" w:color="auto"/>
            </w:tcBorders>
          </w:tcPr>
          <w:p w14:paraId="75D0A1BC" w14:textId="14D2F528" w:rsidR="00B256F3" w:rsidRDefault="00740005" w:rsidP="00740005">
            <w:pPr>
              <w:jc w:val="center"/>
              <w:rPr>
                <w:rFonts w:ascii="宋体" w:eastAsia="宋体" w:hAnsi="宋体"/>
                <w:szCs w:val="21"/>
              </w:rPr>
            </w:pPr>
            <w:r>
              <w:rPr>
                <w:rFonts w:ascii="宋体" w:eastAsia="宋体" w:hAnsi="宋体" w:hint="eastAsia"/>
                <w:szCs w:val="21"/>
              </w:rPr>
              <w:t>0</w:t>
            </w:r>
            <w:r>
              <w:rPr>
                <w:rFonts w:ascii="宋体" w:eastAsia="宋体" w:hAnsi="宋体"/>
                <w:szCs w:val="21"/>
              </w:rPr>
              <w:t>.90</w:t>
            </w:r>
          </w:p>
        </w:tc>
        <w:tc>
          <w:tcPr>
            <w:tcW w:w="1660" w:type="dxa"/>
            <w:tcBorders>
              <w:top w:val="nil"/>
              <w:bottom w:val="single" w:sz="12" w:space="0" w:color="auto"/>
            </w:tcBorders>
          </w:tcPr>
          <w:p w14:paraId="5FD9A59A" w14:textId="212AD69F" w:rsidR="00B256F3" w:rsidRDefault="00740005" w:rsidP="00740005">
            <w:pPr>
              <w:jc w:val="center"/>
              <w:rPr>
                <w:rFonts w:ascii="宋体" w:eastAsia="宋体" w:hAnsi="宋体"/>
                <w:szCs w:val="21"/>
              </w:rPr>
            </w:pPr>
            <w:r>
              <w:rPr>
                <w:rFonts w:ascii="宋体" w:eastAsia="宋体" w:hAnsi="宋体" w:hint="eastAsia"/>
                <w:szCs w:val="21"/>
              </w:rPr>
              <w:t>1</w:t>
            </w:r>
            <w:r>
              <w:rPr>
                <w:rFonts w:ascii="宋体" w:eastAsia="宋体" w:hAnsi="宋体"/>
                <w:szCs w:val="21"/>
              </w:rPr>
              <w:t>.50</w:t>
            </w:r>
          </w:p>
        </w:tc>
      </w:tr>
      <w:tr w:rsidR="00740005" w14:paraId="3B3CF2E9" w14:textId="77777777" w:rsidTr="00740005">
        <w:tc>
          <w:tcPr>
            <w:tcW w:w="1659" w:type="dxa"/>
            <w:tcBorders>
              <w:top w:val="single" w:sz="12" w:space="0" w:color="auto"/>
              <w:bottom w:val="nil"/>
            </w:tcBorders>
          </w:tcPr>
          <w:p w14:paraId="4B502B3E" w14:textId="77777777" w:rsidR="00740005" w:rsidRPr="00B256F3" w:rsidRDefault="00740005" w:rsidP="00740005">
            <w:pPr>
              <w:jc w:val="center"/>
              <w:rPr>
                <w:rFonts w:ascii="Times New Roman" w:eastAsia="宋体" w:hAnsi="Times New Roman" w:cs="Times New Roman"/>
                <w:szCs w:val="21"/>
              </w:rPr>
            </w:pPr>
          </w:p>
        </w:tc>
        <w:tc>
          <w:tcPr>
            <w:tcW w:w="1659" w:type="dxa"/>
            <w:tcBorders>
              <w:top w:val="single" w:sz="12" w:space="0" w:color="auto"/>
              <w:bottom w:val="nil"/>
            </w:tcBorders>
          </w:tcPr>
          <w:p w14:paraId="5D97B5CD" w14:textId="77777777" w:rsidR="00740005" w:rsidRDefault="00740005" w:rsidP="00740005">
            <w:pPr>
              <w:jc w:val="center"/>
              <w:rPr>
                <w:rFonts w:ascii="宋体" w:eastAsia="宋体" w:hAnsi="宋体"/>
                <w:szCs w:val="21"/>
              </w:rPr>
            </w:pPr>
          </w:p>
        </w:tc>
        <w:tc>
          <w:tcPr>
            <w:tcW w:w="1659" w:type="dxa"/>
            <w:tcBorders>
              <w:top w:val="single" w:sz="12" w:space="0" w:color="auto"/>
              <w:bottom w:val="nil"/>
            </w:tcBorders>
          </w:tcPr>
          <w:p w14:paraId="20264FDE" w14:textId="77777777" w:rsidR="00740005" w:rsidRDefault="00740005" w:rsidP="00740005">
            <w:pPr>
              <w:jc w:val="center"/>
              <w:rPr>
                <w:rFonts w:ascii="宋体" w:eastAsia="宋体" w:hAnsi="宋体"/>
                <w:szCs w:val="21"/>
              </w:rPr>
            </w:pPr>
          </w:p>
        </w:tc>
        <w:tc>
          <w:tcPr>
            <w:tcW w:w="1659" w:type="dxa"/>
            <w:tcBorders>
              <w:top w:val="single" w:sz="12" w:space="0" w:color="auto"/>
              <w:bottom w:val="nil"/>
            </w:tcBorders>
          </w:tcPr>
          <w:p w14:paraId="78D2BBAE" w14:textId="77777777" w:rsidR="00740005" w:rsidRDefault="00740005" w:rsidP="00740005">
            <w:pPr>
              <w:jc w:val="center"/>
              <w:rPr>
                <w:rFonts w:ascii="宋体" w:eastAsia="宋体" w:hAnsi="宋体"/>
                <w:szCs w:val="21"/>
              </w:rPr>
            </w:pPr>
          </w:p>
        </w:tc>
        <w:tc>
          <w:tcPr>
            <w:tcW w:w="1660" w:type="dxa"/>
            <w:tcBorders>
              <w:top w:val="single" w:sz="12" w:space="0" w:color="auto"/>
              <w:bottom w:val="nil"/>
            </w:tcBorders>
          </w:tcPr>
          <w:p w14:paraId="4776FFB7" w14:textId="77777777" w:rsidR="00740005" w:rsidRDefault="00740005" w:rsidP="00740005">
            <w:pPr>
              <w:jc w:val="center"/>
              <w:rPr>
                <w:rFonts w:ascii="宋体" w:eastAsia="宋体" w:hAnsi="宋体"/>
                <w:szCs w:val="21"/>
              </w:rPr>
            </w:pPr>
          </w:p>
        </w:tc>
      </w:tr>
    </w:tbl>
    <w:p w14:paraId="47B5113B" w14:textId="1EECCCA1" w:rsidR="00B256F3" w:rsidRDefault="00740005" w:rsidP="00F90AA6">
      <w:pPr>
        <w:ind w:firstLineChars="200" w:firstLine="420"/>
        <w:rPr>
          <w:rFonts w:ascii="宋体" w:eastAsia="宋体" w:hAnsi="宋体"/>
          <w:szCs w:val="21"/>
        </w:rPr>
      </w:pPr>
      <w:r>
        <w:rPr>
          <w:rFonts w:ascii="宋体" w:eastAsia="宋体" w:hAnsi="宋体" w:hint="eastAsia"/>
          <w:szCs w:val="21"/>
        </w:rPr>
        <w:t>根据</w:t>
      </w:r>
      <w:r w:rsidR="000F7A81">
        <w:rPr>
          <w:rFonts w:ascii="宋体" w:eastAsia="宋体" w:hAnsi="宋体" w:hint="eastAsia"/>
          <w:szCs w:val="21"/>
        </w:rPr>
        <w:t>表4的击中率、虚报率及分别画出</w:t>
      </w:r>
      <w:r w:rsidR="00522E8B">
        <w:rPr>
          <w:rFonts w:ascii="宋体" w:eastAsia="宋体" w:hAnsi="宋体" w:hint="eastAsia"/>
          <w:szCs w:val="21"/>
        </w:rPr>
        <w:t>操作</w:t>
      </w:r>
      <w:r w:rsidR="00FA359F">
        <w:rPr>
          <w:rFonts w:ascii="宋体" w:eastAsia="宋体" w:hAnsi="宋体" w:hint="eastAsia"/>
          <w:szCs w:val="21"/>
        </w:rPr>
        <w:t>者</w:t>
      </w:r>
      <w:r w:rsidR="000F7A81">
        <w:rPr>
          <w:rFonts w:ascii="宋体" w:eastAsia="宋体" w:hAnsi="宋体" w:hint="eastAsia"/>
          <w:szCs w:val="21"/>
        </w:rPr>
        <w:t>特征曲线</w:t>
      </w:r>
      <w:r w:rsidR="00C93217">
        <w:rPr>
          <w:rFonts w:ascii="宋体" w:eastAsia="宋体" w:hAnsi="宋体" w:hint="eastAsia"/>
          <w:szCs w:val="21"/>
        </w:rPr>
        <w:t>（</w:t>
      </w:r>
      <w:r w:rsidR="00C93217" w:rsidRPr="00C93217">
        <w:rPr>
          <w:rFonts w:ascii="Times New Roman" w:eastAsia="宋体" w:hAnsi="Times New Roman" w:cs="Times New Roman"/>
          <w:szCs w:val="21"/>
        </w:rPr>
        <w:t>ROC</w:t>
      </w:r>
      <w:r w:rsidR="00C93217">
        <w:rPr>
          <w:rFonts w:ascii="宋体" w:eastAsia="宋体" w:hAnsi="宋体" w:hint="eastAsia"/>
          <w:szCs w:val="21"/>
        </w:rPr>
        <w:t>曲线）</w:t>
      </w:r>
      <w:r w:rsidR="000F7A81">
        <w:rPr>
          <w:rFonts w:ascii="宋体" w:eastAsia="宋体" w:hAnsi="宋体" w:hint="eastAsia"/>
          <w:szCs w:val="21"/>
        </w:rPr>
        <w:t>见图</w:t>
      </w:r>
      <w:r w:rsidR="00A41BA5">
        <w:rPr>
          <w:rFonts w:ascii="宋体" w:eastAsia="宋体" w:hAnsi="宋体" w:hint="eastAsia"/>
          <w:szCs w:val="21"/>
        </w:rPr>
        <w:t>5</w:t>
      </w:r>
      <w:r w:rsidR="005E2872">
        <w:rPr>
          <w:rFonts w:ascii="宋体" w:eastAsia="宋体" w:hAnsi="宋体" w:hint="eastAsia"/>
          <w:szCs w:val="21"/>
        </w:rPr>
        <w:t>，并对该被试的击中率对应的</w:t>
      </w:r>
      <w:r w:rsidR="005E2872" w:rsidRPr="005E2872">
        <w:rPr>
          <w:rFonts w:ascii="Times New Roman" w:eastAsia="宋体" w:hAnsi="Times New Roman" w:cs="Times New Roman"/>
          <w:szCs w:val="21"/>
        </w:rPr>
        <w:t>Z</w:t>
      </w:r>
      <w:r w:rsidR="005E2872">
        <w:rPr>
          <w:rFonts w:ascii="宋体" w:eastAsia="宋体" w:hAnsi="宋体" w:hint="eastAsia"/>
          <w:szCs w:val="21"/>
        </w:rPr>
        <w:t>分数和虚报率对应的</w:t>
      </w:r>
      <w:r w:rsidR="005E2872" w:rsidRPr="005E2872">
        <w:rPr>
          <w:rFonts w:ascii="Times New Roman" w:eastAsia="宋体" w:hAnsi="Times New Roman" w:cs="Times New Roman"/>
          <w:szCs w:val="21"/>
        </w:rPr>
        <w:t>Z</w:t>
      </w:r>
      <w:r w:rsidR="005E2872">
        <w:rPr>
          <w:rFonts w:ascii="宋体" w:eastAsia="宋体" w:hAnsi="宋体" w:hint="eastAsia"/>
          <w:szCs w:val="21"/>
        </w:rPr>
        <w:t>分数进行线性回归拟合出一条直线形式的</w:t>
      </w:r>
      <w:r w:rsidR="005E2872" w:rsidRPr="005E2872">
        <w:rPr>
          <w:rFonts w:ascii="Times New Roman" w:eastAsia="宋体" w:hAnsi="Times New Roman" w:cs="Times New Roman"/>
          <w:szCs w:val="21"/>
        </w:rPr>
        <w:t>ROC</w:t>
      </w:r>
      <w:r w:rsidR="005E2872">
        <w:rPr>
          <w:rFonts w:ascii="宋体" w:eastAsia="宋体" w:hAnsi="宋体" w:hint="eastAsia"/>
          <w:szCs w:val="21"/>
        </w:rPr>
        <w:t>曲线，见图</w:t>
      </w:r>
      <w:r w:rsidR="00A41BA5">
        <w:rPr>
          <w:rFonts w:ascii="宋体" w:eastAsia="宋体" w:hAnsi="宋体" w:hint="eastAsia"/>
          <w:szCs w:val="21"/>
        </w:rPr>
        <w:t>6</w:t>
      </w:r>
      <w:r w:rsidR="005E2872">
        <w:rPr>
          <w:rFonts w:ascii="宋体" w:eastAsia="宋体" w:hAnsi="宋体" w:hint="eastAsia"/>
          <w:szCs w:val="21"/>
        </w:rPr>
        <w:t>。</w:t>
      </w:r>
    </w:p>
    <w:p w14:paraId="0AEA9A56" w14:textId="7DBF85A7" w:rsidR="005E2872" w:rsidRDefault="00794A83" w:rsidP="005E2872">
      <w:pPr>
        <w:ind w:firstLineChars="200" w:firstLine="420"/>
        <w:rPr>
          <w:rFonts w:ascii="宋体" w:eastAsia="宋体" w:hAnsi="宋体"/>
          <w:szCs w:val="21"/>
        </w:rPr>
      </w:pPr>
      <w:r>
        <w:rPr>
          <w:noProof/>
        </w:rPr>
        <w:lastRenderedPageBreak/>
        <mc:AlternateContent>
          <mc:Choice Requires="wps">
            <w:drawing>
              <wp:anchor distT="0" distB="0" distL="114300" distR="114300" simplePos="0" relativeHeight="251672576" behindDoc="0" locked="0" layoutInCell="1" allowOverlap="1" wp14:anchorId="3777492F" wp14:editId="252C37CA">
                <wp:simplePos x="0" y="0"/>
                <wp:positionH relativeFrom="column">
                  <wp:posOffset>769620</wp:posOffset>
                </wp:positionH>
                <wp:positionV relativeFrom="paragraph">
                  <wp:posOffset>302260</wp:posOffset>
                </wp:positionV>
                <wp:extent cx="1844040" cy="1783080"/>
                <wp:effectExtent l="0" t="0" r="22860" b="26670"/>
                <wp:wrapNone/>
                <wp:docPr id="31" name="直接连接符 31"/>
                <wp:cNvGraphicFramePr/>
                <a:graphic xmlns:a="http://schemas.openxmlformats.org/drawingml/2006/main">
                  <a:graphicData uri="http://schemas.microsoft.com/office/word/2010/wordprocessingShape">
                    <wps:wsp>
                      <wps:cNvCnPr/>
                      <wps:spPr>
                        <a:xfrm flipV="1">
                          <a:off x="0" y="0"/>
                          <a:ext cx="1844040" cy="17830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8D241" id="直接连接符 31"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60.6pt,23.8pt" to="205.8pt,1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" strokecolor="#4472c4 [3204]" strokeweight=".5pt">
                <v:stroke dashstyle="dash" joinstyle="miter"/>
              </v:line>
            </w:pict>
          </mc:Fallback>
        </mc:AlternateContent>
      </w:r>
      <w:r w:rsidR="00ED2375">
        <w:rPr>
          <w:noProof/>
        </w:rPr>
        <w:drawing>
          <wp:inline distT="0" distB="0" distL="0" distR="0" wp14:anchorId="39D22900" wp14:editId="16EBC348">
            <wp:extent cx="2895600" cy="2743200"/>
            <wp:effectExtent l="0" t="0" r="0" b="0"/>
            <wp:docPr id="23" name="图表 23">
              <a:extLst xmlns:a="http://schemas.openxmlformats.org/drawingml/2006/main">
                <a:ext uri="{FF2B5EF4-FFF2-40B4-BE49-F238E27FC236}">
                  <a16:creationId xmlns:a16="http://schemas.microsoft.com/office/drawing/2014/main" id="{39C333C0-F7A4-4820-9C58-6960C5060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C96273" w14:textId="221FDA72" w:rsidR="00A90FBB" w:rsidRPr="00A90FBB" w:rsidRDefault="005E2872" w:rsidP="00A90FBB">
      <w:pPr>
        <w:ind w:firstLineChars="200" w:firstLine="420"/>
        <w:rPr>
          <w:rFonts w:ascii="宋体" w:eastAsia="宋体" w:hAnsi="宋体"/>
          <w:szCs w:val="21"/>
        </w:rPr>
      </w:pPr>
      <w:r>
        <w:rPr>
          <w:noProof/>
        </w:rPr>
        <mc:AlternateContent>
          <mc:Choice Requires="wpg">
            <w:drawing>
              <wp:anchor distT="0" distB="0" distL="114300" distR="114300" simplePos="0" relativeHeight="251671552" behindDoc="0" locked="0" layoutInCell="1" allowOverlap="1" wp14:anchorId="792B6240" wp14:editId="423D62A0">
                <wp:simplePos x="0" y="0"/>
                <wp:positionH relativeFrom="column">
                  <wp:posOffset>586740</wp:posOffset>
                </wp:positionH>
                <wp:positionV relativeFrom="paragraph">
                  <wp:posOffset>274320</wp:posOffset>
                </wp:positionV>
                <wp:extent cx="2933700" cy="2651760"/>
                <wp:effectExtent l="0" t="0" r="38100" b="34290"/>
                <wp:wrapNone/>
                <wp:docPr id="28" name="组合 28"/>
                <wp:cNvGraphicFramePr/>
                <a:graphic xmlns:a="http://schemas.openxmlformats.org/drawingml/2006/main">
                  <a:graphicData uri="http://schemas.microsoft.com/office/word/2010/wordprocessingGroup">
                    <wpg:wgp>
                      <wpg:cNvGrpSpPr/>
                      <wpg:grpSpPr>
                        <a:xfrm>
                          <a:off x="0" y="0"/>
                          <a:ext cx="2933700" cy="2651760"/>
                          <a:chOff x="0" y="0"/>
                          <a:chExt cx="2933700" cy="2651760"/>
                        </a:xfrm>
                      </wpg:grpSpPr>
                      <wps:wsp>
                        <wps:cNvPr id="25" name="直接连接符 25"/>
                        <wps:cNvCnPr/>
                        <wps:spPr>
                          <a:xfrm flipV="1">
                            <a:off x="0" y="0"/>
                            <a:ext cx="2308860" cy="2651760"/>
                          </a:xfrm>
                          <a:prstGeom prst="line">
                            <a:avLst/>
                          </a:prstGeom>
                          <a:ln>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1386840" y="1143000"/>
                            <a:ext cx="1546860" cy="1295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020D72" id="组合 28" o:spid="_x0000_s1026" style="position:absolute;left:0;text-align:left;margin-left:46.2pt;margin-top:21.6pt;width:231pt;height:208.8pt;z-index:251671552" coordsize="29337,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">
                <v:line id="直接连接符 25" o:spid="_x0000_s1027" style="position:absolute;flip:y;visibility:visible;mso-wrap-style:square" from="0,0" to="23088,26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" strokecolor="#4472c4 [3204]" strokeweight=".5pt">
                  <v:stroke dashstyle="dash" joinstyle="miter"/>
                </v:line>
                <v:line id="直接连接符 26" o:spid="_x0000_s1028" style="position:absolute;visibility:visible;mso-wrap-style:square" from="13868,11430" to="29337,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noProof/>
        </w:rPr>
        <w:drawing>
          <wp:inline distT="0" distB="0" distL="0" distR="0" wp14:anchorId="53C45B05" wp14:editId="7CBDED90">
            <wp:extent cx="4922520" cy="3444240"/>
            <wp:effectExtent l="0" t="0" r="0" b="3810"/>
            <wp:docPr id="27" name="图表 27">
              <a:extLst xmlns:a="http://schemas.openxmlformats.org/drawingml/2006/main">
                <a:ext uri="{FF2B5EF4-FFF2-40B4-BE49-F238E27FC236}">
                  <a16:creationId xmlns:a16="http://schemas.microsoft.com/office/drawing/2014/main" id="{79423BBA-C4C8-476D-B9A4-9219F9A85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90FBB">
        <w:rPr>
          <w:rFonts w:ascii="宋体" w:eastAsia="宋体" w:hAnsi="宋体"/>
          <w:sz w:val="32"/>
          <w:szCs w:val="36"/>
        </w:rPr>
        <w:t xml:space="preserve">4 </w:t>
      </w:r>
      <w:r w:rsidR="00A90FBB">
        <w:rPr>
          <w:rFonts w:ascii="宋体" w:eastAsia="宋体" w:hAnsi="宋体" w:hint="eastAsia"/>
          <w:sz w:val="32"/>
          <w:szCs w:val="36"/>
        </w:rPr>
        <w:t>分析与讨论</w:t>
      </w:r>
    </w:p>
    <w:p w14:paraId="51A741FB" w14:textId="267A30C9" w:rsidR="00A90FBB" w:rsidRDefault="00A90FBB" w:rsidP="00F90AA6">
      <w:pPr>
        <w:ind w:firstLineChars="200" w:firstLine="420"/>
        <w:rPr>
          <w:rFonts w:ascii="宋体" w:eastAsia="宋体" w:hAnsi="宋体"/>
          <w:szCs w:val="21"/>
        </w:rPr>
      </w:pPr>
      <w:r>
        <w:rPr>
          <w:rFonts w:ascii="宋体" w:eastAsia="宋体" w:hAnsi="宋体" w:hint="eastAsia"/>
          <w:szCs w:val="21"/>
        </w:rPr>
        <w:t>本实验</w:t>
      </w:r>
      <w:r w:rsidR="0045135B">
        <w:rPr>
          <w:rFonts w:ascii="宋体" w:eastAsia="宋体" w:hAnsi="宋体" w:hint="eastAsia"/>
          <w:szCs w:val="21"/>
        </w:rPr>
        <w:t>结果显示，</w:t>
      </w:r>
      <w:r>
        <w:rPr>
          <w:rFonts w:ascii="宋体" w:eastAsia="宋体" w:hAnsi="宋体" w:hint="eastAsia"/>
          <w:szCs w:val="21"/>
        </w:rPr>
        <w:t>不同报告标准下被试的判断标准</w:t>
      </w:r>
      <w:r w:rsidRPr="0045135B">
        <w:rPr>
          <w:rFonts w:ascii="Times New Roman" w:eastAsia="宋体" w:hAnsi="Times New Roman" w:cs="Times New Roman"/>
          <w:szCs w:val="21"/>
        </w:rPr>
        <w:t>β</w:t>
      </w:r>
      <w:r>
        <w:rPr>
          <w:rFonts w:ascii="宋体" w:eastAsia="宋体" w:hAnsi="宋体" w:hint="eastAsia"/>
          <w:szCs w:val="21"/>
        </w:rPr>
        <w:t>存在显著性差异，且报告标准越高，判断标准</w:t>
      </w:r>
      <w:r w:rsidRPr="0045135B">
        <w:rPr>
          <w:rFonts w:ascii="Times New Roman" w:eastAsia="宋体" w:hAnsi="Times New Roman" w:cs="Times New Roman"/>
          <w:szCs w:val="21"/>
        </w:rPr>
        <w:t>β</w:t>
      </w:r>
      <w:r>
        <w:rPr>
          <w:rFonts w:ascii="宋体" w:eastAsia="宋体" w:hAnsi="宋体" w:hint="eastAsia"/>
          <w:szCs w:val="21"/>
        </w:rPr>
        <w:t>越大，符合预期结果，验证了信号检测论中通过评价法要求被试在不同报告标准下做出反</w:t>
      </w:r>
      <w:r w:rsidR="0045135B">
        <w:rPr>
          <w:rFonts w:ascii="宋体" w:eastAsia="宋体" w:hAnsi="宋体" w:hint="eastAsia"/>
          <w:szCs w:val="21"/>
        </w:rPr>
        <w:t>应确实能够改变判断标注（</w:t>
      </w:r>
      <w:r w:rsidR="0045135B" w:rsidRPr="0045135B">
        <w:rPr>
          <w:rFonts w:ascii="Times New Roman" w:eastAsia="宋体" w:hAnsi="Times New Roman" w:cs="Times New Roman"/>
          <w:szCs w:val="21"/>
        </w:rPr>
        <w:t>Kellen &amp; Klauer</w:t>
      </w:r>
      <w:r w:rsidR="0045135B">
        <w:rPr>
          <w:rFonts w:ascii="宋体" w:eastAsia="宋体" w:hAnsi="宋体"/>
          <w:szCs w:val="21"/>
        </w:rPr>
        <w:t>, 2014）</w:t>
      </w:r>
      <w:r w:rsidR="0045135B">
        <w:rPr>
          <w:rFonts w:ascii="宋体" w:eastAsia="宋体" w:hAnsi="宋体" w:hint="eastAsia"/>
          <w:szCs w:val="21"/>
        </w:rPr>
        <w:t>。</w:t>
      </w:r>
    </w:p>
    <w:p w14:paraId="654A725A" w14:textId="32A94CE9" w:rsidR="0045135B" w:rsidRDefault="0045135B" w:rsidP="00F90AA6">
      <w:pPr>
        <w:ind w:firstLineChars="200" w:firstLine="420"/>
        <w:rPr>
          <w:rFonts w:ascii="Times New Roman" w:eastAsia="宋体" w:hAnsi="Times New Roman" w:cs="Times New Roman"/>
          <w:szCs w:val="21"/>
        </w:rPr>
      </w:pPr>
      <w:r>
        <w:rPr>
          <w:rFonts w:ascii="宋体" w:eastAsia="宋体" w:hAnsi="宋体" w:hint="eastAsia"/>
          <w:szCs w:val="21"/>
        </w:rPr>
        <w:t>然而本实验中不同报告标准下被试的再认感受性</w:t>
      </w:r>
      <w:r w:rsidRPr="0045135B">
        <w:rPr>
          <w:rFonts w:ascii="Times New Roman" w:eastAsia="宋体" w:hAnsi="Times New Roman" w:cs="Times New Roman"/>
          <w:szCs w:val="21"/>
        </w:rPr>
        <w:t>d</w:t>
      </w:r>
      <w:r>
        <w:rPr>
          <w:rFonts w:ascii="宋体" w:eastAsia="宋体" w:hAnsi="宋体"/>
          <w:szCs w:val="21"/>
        </w:rPr>
        <w:t>’</w:t>
      </w:r>
      <w:r>
        <w:rPr>
          <w:rFonts w:ascii="宋体" w:eastAsia="宋体" w:hAnsi="宋体" w:hint="eastAsia"/>
          <w:szCs w:val="21"/>
        </w:rPr>
        <w:t>存在显著性差异，且报告标准越大，被试的再认感受性</w:t>
      </w:r>
      <w:r w:rsidRPr="0045135B">
        <w:rPr>
          <w:rFonts w:ascii="Times New Roman" w:eastAsia="宋体" w:hAnsi="Times New Roman" w:cs="Times New Roman"/>
          <w:szCs w:val="21"/>
        </w:rPr>
        <w:t>d</w:t>
      </w:r>
      <w:r>
        <w:rPr>
          <w:rFonts w:ascii="宋体" w:eastAsia="宋体" w:hAnsi="宋体"/>
          <w:szCs w:val="21"/>
        </w:rPr>
        <w:t>’</w:t>
      </w:r>
      <w:r>
        <w:rPr>
          <w:rFonts w:ascii="宋体" w:eastAsia="宋体" w:hAnsi="宋体" w:hint="eastAsia"/>
          <w:szCs w:val="21"/>
        </w:rPr>
        <w:t>越大，这与预期结果不相符。我们认为这可能与图片的内容有关</w:t>
      </w:r>
      <w:r w:rsidR="00C13A2D">
        <w:rPr>
          <w:rFonts w:ascii="宋体" w:eastAsia="宋体" w:hAnsi="宋体" w:hint="eastAsia"/>
          <w:szCs w:val="21"/>
        </w:rPr>
        <w:t>，本实验采用的图片大多无意义，但存在一些有意义的图片，比如汽车、猫头鹰等图片，有研究表明，深层次加工的内容在再认记忆中的感受性</w:t>
      </w:r>
      <w:r w:rsidR="00C13A2D" w:rsidRPr="00C13A2D">
        <w:rPr>
          <w:rFonts w:ascii="Times New Roman" w:eastAsia="宋体" w:hAnsi="Times New Roman" w:cs="Times New Roman"/>
          <w:szCs w:val="21"/>
        </w:rPr>
        <w:t>d’</w:t>
      </w:r>
      <w:r w:rsidR="00C13A2D">
        <w:rPr>
          <w:rFonts w:ascii="宋体" w:eastAsia="宋体" w:hAnsi="宋体" w:hint="eastAsia"/>
          <w:szCs w:val="21"/>
        </w:rPr>
        <w:t>高于浅层加工的d</w:t>
      </w:r>
      <w:r w:rsidR="00C13A2D" w:rsidRPr="00C13A2D">
        <w:rPr>
          <w:rFonts w:ascii="Times New Roman" w:eastAsia="宋体" w:hAnsi="Times New Roman" w:cs="Times New Roman"/>
          <w:szCs w:val="21"/>
        </w:rPr>
        <w:t>’</w:t>
      </w:r>
      <w:r w:rsidR="0008620C">
        <w:rPr>
          <w:rFonts w:ascii="Times New Roman" w:eastAsia="宋体" w:hAnsi="Times New Roman" w:cs="Times New Roman" w:hint="eastAsia"/>
          <w:szCs w:val="21"/>
        </w:rPr>
        <w:t>，且被试在深层次加工的内容的再认中表现更好</w:t>
      </w:r>
      <w:r w:rsidR="00C13A2D">
        <w:rPr>
          <w:rFonts w:ascii="宋体" w:eastAsia="宋体" w:hAnsi="宋体" w:hint="eastAsia"/>
          <w:szCs w:val="21"/>
        </w:rPr>
        <w:t>(</w:t>
      </w:r>
      <w:r w:rsidR="00C13A2D" w:rsidRPr="00C13A2D">
        <w:rPr>
          <w:rFonts w:ascii="Times New Roman" w:eastAsia="宋体" w:hAnsi="Times New Roman" w:cs="Times New Roman"/>
          <w:szCs w:val="21"/>
        </w:rPr>
        <w:t>Yoneli</w:t>
      </w:r>
      <w:r w:rsidR="00C13A2D">
        <w:rPr>
          <w:rFonts w:ascii="Times New Roman" w:eastAsia="宋体" w:hAnsi="Times New Roman" w:cs="Times New Roman"/>
          <w:szCs w:val="21"/>
        </w:rPr>
        <w:t>nas et al., 1996)</w:t>
      </w:r>
      <w:r w:rsidR="00C13A2D">
        <w:rPr>
          <w:rFonts w:ascii="Times New Roman" w:eastAsia="宋体" w:hAnsi="Times New Roman" w:cs="Times New Roman" w:hint="eastAsia"/>
          <w:szCs w:val="21"/>
        </w:rPr>
        <w:t>。</w:t>
      </w:r>
      <w:r w:rsidR="00835294">
        <w:rPr>
          <w:rFonts w:ascii="Times New Roman" w:eastAsia="宋体" w:hAnsi="Times New Roman" w:cs="Times New Roman" w:hint="eastAsia"/>
          <w:szCs w:val="21"/>
        </w:rPr>
        <w:t>根据加工水平理论（</w:t>
      </w:r>
      <w:r w:rsidR="00835294">
        <w:rPr>
          <w:rFonts w:ascii="Times New Roman" w:eastAsia="宋体" w:hAnsi="Times New Roman" w:cs="Times New Roman" w:hint="eastAsia"/>
          <w:szCs w:val="21"/>
        </w:rPr>
        <w:t>l</w:t>
      </w:r>
      <w:r w:rsidR="00835294">
        <w:rPr>
          <w:rFonts w:ascii="Times New Roman" w:eastAsia="宋体" w:hAnsi="Times New Roman" w:cs="Times New Roman"/>
          <w:szCs w:val="21"/>
        </w:rPr>
        <w:t>evel-of-processing theory</w:t>
      </w:r>
      <w:r w:rsidR="00835294">
        <w:rPr>
          <w:rFonts w:ascii="Times New Roman" w:eastAsia="宋体" w:hAnsi="Times New Roman" w:cs="Times New Roman" w:hint="eastAsia"/>
          <w:szCs w:val="21"/>
        </w:rPr>
        <w:t>）</w:t>
      </w:r>
      <w:r w:rsidR="00C13A2D">
        <w:rPr>
          <w:rFonts w:ascii="Times New Roman" w:eastAsia="宋体" w:hAnsi="Times New Roman" w:cs="Times New Roman" w:hint="eastAsia"/>
          <w:szCs w:val="21"/>
        </w:rPr>
        <w:t>，</w:t>
      </w:r>
      <w:r w:rsidR="00835294">
        <w:rPr>
          <w:rFonts w:ascii="Times New Roman" w:eastAsia="宋体" w:hAnsi="Times New Roman" w:cs="Times New Roman" w:hint="eastAsia"/>
          <w:szCs w:val="21"/>
        </w:rPr>
        <w:t>涉及理解、分析的信息加工程度更深</w:t>
      </w:r>
      <w:r w:rsidR="00835294">
        <w:rPr>
          <w:rFonts w:ascii="Times New Roman" w:eastAsia="宋体" w:hAnsi="Times New Roman" w:cs="Times New Roman" w:hint="eastAsia"/>
          <w:szCs w:val="21"/>
        </w:rPr>
        <w:t>(</w:t>
      </w:r>
      <w:r w:rsidR="00835294">
        <w:rPr>
          <w:rFonts w:ascii="Times New Roman" w:eastAsia="宋体" w:hAnsi="Times New Roman" w:cs="Times New Roman"/>
          <w:szCs w:val="21"/>
        </w:rPr>
        <w:t>Craik &amp; Lockhart, 1972)</w:t>
      </w:r>
      <w:r w:rsidR="00835294">
        <w:rPr>
          <w:rFonts w:ascii="Times New Roman" w:eastAsia="宋体" w:hAnsi="Times New Roman" w:cs="Times New Roman" w:hint="eastAsia"/>
          <w:szCs w:val="21"/>
        </w:rPr>
        <w:t>，我们合理推测</w:t>
      </w:r>
      <w:r w:rsidR="00C13A2D">
        <w:rPr>
          <w:rFonts w:ascii="Times New Roman" w:eastAsia="宋体" w:hAnsi="Times New Roman" w:cs="Times New Roman" w:hint="eastAsia"/>
          <w:szCs w:val="21"/>
        </w:rPr>
        <w:t>有意义的图片的认知加工程度比无意义图片的认知加工程度更深</w:t>
      </w:r>
      <w:r w:rsidR="0008620C">
        <w:rPr>
          <w:rFonts w:ascii="Times New Roman" w:eastAsia="宋体" w:hAnsi="Times New Roman" w:cs="Times New Roman" w:hint="eastAsia"/>
          <w:szCs w:val="21"/>
        </w:rPr>
        <w:t>，所以可能被试在高报告标准下</w:t>
      </w:r>
      <w:r w:rsidR="0008620C">
        <w:rPr>
          <w:rFonts w:ascii="Times New Roman" w:eastAsia="宋体" w:hAnsi="Times New Roman" w:cs="Times New Roman" w:hint="eastAsia"/>
          <w:szCs w:val="21"/>
        </w:rPr>
        <w:lastRenderedPageBreak/>
        <w:t>再认出来的图片中有意义的图片更多，从而导致高报告标准下的</w:t>
      </w:r>
      <w:r w:rsidR="0008620C">
        <w:rPr>
          <w:rFonts w:ascii="Times New Roman" w:eastAsia="宋体" w:hAnsi="Times New Roman" w:cs="Times New Roman" w:hint="eastAsia"/>
          <w:szCs w:val="21"/>
        </w:rPr>
        <w:t>d</w:t>
      </w:r>
      <w:r w:rsidR="0008620C">
        <w:rPr>
          <w:rFonts w:ascii="Times New Roman" w:eastAsia="宋体" w:hAnsi="Times New Roman" w:cs="Times New Roman"/>
          <w:szCs w:val="21"/>
        </w:rPr>
        <w:t>’</w:t>
      </w:r>
      <w:r w:rsidR="0008620C">
        <w:rPr>
          <w:rFonts w:ascii="Times New Roman" w:eastAsia="宋体" w:hAnsi="Times New Roman" w:cs="Times New Roman" w:hint="eastAsia"/>
          <w:szCs w:val="21"/>
        </w:rPr>
        <w:t>更大。</w:t>
      </w:r>
    </w:p>
    <w:p w14:paraId="195E4FB7" w14:textId="5382D6CB" w:rsidR="0008620C" w:rsidRDefault="0008620C" w:rsidP="00F90AA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本实验中我们发现在再认感受性</w:t>
      </w:r>
      <w:r>
        <w:rPr>
          <w:rFonts w:ascii="Times New Roman" w:eastAsia="宋体" w:hAnsi="Times New Roman" w:cs="Times New Roman" w:hint="eastAsia"/>
          <w:szCs w:val="21"/>
        </w:rPr>
        <w:t>d</w:t>
      </w:r>
      <w:r>
        <w:rPr>
          <w:rFonts w:ascii="Times New Roman" w:eastAsia="宋体" w:hAnsi="Times New Roman" w:cs="Times New Roman"/>
          <w:szCs w:val="21"/>
        </w:rPr>
        <w:t>’</w:t>
      </w:r>
      <w:r>
        <w:rPr>
          <w:rFonts w:ascii="Times New Roman" w:eastAsia="宋体" w:hAnsi="Times New Roman" w:cs="Times New Roman" w:hint="eastAsia"/>
          <w:szCs w:val="21"/>
        </w:rPr>
        <w:t>上存在显著的性别差异，且女性的再认感受性</w:t>
      </w:r>
      <w:r>
        <w:rPr>
          <w:rFonts w:ascii="Times New Roman" w:eastAsia="宋体" w:hAnsi="Times New Roman" w:cs="Times New Roman" w:hint="eastAsia"/>
          <w:szCs w:val="21"/>
        </w:rPr>
        <w:t>d</w:t>
      </w:r>
      <w:r>
        <w:rPr>
          <w:rFonts w:ascii="Times New Roman" w:eastAsia="宋体" w:hAnsi="Times New Roman" w:cs="Times New Roman"/>
          <w:szCs w:val="21"/>
        </w:rPr>
        <w:t>’</w:t>
      </w:r>
      <w:r>
        <w:rPr>
          <w:rFonts w:ascii="Times New Roman" w:eastAsia="宋体" w:hAnsi="Times New Roman" w:cs="Times New Roman" w:hint="eastAsia"/>
          <w:szCs w:val="21"/>
        </w:rPr>
        <w:t>更高，与预期结果一致。</w:t>
      </w:r>
      <w:r w:rsidR="00FE3D91">
        <w:rPr>
          <w:rFonts w:ascii="Times New Roman" w:eastAsia="宋体" w:hAnsi="Times New Roman" w:cs="Times New Roman"/>
          <w:szCs w:val="21"/>
        </w:rPr>
        <w:t>Jennifer</w:t>
      </w:r>
      <w:r w:rsidR="00FE3D91">
        <w:rPr>
          <w:rFonts w:ascii="Times New Roman" w:eastAsia="宋体" w:hAnsi="Times New Roman" w:cs="Times New Roman" w:hint="eastAsia"/>
          <w:szCs w:val="21"/>
        </w:rPr>
        <w:t>等人（</w:t>
      </w:r>
      <w:r w:rsidR="00FE3D91">
        <w:rPr>
          <w:rFonts w:ascii="Times New Roman" w:eastAsia="宋体" w:hAnsi="Times New Roman" w:cs="Times New Roman" w:hint="eastAsia"/>
          <w:szCs w:val="21"/>
        </w:rPr>
        <w:t>2</w:t>
      </w:r>
      <w:r w:rsidR="00FE3D91">
        <w:rPr>
          <w:rFonts w:ascii="Times New Roman" w:eastAsia="宋体" w:hAnsi="Times New Roman" w:cs="Times New Roman"/>
          <w:szCs w:val="21"/>
        </w:rPr>
        <w:t>013</w:t>
      </w:r>
      <w:r w:rsidR="00FE3D91">
        <w:rPr>
          <w:rFonts w:ascii="Times New Roman" w:eastAsia="宋体" w:hAnsi="Times New Roman" w:cs="Times New Roman" w:hint="eastAsia"/>
          <w:szCs w:val="21"/>
        </w:rPr>
        <w:t>）</w:t>
      </w:r>
      <w:commentRangeStart w:id="20"/>
      <w:r w:rsidR="00FE3D91">
        <w:rPr>
          <w:rStyle w:val="ab"/>
          <w:rFonts w:ascii="Times New Roman" w:eastAsia="宋体" w:hAnsi="Times New Roman" w:cs="Times New Roman"/>
          <w:szCs w:val="21"/>
        </w:rPr>
        <w:footnoteReference w:id="1"/>
      </w:r>
      <w:commentRangeEnd w:id="20"/>
      <w:r w:rsidR="00F50165">
        <w:rPr>
          <w:rStyle w:val="ae"/>
        </w:rPr>
        <w:commentReference w:id="20"/>
      </w:r>
      <w:r w:rsidR="00FE3D91">
        <w:rPr>
          <w:rFonts w:ascii="Times New Roman" w:eastAsia="宋体" w:hAnsi="Times New Roman" w:cs="Times New Roman" w:hint="eastAsia"/>
          <w:szCs w:val="21"/>
        </w:rPr>
        <w:t>使用用眼动仪发现，女性在面孔再认中的表现比男性更好，同时眼动仪记录的女性的眼动比男性更加频繁，意味着女性更多的扫描信息，这可能是再认记忆中性别差异的一种解释，但它能否在本实验的黑白图片再认中适用还有待进一步研究。</w:t>
      </w:r>
    </w:p>
    <w:p w14:paraId="5D770049" w14:textId="70E0D4DC" w:rsidR="00FE3D91" w:rsidRDefault="00FE3D91" w:rsidP="00F90AA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综上所述，本研究中我们发现</w:t>
      </w:r>
      <w:r>
        <w:rPr>
          <w:rFonts w:ascii="宋体" w:eastAsia="宋体" w:hAnsi="宋体" w:hint="eastAsia"/>
          <w:szCs w:val="21"/>
        </w:rPr>
        <w:t>不同报告标准下被试的判断标准</w:t>
      </w:r>
      <w:r w:rsidRPr="0045135B">
        <w:rPr>
          <w:rFonts w:ascii="Times New Roman" w:eastAsia="宋体" w:hAnsi="Times New Roman" w:cs="Times New Roman"/>
          <w:szCs w:val="21"/>
        </w:rPr>
        <w:t>β</w:t>
      </w:r>
      <w:r>
        <w:rPr>
          <w:rFonts w:ascii="宋体" w:eastAsia="宋体" w:hAnsi="宋体" w:hint="eastAsia"/>
          <w:szCs w:val="21"/>
        </w:rPr>
        <w:t>存在显著性差异，且报告标准越高，判断标准</w:t>
      </w:r>
      <w:r w:rsidRPr="0045135B">
        <w:rPr>
          <w:rFonts w:ascii="Times New Roman" w:eastAsia="宋体" w:hAnsi="Times New Roman" w:cs="Times New Roman"/>
          <w:szCs w:val="21"/>
        </w:rPr>
        <w:t>β</w:t>
      </w:r>
      <w:r>
        <w:rPr>
          <w:rFonts w:ascii="宋体" w:eastAsia="宋体" w:hAnsi="宋体" w:hint="eastAsia"/>
          <w:szCs w:val="21"/>
        </w:rPr>
        <w:t>越大；不同报告标准下被试的再认感受性</w:t>
      </w:r>
      <w:r w:rsidRPr="0045135B">
        <w:rPr>
          <w:rFonts w:ascii="Times New Roman" w:eastAsia="宋体" w:hAnsi="Times New Roman" w:cs="Times New Roman"/>
          <w:szCs w:val="21"/>
        </w:rPr>
        <w:t>d</w:t>
      </w:r>
      <w:r>
        <w:rPr>
          <w:rFonts w:ascii="宋体" w:eastAsia="宋体" w:hAnsi="宋体"/>
          <w:szCs w:val="21"/>
        </w:rPr>
        <w:t>’</w:t>
      </w:r>
      <w:r>
        <w:rPr>
          <w:rFonts w:ascii="宋体" w:eastAsia="宋体" w:hAnsi="宋体" w:hint="eastAsia"/>
          <w:szCs w:val="21"/>
        </w:rPr>
        <w:t>存在显著性差异，且报告标准越大，被试的再认感受性</w:t>
      </w:r>
      <w:r w:rsidRPr="0045135B">
        <w:rPr>
          <w:rFonts w:ascii="Times New Roman" w:eastAsia="宋体" w:hAnsi="Times New Roman" w:cs="Times New Roman"/>
          <w:szCs w:val="21"/>
        </w:rPr>
        <w:t>d</w:t>
      </w:r>
      <w:r>
        <w:rPr>
          <w:rFonts w:ascii="宋体" w:eastAsia="宋体" w:hAnsi="宋体"/>
          <w:szCs w:val="21"/>
        </w:rPr>
        <w:t>’</w:t>
      </w:r>
      <w:r>
        <w:rPr>
          <w:rFonts w:ascii="宋体" w:eastAsia="宋体" w:hAnsi="宋体" w:hint="eastAsia"/>
          <w:szCs w:val="21"/>
        </w:rPr>
        <w:t>越大；</w:t>
      </w:r>
      <w:r>
        <w:rPr>
          <w:rFonts w:ascii="Times New Roman" w:eastAsia="宋体" w:hAnsi="Times New Roman" w:cs="Times New Roman" w:hint="eastAsia"/>
          <w:szCs w:val="21"/>
        </w:rPr>
        <w:t>在再认感受性</w:t>
      </w:r>
      <w:r>
        <w:rPr>
          <w:rFonts w:ascii="Times New Roman" w:eastAsia="宋体" w:hAnsi="Times New Roman" w:cs="Times New Roman" w:hint="eastAsia"/>
          <w:szCs w:val="21"/>
        </w:rPr>
        <w:t>d</w:t>
      </w:r>
      <w:r>
        <w:rPr>
          <w:rFonts w:ascii="Times New Roman" w:eastAsia="宋体" w:hAnsi="Times New Roman" w:cs="Times New Roman"/>
          <w:szCs w:val="21"/>
        </w:rPr>
        <w:t>’</w:t>
      </w:r>
      <w:r>
        <w:rPr>
          <w:rFonts w:ascii="Times New Roman" w:eastAsia="宋体" w:hAnsi="Times New Roman" w:cs="Times New Roman" w:hint="eastAsia"/>
          <w:szCs w:val="21"/>
        </w:rPr>
        <w:t>上存在显著的性别差异，且女性的再认感受性</w:t>
      </w:r>
      <w:r>
        <w:rPr>
          <w:rFonts w:ascii="Times New Roman" w:eastAsia="宋体" w:hAnsi="Times New Roman" w:cs="Times New Roman" w:hint="eastAsia"/>
          <w:szCs w:val="21"/>
        </w:rPr>
        <w:t>d</w:t>
      </w:r>
      <w:r>
        <w:rPr>
          <w:rFonts w:ascii="Times New Roman" w:eastAsia="宋体" w:hAnsi="Times New Roman" w:cs="Times New Roman"/>
          <w:szCs w:val="21"/>
        </w:rPr>
        <w:t>’</w:t>
      </w:r>
      <w:r>
        <w:rPr>
          <w:rFonts w:ascii="Times New Roman" w:eastAsia="宋体" w:hAnsi="Times New Roman" w:cs="Times New Roman" w:hint="eastAsia"/>
          <w:szCs w:val="21"/>
        </w:rPr>
        <w:t>更高。</w:t>
      </w:r>
      <w:r w:rsidR="00C04FED">
        <w:rPr>
          <w:rFonts w:ascii="Times New Roman" w:eastAsia="宋体" w:hAnsi="Times New Roman" w:cs="Times New Roman" w:hint="eastAsia"/>
          <w:szCs w:val="21"/>
        </w:rPr>
        <w:t>同时，再认记忆中的性别差异研究中还存在争议，以及</w:t>
      </w:r>
      <w:r w:rsidR="00C04FED">
        <w:rPr>
          <w:rFonts w:ascii="Times New Roman" w:eastAsia="宋体" w:hAnsi="Times New Roman" w:cs="Times New Roman"/>
          <w:szCs w:val="21"/>
        </w:rPr>
        <w:t>SDT</w:t>
      </w:r>
      <w:r w:rsidR="00C04FED">
        <w:rPr>
          <w:rFonts w:ascii="Times New Roman" w:eastAsia="宋体" w:hAnsi="Times New Roman" w:cs="Times New Roman" w:hint="eastAsia"/>
          <w:szCs w:val="21"/>
        </w:rPr>
        <w:t>模型也并非完美无缺的，例如研究发现在信号和噪音在不等方差的情况下也可以解释实验数据</w:t>
      </w:r>
      <w:r w:rsidR="00C04FED">
        <w:rPr>
          <w:rFonts w:ascii="Times New Roman" w:eastAsia="宋体" w:hAnsi="Times New Roman" w:cs="Times New Roman" w:hint="eastAsia"/>
          <w:szCs w:val="21"/>
        </w:rPr>
        <w:t>(</w:t>
      </w:r>
      <w:r w:rsidR="00C04FED">
        <w:rPr>
          <w:rFonts w:ascii="Times New Roman" w:eastAsia="宋体" w:hAnsi="Times New Roman" w:cs="Times New Roman"/>
          <w:szCs w:val="21"/>
        </w:rPr>
        <w:t>Yonelinas &amp; Parks, 2007)</w:t>
      </w:r>
      <w:r w:rsidR="00C04FED">
        <w:rPr>
          <w:rFonts w:ascii="Times New Roman" w:eastAsia="宋体" w:hAnsi="Times New Roman" w:cs="Times New Roman" w:hint="eastAsia"/>
          <w:szCs w:val="21"/>
        </w:rPr>
        <w:t>，以上问题还有待进一步研究。</w:t>
      </w:r>
    </w:p>
    <w:p w14:paraId="7C52E651" w14:textId="135AAEEF" w:rsidR="001B5A79" w:rsidRDefault="001B5A79" w:rsidP="00F90AA6">
      <w:pPr>
        <w:ind w:firstLineChars="200" w:firstLine="420"/>
        <w:rPr>
          <w:rFonts w:ascii="Times New Roman" w:eastAsia="宋体" w:hAnsi="Times New Roman" w:cs="Times New Roman"/>
          <w:szCs w:val="21"/>
        </w:rPr>
      </w:pPr>
    </w:p>
    <w:p w14:paraId="18F5C3E5" w14:textId="114EA9AF" w:rsidR="001B5A79" w:rsidRDefault="001B5A79" w:rsidP="001B5A79">
      <w:pPr>
        <w:ind w:firstLineChars="200" w:firstLine="422"/>
        <w:jc w:val="center"/>
        <w:rPr>
          <w:rFonts w:ascii="Times New Roman" w:eastAsia="宋体" w:hAnsi="Times New Roman" w:cs="Times New Roman"/>
          <w:b/>
          <w:bCs/>
          <w:szCs w:val="21"/>
        </w:rPr>
      </w:pPr>
      <w:r w:rsidRPr="001B5A79">
        <w:rPr>
          <w:rFonts w:ascii="Times New Roman" w:eastAsia="宋体" w:hAnsi="Times New Roman" w:cs="Times New Roman" w:hint="eastAsia"/>
          <w:b/>
          <w:bCs/>
          <w:szCs w:val="21"/>
        </w:rPr>
        <w:t>参考文献</w:t>
      </w:r>
    </w:p>
    <w:p w14:paraId="46534AF4" w14:textId="77777777" w:rsidR="00370A2D" w:rsidRPr="00370A2D" w:rsidRDefault="00370A2D" w:rsidP="00370A2D">
      <w:pPr>
        <w:rPr>
          <w:rFonts w:ascii="宋体" w:eastAsia="宋体" w:hAnsi="宋体"/>
        </w:rPr>
      </w:pPr>
      <w:r w:rsidRPr="00370A2D">
        <w:rPr>
          <w:rFonts w:ascii="宋体" w:eastAsia="宋体" w:hAnsi="宋体" w:hint="eastAsia"/>
        </w:rPr>
        <w:t>朱滢</w:t>
      </w:r>
      <w:r w:rsidRPr="00370A2D">
        <w:rPr>
          <w:rFonts w:ascii="宋体" w:eastAsia="宋体" w:hAnsi="宋体"/>
        </w:rPr>
        <w:t xml:space="preserve">. (2016). </w:t>
      </w:r>
      <w:r w:rsidRPr="00370A2D">
        <w:rPr>
          <w:rFonts w:ascii="宋体" w:eastAsia="宋体" w:hAnsi="宋体"/>
          <w:i/>
          <w:iCs/>
        </w:rPr>
        <w:t>实验心理学</w:t>
      </w:r>
      <w:r w:rsidRPr="00370A2D">
        <w:t xml:space="preserve"> (第 4 版 </w:t>
      </w:r>
      <w:r w:rsidRPr="00370A2D">
        <w:rPr>
          <w:rFonts w:ascii="Times New Roman" w:hAnsi="Times New Roman" w:cs="Times New Roman"/>
        </w:rPr>
        <w:t>ed.</w:t>
      </w:r>
      <w:r w:rsidRPr="00370A2D">
        <w:t xml:space="preserve">). </w:t>
      </w:r>
      <w:r w:rsidRPr="00370A2D">
        <w:rPr>
          <w:rFonts w:ascii="宋体" w:eastAsia="宋体" w:hAnsi="宋体"/>
        </w:rPr>
        <w:t>北京: 北京大学出版社.</w:t>
      </w:r>
    </w:p>
    <w:p w14:paraId="046F56AD"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 xml:space="preserve">Craik, F. I., &amp; Lockhart, R. S. (1972). Levels of processing: A framework for memory research. </w:t>
      </w:r>
      <w:r w:rsidRPr="00370A2D">
        <w:rPr>
          <w:rFonts w:ascii="Times New Roman" w:hAnsi="Times New Roman" w:cs="Times New Roman"/>
          <w:i/>
          <w:iCs/>
        </w:rPr>
        <w:t>Journal of Verbal Learning and Verbal Behavior</w:t>
      </w:r>
      <w:r w:rsidRPr="00370A2D">
        <w:rPr>
          <w:rFonts w:ascii="Times New Roman" w:hAnsi="Times New Roman" w:cs="Times New Roman"/>
        </w:rPr>
        <w:t xml:space="preserve">, </w:t>
      </w:r>
      <w:r w:rsidRPr="00370A2D">
        <w:rPr>
          <w:rFonts w:ascii="Times New Roman" w:hAnsi="Times New Roman" w:cs="Times New Roman"/>
          <w:i/>
          <w:iCs/>
        </w:rPr>
        <w:t>11</w:t>
      </w:r>
      <w:r w:rsidRPr="00370A2D">
        <w:rPr>
          <w:rFonts w:ascii="Times New Roman" w:hAnsi="Times New Roman" w:cs="Times New Roman"/>
        </w:rPr>
        <w:t>(6), 671–684. https://doi.org/10.1016/s0022-5371(72)80001-x</w:t>
      </w:r>
    </w:p>
    <w:p w14:paraId="3E5CCAC4" w14:textId="77777777" w:rsidR="00370A2D" w:rsidRPr="00370A2D" w:rsidRDefault="00370A2D" w:rsidP="00370A2D">
      <w:pPr>
        <w:ind w:left="420" w:hangingChars="200" w:hanging="420"/>
        <w:rPr>
          <w:rFonts w:ascii="Times New Roman" w:hAnsi="Times New Roman" w:cs="Times New Roman"/>
          <w:i/>
          <w:iCs/>
        </w:rPr>
      </w:pPr>
      <w:r w:rsidRPr="00370A2D">
        <w:rPr>
          <w:rFonts w:ascii="Times New Roman" w:hAnsi="Times New Roman" w:cs="Times New Roman"/>
        </w:rPr>
        <w:t xml:space="preserve">Egan, J. P. (1958). Recognition memory and the operating characteristic. </w:t>
      </w:r>
      <w:r w:rsidRPr="00370A2D">
        <w:rPr>
          <w:rFonts w:ascii="Times New Roman" w:hAnsi="Times New Roman" w:cs="Times New Roman"/>
          <w:i/>
          <w:iCs/>
        </w:rPr>
        <w:t>USAF Operational Applications Laboratory Technical Note.</w:t>
      </w:r>
    </w:p>
    <w:p w14:paraId="08DBA995"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 xml:space="preserve">Heisz, J. J., Pottruff, M. M., &amp; Shore, D. I. (2013). Females Scan More Than Males. </w:t>
      </w:r>
      <w:r w:rsidRPr="00370A2D">
        <w:rPr>
          <w:rFonts w:ascii="Times New Roman" w:hAnsi="Times New Roman" w:cs="Times New Roman"/>
          <w:i/>
          <w:iCs/>
        </w:rPr>
        <w:t>Psychological Science</w:t>
      </w:r>
      <w:r w:rsidRPr="00370A2D">
        <w:rPr>
          <w:rFonts w:ascii="Times New Roman" w:hAnsi="Times New Roman" w:cs="Times New Roman"/>
        </w:rPr>
        <w:t xml:space="preserve">, </w:t>
      </w:r>
      <w:r w:rsidRPr="00370A2D">
        <w:rPr>
          <w:rFonts w:ascii="Times New Roman" w:hAnsi="Times New Roman" w:cs="Times New Roman"/>
          <w:i/>
          <w:iCs/>
        </w:rPr>
        <w:t>24</w:t>
      </w:r>
      <w:r w:rsidRPr="00370A2D">
        <w:rPr>
          <w:rFonts w:ascii="Times New Roman" w:hAnsi="Times New Roman" w:cs="Times New Roman"/>
        </w:rPr>
        <w:t>(7), 1157–1163. https://doi.org/10.1177/0956797612468281</w:t>
      </w:r>
    </w:p>
    <w:p w14:paraId="6E056D94"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Kellen, David, Klauer, Christoph, K.</w:t>
      </w:r>
      <w:r w:rsidRPr="00370A2D">
        <w:rPr>
          <w:rFonts w:ascii="Times New Roman" w:hAnsi="Times New Roman" w:cs="Times New Roman" w:hint="eastAsia"/>
        </w:rPr>
        <w:t>,</w:t>
      </w:r>
      <w:r w:rsidRPr="00370A2D">
        <w:rPr>
          <w:rFonts w:ascii="Times New Roman" w:hAnsi="Times New Roman" w:cs="Times New Roman"/>
        </w:rPr>
        <w:t xml:space="preserve"> Singmann, &amp; Henrik. (2013). On the measurement of criterion noise in signal detection theory: reply to benjamin (2013). </w:t>
      </w:r>
      <w:r w:rsidRPr="00370A2D">
        <w:rPr>
          <w:rFonts w:ascii="Times New Roman" w:hAnsi="Times New Roman" w:cs="Times New Roman"/>
          <w:i/>
          <w:iCs/>
        </w:rPr>
        <w:t>Psychological Review</w:t>
      </w:r>
      <w:r w:rsidRPr="00370A2D">
        <w:rPr>
          <w:rFonts w:ascii="Times New Roman" w:hAnsi="Times New Roman" w:cs="Times New Roman"/>
        </w:rPr>
        <w:t>.</w:t>
      </w:r>
    </w:p>
    <w:p w14:paraId="6149A64C"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 xml:space="preserve">Kellen, D., &amp; Klauer, K. C. (2014). Discrete-state and continuous models of recognition memory: Testing core properties under minimal assumptions. </w:t>
      </w:r>
      <w:r w:rsidRPr="00370A2D">
        <w:rPr>
          <w:rFonts w:ascii="Times New Roman" w:hAnsi="Times New Roman" w:cs="Times New Roman"/>
          <w:i/>
          <w:iCs/>
        </w:rPr>
        <w:t>Journal of Experimental Psychology: Learning, Memory, and Cognition</w:t>
      </w:r>
      <w:r w:rsidRPr="00370A2D">
        <w:rPr>
          <w:rFonts w:ascii="Times New Roman" w:hAnsi="Times New Roman" w:cs="Times New Roman"/>
        </w:rPr>
        <w:t xml:space="preserve">, </w:t>
      </w:r>
      <w:r w:rsidRPr="00370A2D">
        <w:rPr>
          <w:rFonts w:ascii="Times New Roman" w:hAnsi="Times New Roman" w:cs="Times New Roman"/>
          <w:i/>
          <w:iCs/>
        </w:rPr>
        <w:t>40</w:t>
      </w:r>
      <w:r w:rsidRPr="00370A2D">
        <w:rPr>
          <w:rFonts w:ascii="Times New Roman" w:hAnsi="Times New Roman" w:cs="Times New Roman"/>
        </w:rPr>
        <w:t>(6), 1795–1804. https://doi.org/10.1037/xlm0000016</w:t>
      </w:r>
    </w:p>
    <w:p w14:paraId="617DA23A"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 xml:space="preserve">Lewin, C., &amp; Herlitz, A. (2002a). Sex differences in face recognition—Women’s faces make the difference. </w:t>
      </w:r>
      <w:r w:rsidRPr="00370A2D">
        <w:rPr>
          <w:rFonts w:ascii="Times New Roman" w:hAnsi="Times New Roman" w:cs="Times New Roman"/>
          <w:i/>
          <w:iCs/>
        </w:rPr>
        <w:t>Brain and Cognition</w:t>
      </w:r>
      <w:r w:rsidRPr="00370A2D">
        <w:rPr>
          <w:rFonts w:ascii="Times New Roman" w:hAnsi="Times New Roman" w:cs="Times New Roman"/>
        </w:rPr>
        <w:t xml:space="preserve">, </w:t>
      </w:r>
      <w:r w:rsidRPr="00370A2D">
        <w:rPr>
          <w:rFonts w:ascii="Times New Roman" w:hAnsi="Times New Roman" w:cs="Times New Roman"/>
          <w:i/>
          <w:iCs/>
        </w:rPr>
        <w:t>50</w:t>
      </w:r>
      <w:r w:rsidRPr="00370A2D">
        <w:rPr>
          <w:rFonts w:ascii="Times New Roman" w:hAnsi="Times New Roman" w:cs="Times New Roman"/>
        </w:rPr>
        <w:t>(1), 121–128. https://doi.org/10.1016/s0278-2626(02)00016-7</w:t>
      </w:r>
    </w:p>
    <w:p w14:paraId="2BC56523"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 xml:space="preserve">McGivern, R. F., Huston, J., Byrd, D., King, T., Siegle, G. J., &amp; Reilly, J. (1997). Sex Differences in Visual Recognition Memory: Support for a Sex-Related Difference in Attention in Adults and Children. </w:t>
      </w:r>
      <w:r w:rsidRPr="00370A2D">
        <w:rPr>
          <w:rFonts w:ascii="Times New Roman" w:hAnsi="Times New Roman" w:cs="Times New Roman"/>
          <w:i/>
          <w:iCs/>
        </w:rPr>
        <w:t>Brain and Cognition</w:t>
      </w:r>
      <w:r w:rsidRPr="00370A2D">
        <w:rPr>
          <w:rFonts w:ascii="Times New Roman" w:hAnsi="Times New Roman" w:cs="Times New Roman"/>
        </w:rPr>
        <w:t xml:space="preserve">, </w:t>
      </w:r>
      <w:r w:rsidRPr="00370A2D">
        <w:rPr>
          <w:rFonts w:ascii="Times New Roman" w:hAnsi="Times New Roman" w:cs="Times New Roman"/>
          <w:i/>
          <w:iCs/>
        </w:rPr>
        <w:t>34</w:t>
      </w:r>
      <w:r w:rsidRPr="00370A2D">
        <w:rPr>
          <w:rFonts w:ascii="Times New Roman" w:hAnsi="Times New Roman" w:cs="Times New Roman"/>
        </w:rPr>
        <w:t>(3), 323–336. https://doi.org/10.1006/brcg.1997.0872</w:t>
      </w:r>
    </w:p>
    <w:p w14:paraId="4EC5AFEE" w14:textId="77777777" w:rsidR="00370A2D" w:rsidRPr="00370A2D" w:rsidRDefault="00370A2D" w:rsidP="00370A2D">
      <w:pPr>
        <w:widowControl/>
        <w:ind w:left="420" w:hangingChars="200" w:hanging="420"/>
        <w:jc w:val="left"/>
        <w:rPr>
          <w:rFonts w:ascii="Times New Roman" w:eastAsia="宋体" w:hAnsi="Times New Roman" w:cs="Times New Roman"/>
          <w:kern w:val="0"/>
          <w:szCs w:val="21"/>
        </w:rPr>
      </w:pPr>
      <w:r w:rsidRPr="00370A2D">
        <w:rPr>
          <w:rFonts w:ascii="Times New Roman" w:eastAsia="宋体" w:hAnsi="Times New Roman" w:cs="Times New Roman"/>
          <w:kern w:val="0"/>
          <w:szCs w:val="21"/>
        </w:rPr>
        <w:t xml:space="preserve">Tascón, L., León, I., &amp; Cimadevilla, J. M. (2016b). Viewpoint-related gender differences in a spatial recognition task. </w:t>
      </w:r>
      <w:r w:rsidRPr="00370A2D">
        <w:rPr>
          <w:rFonts w:ascii="Times New Roman" w:eastAsia="宋体" w:hAnsi="Times New Roman" w:cs="Times New Roman"/>
          <w:i/>
          <w:iCs/>
          <w:kern w:val="0"/>
          <w:szCs w:val="21"/>
        </w:rPr>
        <w:t>Learning and Individual Differences</w:t>
      </w:r>
      <w:r w:rsidRPr="00370A2D">
        <w:rPr>
          <w:rFonts w:ascii="Times New Roman" w:eastAsia="宋体" w:hAnsi="Times New Roman" w:cs="Times New Roman"/>
          <w:kern w:val="0"/>
          <w:szCs w:val="21"/>
        </w:rPr>
        <w:t xml:space="preserve">, </w:t>
      </w:r>
      <w:r w:rsidRPr="00370A2D">
        <w:rPr>
          <w:rFonts w:ascii="Times New Roman" w:eastAsia="宋体" w:hAnsi="Times New Roman" w:cs="Times New Roman"/>
          <w:i/>
          <w:iCs/>
          <w:kern w:val="0"/>
          <w:szCs w:val="21"/>
        </w:rPr>
        <w:t>50</w:t>
      </w:r>
      <w:r w:rsidRPr="00370A2D">
        <w:rPr>
          <w:rFonts w:ascii="Times New Roman" w:eastAsia="宋体" w:hAnsi="Times New Roman" w:cs="Times New Roman"/>
          <w:kern w:val="0"/>
          <w:szCs w:val="21"/>
        </w:rPr>
        <w:t xml:space="preserve">, 270–274. </w:t>
      </w:r>
    </w:p>
    <w:p w14:paraId="10FB0A7E"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 xml:space="preserve">Yonelinas, A. P., &amp; Parks, C. M. (2007). Receiver operating characteristics (ROCs) in recognition memory: a review. </w:t>
      </w:r>
      <w:r w:rsidRPr="00370A2D">
        <w:rPr>
          <w:rFonts w:ascii="Times New Roman" w:hAnsi="Times New Roman" w:cs="Times New Roman"/>
          <w:i/>
          <w:iCs/>
        </w:rPr>
        <w:t xml:space="preserve">Psychological bulletin, 133(5), </w:t>
      </w:r>
      <w:r w:rsidRPr="00370A2D">
        <w:rPr>
          <w:rFonts w:ascii="Times New Roman" w:hAnsi="Times New Roman" w:cs="Times New Roman"/>
        </w:rPr>
        <w:t>800.</w:t>
      </w:r>
    </w:p>
    <w:p w14:paraId="09CE2CC3"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 xml:space="preserve">Yonelinas, A. P., &amp; Parks, C. M. (2007). Receiver operating characteristics (ROCs) in recognition memory: A review. </w:t>
      </w:r>
      <w:r w:rsidRPr="00370A2D">
        <w:rPr>
          <w:rFonts w:ascii="Times New Roman" w:hAnsi="Times New Roman" w:cs="Times New Roman"/>
          <w:i/>
          <w:iCs/>
        </w:rPr>
        <w:t>Psychological Bulletin</w:t>
      </w:r>
      <w:r w:rsidRPr="00370A2D">
        <w:rPr>
          <w:rFonts w:ascii="Times New Roman" w:hAnsi="Times New Roman" w:cs="Times New Roman"/>
        </w:rPr>
        <w:t xml:space="preserve">, </w:t>
      </w:r>
      <w:r w:rsidRPr="00370A2D">
        <w:rPr>
          <w:rFonts w:ascii="Times New Roman" w:hAnsi="Times New Roman" w:cs="Times New Roman"/>
          <w:i/>
          <w:iCs/>
        </w:rPr>
        <w:t>133</w:t>
      </w:r>
      <w:r w:rsidRPr="00370A2D">
        <w:rPr>
          <w:rFonts w:ascii="Times New Roman" w:hAnsi="Times New Roman" w:cs="Times New Roman"/>
        </w:rPr>
        <w:t>(5), 800–832. https://doi.org/10.1037/0033-2909.133.5.800</w:t>
      </w:r>
    </w:p>
    <w:p w14:paraId="4597F607" w14:textId="77777777" w:rsidR="00370A2D" w:rsidRPr="00370A2D" w:rsidRDefault="00370A2D" w:rsidP="00370A2D">
      <w:pPr>
        <w:ind w:left="420" w:hangingChars="200" w:hanging="420"/>
        <w:rPr>
          <w:rFonts w:ascii="Times New Roman" w:hAnsi="Times New Roman" w:cs="Times New Roman"/>
        </w:rPr>
      </w:pPr>
      <w:r w:rsidRPr="00370A2D">
        <w:rPr>
          <w:rFonts w:ascii="Times New Roman" w:hAnsi="Times New Roman" w:cs="Times New Roman"/>
        </w:rPr>
        <w:t xml:space="preserve">Yonelinas, A. P., Dobbins, I., Szymanski, M. D., Dhaliwal, H. S., &amp; King, L. (1996). Signal-Detection, Threshold, and Dual-Process Models of Recognition Memory: ROCs and Conscious Recollection. </w:t>
      </w:r>
      <w:r w:rsidRPr="00370A2D">
        <w:rPr>
          <w:rFonts w:ascii="Times New Roman" w:hAnsi="Times New Roman" w:cs="Times New Roman"/>
          <w:i/>
          <w:iCs/>
        </w:rPr>
        <w:t>Consciousness and Cognition</w:t>
      </w:r>
      <w:r w:rsidRPr="00370A2D">
        <w:rPr>
          <w:rFonts w:ascii="Times New Roman" w:hAnsi="Times New Roman" w:cs="Times New Roman"/>
        </w:rPr>
        <w:t xml:space="preserve">, </w:t>
      </w:r>
      <w:r w:rsidRPr="00370A2D">
        <w:rPr>
          <w:rFonts w:ascii="Times New Roman" w:hAnsi="Times New Roman" w:cs="Times New Roman"/>
          <w:i/>
          <w:iCs/>
        </w:rPr>
        <w:t>5</w:t>
      </w:r>
      <w:r w:rsidRPr="00370A2D">
        <w:rPr>
          <w:rFonts w:ascii="Times New Roman" w:hAnsi="Times New Roman" w:cs="Times New Roman"/>
        </w:rPr>
        <w:t xml:space="preserve">(4), 418–441. </w:t>
      </w:r>
      <w:r w:rsidRPr="00370A2D">
        <w:rPr>
          <w:rFonts w:ascii="Times New Roman" w:hAnsi="Times New Roman" w:cs="Times New Roman"/>
        </w:rPr>
        <w:lastRenderedPageBreak/>
        <w:t>https://doi.org/10.1006/ccog.1996.0026</w:t>
      </w:r>
    </w:p>
    <w:p w14:paraId="11D04AA3" w14:textId="77777777" w:rsidR="00370A2D" w:rsidRPr="001B5A79" w:rsidRDefault="00370A2D" w:rsidP="00370A2D">
      <w:pPr>
        <w:ind w:firstLineChars="200" w:firstLine="422"/>
        <w:rPr>
          <w:rFonts w:ascii="Times New Roman" w:eastAsia="宋体" w:hAnsi="Times New Roman" w:cs="Times New Roman"/>
          <w:b/>
          <w:bCs/>
          <w:szCs w:val="21"/>
        </w:rPr>
      </w:pPr>
    </w:p>
    <w:sectPr w:rsidR="00370A2D" w:rsidRPr="001B5A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chenyr990402@outlook.com" w:date="2021-10-26T13:18:00Z" w:initials="c">
    <w:p w14:paraId="7497EFB0" w14:textId="1FDA3EE4" w:rsidR="00A806F3" w:rsidRDefault="00A806F3">
      <w:pPr>
        <w:pStyle w:val="af"/>
      </w:pPr>
      <w:r>
        <w:rPr>
          <w:rStyle w:val="ae"/>
        </w:rPr>
        <w:annotationRef/>
      </w:r>
      <w:r>
        <w:rPr>
          <w:rFonts w:hint="eastAsia"/>
        </w:rPr>
        <w:t>字体</w:t>
      </w:r>
      <w:r w:rsidR="001C4748">
        <w:rPr>
          <w:rFonts w:hint="eastAsia"/>
        </w:rPr>
        <w:t>不符合规范</w:t>
      </w:r>
    </w:p>
  </w:comment>
  <w:comment w:id="12" w:author="chenyr990402@outlook.com" w:date="2021-10-26T13:19:00Z" w:initials="c">
    <w:p w14:paraId="285350E5" w14:textId="7D9EE5DD" w:rsidR="002155CC" w:rsidRDefault="002155CC">
      <w:pPr>
        <w:pStyle w:val="af"/>
      </w:pPr>
      <w:r>
        <w:rPr>
          <w:rStyle w:val="ae"/>
        </w:rPr>
        <w:annotationRef/>
      </w:r>
      <w:r>
        <w:rPr>
          <w:rFonts w:hint="eastAsia"/>
        </w:rPr>
        <w:t>你们是谁？</w:t>
      </w:r>
    </w:p>
  </w:comment>
  <w:comment w:id="13" w:author="chenyr990402@outlook.com" w:date="2021-10-26T13:19:00Z" w:initials="c">
    <w:p w14:paraId="06542A93" w14:textId="35A361E9" w:rsidR="00FF2FAC" w:rsidRDefault="00FF2FAC">
      <w:pPr>
        <w:pStyle w:val="af"/>
      </w:pPr>
      <w:r>
        <w:rPr>
          <w:rStyle w:val="ae"/>
        </w:rPr>
        <w:annotationRef/>
      </w:r>
      <w:r>
        <w:rPr>
          <w:rFonts w:hint="eastAsia"/>
        </w:rPr>
        <w:t>结论是什么？</w:t>
      </w:r>
    </w:p>
  </w:comment>
  <w:comment w:id="14" w:author="chenyr990402@outlook.com" w:date="2021-10-26T13:20:00Z" w:initials="c">
    <w:p w14:paraId="230AE6DD" w14:textId="5B119F12" w:rsidR="002D1170" w:rsidRDefault="002D1170">
      <w:pPr>
        <w:pStyle w:val="af"/>
      </w:pPr>
      <w:r>
        <w:rPr>
          <w:rStyle w:val="ae"/>
        </w:rPr>
        <w:annotationRef/>
      </w:r>
      <w:r>
        <w:rPr>
          <w:rFonts w:hint="eastAsia"/>
        </w:rPr>
        <w:t>字体</w:t>
      </w:r>
      <w:r w:rsidR="00AE4A2D">
        <w:rPr>
          <w:rFonts w:hint="eastAsia"/>
        </w:rPr>
        <w:t>不符合规范</w:t>
      </w:r>
    </w:p>
  </w:comment>
  <w:comment w:id="15" w:author="chenyr990402@outlook.com" w:date="2021-10-26T13:20:00Z" w:initials="c">
    <w:p w14:paraId="4869F92C" w14:textId="7972E3AE" w:rsidR="007402FD" w:rsidRDefault="007402FD">
      <w:pPr>
        <w:pStyle w:val="af"/>
      </w:pPr>
      <w:r>
        <w:rPr>
          <w:rStyle w:val="ae"/>
        </w:rPr>
        <w:annotationRef/>
      </w:r>
      <w:r w:rsidR="00B50715">
        <w:rPr>
          <w:rFonts w:hint="eastAsia"/>
        </w:rPr>
        <w:t>参考文献</w:t>
      </w:r>
      <w:r>
        <w:rPr>
          <w:rFonts w:hint="eastAsia"/>
        </w:rPr>
        <w:t>格式</w:t>
      </w:r>
      <w:r w:rsidR="00B50715">
        <w:rPr>
          <w:rFonts w:hint="eastAsia"/>
        </w:rPr>
        <w:t>有误</w:t>
      </w:r>
    </w:p>
  </w:comment>
  <w:comment w:id="16" w:author="chenyr990402@outlook.com" w:date="2021-10-26T13:26:00Z" w:initials="c">
    <w:p w14:paraId="05F81684" w14:textId="160C46CE" w:rsidR="003C0E4E" w:rsidRDefault="003C0E4E">
      <w:pPr>
        <w:pStyle w:val="af"/>
      </w:pPr>
      <w:r>
        <w:rPr>
          <w:rStyle w:val="ae"/>
        </w:rPr>
        <w:annotationRef/>
      </w:r>
      <w:r w:rsidR="00244D82">
        <w:rPr>
          <w:rFonts w:hint="eastAsia"/>
        </w:rPr>
        <w:t>图片为黑白图片和单一呈现的关联是什么</w:t>
      </w:r>
    </w:p>
  </w:comment>
  <w:comment w:id="17" w:author="chenyr990402@outlook.com" w:date="2021-10-26T13:25:00Z" w:initials="c">
    <w:p w14:paraId="13287D6B" w14:textId="4AE6E460" w:rsidR="00D25513" w:rsidRDefault="00D25513">
      <w:pPr>
        <w:pStyle w:val="af"/>
      </w:pPr>
      <w:r>
        <w:rPr>
          <w:rStyle w:val="ae"/>
        </w:rPr>
        <w:annotationRef/>
      </w:r>
      <w:r>
        <w:rPr>
          <w:rFonts w:hint="eastAsia"/>
        </w:rPr>
        <w:t>这是前文的随机取向类别的图片嘛？</w:t>
      </w:r>
    </w:p>
  </w:comment>
  <w:comment w:id="18" w:author="chenyr990402@outlook.com" w:date="2021-10-26T13:27:00Z" w:initials="c">
    <w:p w14:paraId="58C963B3" w14:textId="5EA1B3E5" w:rsidR="00A11E08" w:rsidRDefault="00A11E08">
      <w:pPr>
        <w:pStyle w:val="af"/>
      </w:pPr>
      <w:r>
        <w:rPr>
          <w:rStyle w:val="ae"/>
        </w:rPr>
        <w:annotationRef/>
      </w:r>
      <w:r>
        <w:rPr>
          <w:rFonts w:hint="eastAsia"/>
        </w:rPr>
        <w:t>从何得知？</w:t>
      </w:r>
    </w:p>
  </w:comment>
  <w:comment w:id="19" w:author="chenyr990402@outlook.com" w:date="2021-10-26T13:31:00Z" w:initials="c">
    <w:p w14:paraId="04C6D2AE" w14:textId="57F4DB82" w:rsidR="004A7F6E" w:rsidRDefault="004A7F6E">
      <w:pPr>
        <w:pStyle w:val="af"/>
      </w:pPr>
      <w:r>
        <w:rPr>
          <w:rStyle w:val="ae"/>
        </w:rPr>
        <w:annotationRef/>
      </w:r>
      <w:r>
        <w:rPr>
          <w:rFonts w:hint="eastAsia"/>
        </w:rPr>
        <w:t>建议呈现实验刺激图or流程图</w:t>
      </w:r>
    </w:p>
  </w:comment>
  <w:comment w:id="20" w:author="chenyr990402@outlook.com" w:date="2021-10-26T13:39:00Z" w:initials="c">
    <w:p w14:paraId="48E617C6" w14:textId="0B79D436" w:rsidR="00F50165" w:rsidRDefault="00F50165">
      <w:pPr>
        <w:pStyle w:val="af"/>
      </w:pPr>
      <w:r>
        <w:rPr>
          <w:rStyle w:val="ae"/>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97EFB0" w15:done="0"/>
  <w15:commentEx w15:paraId="285350E5" w15:done="0"/>
  <w15:commentEx w15:paraId="06542A93" w15:done="0"/>
  <w15:commentEx w15:paraId="230AE6DD" w15:done="0"/>
  <w15:commentEx w15:paraId="4869F92C" w15:done="0"/>
  <w15:commentEx w15:paraId="05F81684" w15:done="0"/>
  <w15:commentEx w15:paraId="13287D6B" w15:done="0"/>
  <w15:commentEx w15:paraId="58C963B3" w15:done="0"/>
  <w15:commentEx w15:paraId="04C6D2AE" w15:done="0"/>
  <w15:commentEx w15:paraId="48E617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7EBF" w16cex:dateUtc="2021-10-26T05:18:00Z"/>
  <w16cex:commentExtensible w16cex:durableId="25227EDB" w16cex:dateUtc="2021-10-26T05:19:00Z"/>
  <w16cex:commentExtensible w16cex:durableId="25227EE7" w16cex:dateUtc="2021-10-26T05:19:00Z"/>
  <w16cex:commentExtensible w16cex:durableId="25227F15" w16cex:dateUtc="2021-10-26T05:20:00Z"/>
  <w16cex:commentExtensible w16cex:durableId="25227F04" w16cex:dateUtc="2021-10-26T05:20:00Z"/>
  <w16cex:commentExtensible w16cex:durableId="2522809C" w16cex:dateUtc="2021-10-26T05:26:00Z"/>
  <w16cex:commentExtensible w16cex:durableId="2522802C" w16cex:dateUtc="2021-10-26T05:25:00Z"/>
  <w16cex:commentExtensible w16cex:durableId="252280DF" w16cex:dateUtc="2021-10-26T05:27:00Z"/>
  <w16cex:commentExtensible w16cex:durableId="252281BF" w16cex:dateUtc="2021-10-26T05:31:00Z"/>
  <w16cex:commentExtensible w16cex:durableId="25228392" w16cex:dateUtc="2021-10-26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97EFB0" w16cid:durableId="25227EBF"/>
  <w16cid:commentId w16cid:paraId="285350E5" w16cid:durableId="25227EDB"/>
  <w16cid:commentId w16cid:paraId="06542A93" w16cid:durableId="25227EE7"/>
  <w16cid:commentId w16cid:paraId="230AE6DD" w16cid:durableId="25227F15"/>
  <w16cid:commentId w16cid:paraId="4869F92C" w16cid:durableId="25227F04"/>
  <w16cid:commentId w16cid:paraId="05F81684" w16cid:durableId="2522809C"/>
  <w16cid:commentId w16cid:paraId="13287D6B" w16cid:durableId="2522802C"/>
  <w16cid:commentId w16cid:paraId="58C963B3" w16cid:durableId="252280DF"/>
  <w16cid:commentId w16cid:paraId="04C6D2AE" w16cid:durableId="252281BF"/>
  <w16cid:commentId w16cid:paraId="48E617C6" w16cid:durableId="25228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63E0B" w14:textId="77777777" w:rsidR="00040518" w:rsidRDefault="00040518" w:rsidP="00FD7B3B">
      <w:r>
        <w:separator/>
      </w:r>
    </w:p>
  </w:endnote>
  <w:endnote w:type="continuationSeparator" w:id="0">
    <w:p w14:paraId="72B26AE6" w14:textId="77777777" w:rsidR="00040518" w:rsidRDefault="00040518" w:rsidP="00FD7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71E7" w14:textId="77777777" w:rsidR="00040518" w:rsidRDefault="00040518" w:rsidP="00FD7B3B">
      <w:r>
        <w:separator/>
      </w:r>
    </w:p>
  </w:footnote>
  <w:footnote w:type="continuationSeparator" w:id="0">
    <w:p w14:paraId="0206C462" w14:textId="77777777" w:rsidR="00040518" w:rsidRDefault="00040518" w:rsidP="00FD7B3B">
      <w:r>
        <w:continuationSeparator/>
      </w:r>
    </w:p>
  </w:footnote>
  <w:footnote w:id="1">
    <w:p w14:paraId="29C83029" w14:textId="7A100453" w:rsidR="00FE3D91" w:rsidRDefault="00FE3D91">
      <w:pPr>
        <w:pStyle w:val="a9"/>
      </w:pPr>
      <w:r>
        <w:rPr>
          <w:rStyle w:val="ab"/>
        </w:rPr>
        <w:footnoteRef/>
      </w:r>
      <w:r>
        <w:t xml:space="preserve"> </w:t>
      </w:r>
      <w:r w:rsidRPr="00FE3D91">
        <w:t>Females Scan More Than Males: A Potential Mechanism for Sex Differences in Recognition Memory</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吴 风">
    <w15:presenceInfo w15:providerId="Windows Live" w15:userId="0b56c8a9463b34cb"/>
  </w15:person>
  <w15:person w15:author="chenyr990402@outlook.com">
    <w15:presenceInfo w15:providerId="Windows Live" w15:userId="6edecfc216af5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BD"/>
    <w:rsid w:val="00010A33"/>
    <w:rsid w:val="00040518"/>
    <w:rsid w:val="00075722"/>
    <w:rsid w:val="00077EEE"/>
    <w:rsid w:val="0008620C"/>
    <w:rsid w:val="000D7404"/>
    <w:rsid w:val="000F7A81"/>
    <w:rsid w:val="0010463C"/>
    <w:rsid w:val="00127760"/>
    <w:rsid w:val="00127D22"/>
    <w:rsid w:val="0014631C"/>
    <w:rsid w:val="00147051"/>
    <w:rsid w:val="00162F04"/>
    <w:rsid w:val="001A3E66"/>
    <w:rsid w:val="001B5A79"/>
    <w:rsid w:val="001C4748"/>
    <w:rsid w:val="002155CC"/>
    <w:rsid w:val="002207F2"/>
    <w:rsid w:val="00225814"/>
    <w:rsid w:val="00237609"/>
    <w:rsid w:val="00244D82"/>
    <w:rsid w:val="00283FFF"/>
    <w:rsid w:val="002B1080"/>
    <w:rsid w:val="002B704D"/>
    <w:rsid w:val="002C36F1"/>
    <w:rsid w:val="002D1170"/>
    <w:rsid w:val="003254D3"/>
    <w:rsid w:val="00370A2D"/>
    <w:rsid w:val="00391916"/>
    <w:rsid w:val="003C0E4E"/>
    <w:rsid w:val="003D1A9A"/>
    <w:rsid w:val="003E2D85"/>
    <w:rsid w:val="003E6A09"/>
    <w:rsid w:val="00401615"/>
    <w:rsid w:val="004273FC"/>
    <w:rsid w:val="0045135B"/>
    <w:rsid w:val="00473EC3"/>
    <w:rsid w:val="0047584A"/>
    <w:rsid w:val="004A7DBC"/>
    <w:rsid w:val="004A7F6E"/>
    <w:rsid w:val="00522E8B"/>
    <w:rsid w:val="00543E0D"/>
    <w:rsid w:val="00552FFA"/>
    <w:rsid w:val="005E2872"/>
    <w:rsid w:val="005E70B1"/>
    <w:rsid w:val="005F3559"/>
    <w:rsid w:val="00661A5D"/>
    <w:rsid w:val="0066593E"/>
    <w:rsid w:val="00696E7E"/>
    <w:rsid w:val="006D27BD"/>
    <w:rsid w:val="006E6DB2"/>
    <w:rsid w:val="00740005"/>
    <w:rsid w:val="007402FD"/>
    <w:rsid w:val="007525B9"/>
    <w:rsid w:val="00757217"/>
    <w:rsid w:val="00794A83"/>
    <w:rsid w:val="007B10BD"/>
    <w:rsid w:val="008071E2"/>
    <w:rsid w:val="00835294"/>
    <w:rsid w:val="008973BD"/>
    <w:rsid w:val="008B4110"/>
    <w:rsid w:val="008D4450"/>
    <w:rsid w:val="008E557E"/>
    <w:rsid w:val="00912548"/>
    <w:rsid w:val="00942C25"/>
    <w:rsid w:val="009658DF"/>
    <w:rsid w:val="009B198C"/>
    <w:rsid w:val="009B2095"/>
    <w:rsid w:val="009B75FD"/>
    <w:rsid w:val="009D1EDA"/>
    <w:rsid w:val="009F49E3"/>
    <w:rsid w:val="00A11E08"/>
    <w:rsid w:val="00A41BA5"/>
    <w:rsid w:val="00A46338"/>
    <w:rsid w:val="00A52262"/>
    <w:rsid w:val="00A806F3"/>
    <w:rsid w:val="00A90FBB"/>
    <w:rsid w:val="00A913D0"/>
    <w:rsid w:val="00A96DBA"/>
    <w:rsid w:val="00AE4A2D"/>
    <w:rsid w:val="00B11A4C"/>
    <w:rsid w:val="00B256F3"/>
    <w:rsid w:val="00B30FC9"/>
    <w:rsid w:val="00B50715"/>
    <w:rsid w:val="00BA5CB3"/>
    <w:rsid w:val="00BE47DF"/>
    <w:rsid w:val="00C04FED"/>
    <w:rsid w:val="00C13A2D"/>
    <w:rsid w:val="00C669B3"/>
    <w:rsid w:val="00C67CB9"/>
    <w:rsid w:val="00C74547"/>
    <w:rsid w:val="00C80CBD"/>
    <w:rsid w:val="00C93217"/>
    <w:rsid w:val="00D25513"/>
    <w:rsid w:val="00D30164"/>
    <w:rsid w:val="00D37099"/>
    <w:rsid w:val="00D576C3"/>
    <w:rsid w:val="00D77175"/>
    <w:rsid w:val="00D92629"/>
    <w:rsid w:val="00D939AE"/>
    <w:rsid w:val="00DE08C9"/>
    <w:rsid w:val="00DE7F6C"/>
    <w:rsid w:val="00E06E49"/>
    <w:rsid w:val="00E12D31"/>
    <w:rsid w:val="00E415C6"/>
    <w:rsid w:val="00E63CF2"/>
    <w:rsid w:val="00E71476"/>
    <w:rsid w:val="00ED2375"/>
    <w:rsid w:val="00F154E5"/>
    <w:rsid w:val="00F50165"/>
    <w:rsid w:val="00F90AA6"/>
    <w:rsid w:val="00F927A5"/>
    <w:rsid w:val="00F96566"/>
    <w:rsid w:val="00FA359F"/>
    <w:rsid w:val="00FA55A5"/>
    <w:rsid w:val="00FB7F18"/>
    <w:rsid w:val="00FD476F"/>
    <w:rsid w:val="00FD7B3B"/>
    <w:rsid w:val="00FE3D91"/>
    <w:rsid w:val="00FF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A65C1"/>
  <w15:chartTrackingRefBased/>
  <w15:docId w15:val="{282470CD-BE5B-44C7-A3F6-54A5B795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C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B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B3B"/>
    <w:rPr>
      <w:sz w:val="18"/>
      <w:szCs w:val="18"/>
    </w:rPr>
  </w:style>
  <w:style w:type="paragraph" w:styleId="a5">
    <w:name w:val="footer"/>
    <w:basedOn w:val="a"/>
    <w:link w:val="a6"/>
    <w:uiPriority w:val="99"/>
    <w:unhideWhenUsed/>
    <w:rsid w:val="00FD7B3B"/>
    <w:pPr>
      <w:tabs>
        <w:tab w:val="center" w:pos="4153"/>
        <w:tab w:val="right" w:pos="8306"/>
      </w:tabs>
      <w:snapToGrid w:val="0"/>
      <w:jc w:val="left"/>
    </w:pPr>
    <w:rPr>
      <w:sz w:val="18"/>
      <w:szCs w:val="18"/>
    </w:rPr>
  </w:style>
  <w:style w:type="character" w:customStyle="1" w:styleId="a6">
    <w:name w:val="页脚 字符"/>
    <w:basedOn w:val="a0"/>
    <w:link w:val="a5"/>
    <w:uiPriority w:val="99"/>
    <w:rsid w:val="00FD7B3B"/>
    <w:rPr>
      <w:sz w:val="18"/>
      <w:szCs w:val="18"/>
    </w:rPr>
  </w:style>
  <w:style w:type="table" w:styleId="a7">
    <w:name w:val="Table Grid"/>
    <w:basedOn w:val="a1"/>
    <w:uiPriority w:val="39"/>
    <w:rsid w:val="002B1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FD476F"/>
    <w:rPr>
      <w:color w:val="0000FF"/>
      <w:u w:val="single"/>
    </w:rPr>
  </w:style>
  <w:style w:type="paragraph" w:styleId="a9">
    <w:name w:val="footnote text"/>
    <w:basedOn w:val="a"/>
    <w:link w:val="aa"/>
    <w:uiPriority w:val="99"/>
    <w:semiHidden/>
    <w:unhideWhenUsed/>
    <w:rsid w:val="002C36F1"/>
    <w:pPr>
      <w:snapToGrid w:val="0"/>
      <w:jc w:val="left"/>
    </w:pPr>
    <w:rPr>
      <w:sz w:val="18"/>
      <w:szCs w:val="18"/>
    </w:rPr>
  </w:style>
  <w:style w:type="character" w:customStyle="1" w:styleId="aa">
    <w:name w:val="脚注文本 字符"/>
    <w:basedOn w:val="a0"/>
    <w:link w:val="a9"/>
    <w:uiPriority w:val="99"/>
    <w:semiHidden/>
    <w:rsid w:val="002C36F1"/>
    <w:rPr>
      <w:sz w:val="18"/>
      <w:szCs w:val="18"/>
    </w:rPr>
  </w:style>
  <w:style w:type="character" w:styleId="ab">
    <w:name w:val="footnote reference"/>
    <w:basedOn w:val="a0"/>
    <w:uiPriority w:val="99"/>
    <w:semiHidden/>
    <w:unhideWhenUsed/>
    <w:rsid w:val="002C36F1"/>
    <w:rPr>
      <w:vertAlign w:val="superscript"/>
    </w:rPr>
  </w:style>
  <w:style w:type="paragraph" w:styleId="ac">
    <w:name w:val="Subtitle"/>
    <w:basedOn w:val="a"/>
    <w:next w:val="a"/>
    <w:link w:val="ad"/>
    <w:uiPriority w:val="11"/>
    <w:qFormat/>
    <w:rsid w:val="001B5A79"/>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1B5A79"/>
    <w:rPr>
      <w:b/>
      <w:bCs/>
      <w:kern w:val="28"/>
      <w:sz w:val="32"/>
      <w:szCs w:val="32"/>
    </w:rPr>
  </w:style>
  <w:style w:type="character" w:styleId="ae">
    <w:name w:val="annotation reference"/>
    <w:basedOn w:val="a0"/>
    <w:uiPriority w:val="99"/>
    <w:semiHidden/>
    <w:unhideWhenUsed/>
    <w:rsid w:val="00A806F3"/>
    <w:rPr>
      <w:sz w:val="21"/>
      <w:szCs w:val="21"/>
    </w:rPr>
  </w:style>
  <w:style w:type="paragraph" w:styleId="af">
    <w:name w:val="annotation text"/>
    <w:basedOn w:val="a"/>
    <w:link w:val="af0"/>
    <w:uiPriority w:val="99"/>
    <w:semiHidden/>
    <w:unhideWhenUsed/>
    <w:rsid w:val="00A806F3"/>
    <w:pPr>
      <w:jc w:val="left"/>
    </w:pPr>
  </w:style>
  <w:style w:type="character" w:customStyle="1" w:styleId="af0">
    <w:name w:val="批注文字 字符"/>
    <w:basedOn w:val="a0"/>
    <w:link w:val="af"/>
    <w:uiPriority w:val="99"/>
    <w:semiHidden/>
    <w:rsid w:val="00A806F3"/>
  </w:style>
  <w:style w:type="paragraph" w:styleId="af1">
    <w:name w:val="annotation subject"/>
    <w:basedOn w:val="af"/>
    <w:next w:val="af"/>
    <w:link w:val="af2"/>
    <w:uiPriority w:val="99"/>
    <w:semiHidden/>
    <w:unhideWhenUsed/>
    <w:rsid w:val="00A806F3"/>
    <w:rPr>
      <w:b/>
      <w:bCs/>
    </w:rPr>
  </w:style>
  <w:style w:type="character" w:customStyle="1" w:styleId="af2">
    <w:name w:val="批注主题 字符"/>
    <w:basedOn w:val="af0"/>
    <w:link w:val="af1"/>
    <w:uiPriority w:val="99"/>
    <w:semiHidden/>
    <w:rsid w:val="00A806F3"/>
    <w:rPr>
      <w:b/>
      <w:bCs/>
    </w:rPr>
  </w:style>
  <w:style w:type="paragraph" w:styleId="af3">
    <w:name w:val="Revision"/>
    <w:hidden/>
    <w:uiPriority w:val="99"/>
    <w:semiHidden/>
    <w:rsid w:val="0042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9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hart" Target="charts/chart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chart" Target="charts/chart4.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b="1">
                <a:latin typeface="宋体" panose="02010600030101010101" pitchFamily="2" charset="-122"/>
                <a:ea typeface="宋体" panose="02010600030101010101" pitchFamily="2" charset="-122"/>
              </a:rPr>
              <a:t>图</a:t>
            </a:r>
            <a:r>
              <a:rPr lang="en-US" altLang="zh-CN" sz="1050" b="1">
                <a:latin typeface="宋体" panose="02010600030101010101" pitchFamily="2" charset="-122"/>
                <a:ea typeface="宋体" panose="02010600030101010101" pitchFamily="2" charset="-122"/>
              </a:rPr>
              <a:t>3 </a:t>
            </a:r>
            <a:r>
              <a:rPr lang="zh-CN" altLang="en-US" sz="1050" b="1">
                <a:latin typeface="宋体" panose="02010600030101010101" pitchFamily="2" charset="-122"/>
                <a:ea typeface="宋体" panose="02010600030101010101" pitchFamily="2" charset="-122"/>
              </a:rPr>
              <a:t>不同性别的被试在不同报告标准下的再认感受性</a:t>
            </a:r>
            <a:r>
              <a:rPr lang="en-US" altLang="zh-CN" sz="1050" b="1">
                <a:latin typeface="Times New Roman" panose="02020603050405020304" pitchFamily="18" charset="0"/>
                <a:cs typeface="Times New Roman" panose="02020603050405020304" pitchFamily="18" charset="0"/>
              </a:rPr>
              <a:t>b'</a:t>
            </a:r>
            <a:r>
              <a:rPr lang="zh-CN" altLang="en-US" sz="1050" b="1">
                <a:latin typeface="Times New Roman" panose="02020603050405020304" pitchFamily="18" charset="0"/>
                <a:cs typeface="Times New Roman" panose="02020603050405020304" pitchFamily="18" charset="0"/>
              </a:rPr>
              <a:t>（误差线为标准误，</a:t>
            </a:r>
            <a:r>
              <a:rPr lang="en-US" altLang="zh-CN" sz="1050" b="1">
                <a:latin typeface="Times New Roman" panose="02020603050405020304" pitchFamily="18" charset="0"/>
                <a:cs typeface="Times New Roman" panose="02020603050405020304" pitchFamily="18" charset="0"/>
              </a:rPr>
              <a:t>***</a:t>
            </a:r>
            <a:r>
              <a:rPr lang="zh-CN" altLang="en-US" sz="1050" b="1">
                <a:latin typeface="Times New Roman" panose="02020603050405020304" pitchFamily="18" charset="0"/>
                <a:cs typeface="Times New Roman" panose="02020603050405020304" pitchFamily="18" charset="0"/>
              </a:rPr>
              <a:t>：</a:t>
            </a:r>
            <a:r>
              <a:rPr lang="en-US" altLang="zh-CN" sz="1050" b="1" i="1">
                <a:latin typeface="Times New Roman" panose="02020603050405020304" pitchFamily="18" charset="0"/>
                <a:cs typeface="Times New Roman" panose="02020603050405020304" pitchFamily="18" charset="0"/>
              </a:rPr>
              <a:t>p</a:t>
            </a:r>
            <a:r>
              <a:rPr lang="en-US" altLang="zh-CN" sz="1050" b="1">
                <a:latin typeface="Times New Roman" panose="02020603050405020304" pitchFamily="18" charset="0"/>
                <a:cs typeface="Times New Roman" panose="02020603050405020304" pitchFamily="18" charset="0"/>
              </a:rPr>
              <a:t>&lt;.001,**:</a:t>
            </a:r>
            <a:r>
              <a:rPr lang="en-US" altLang="zh-CN" sz="1050" b="1" i="1">
                <a:latin typeface="Times New Roman" panose="02020603050405020304" pitchFamily="18" charset="0"/>
                <a:cs typeface="Times New Roman" panose="02020603050405020304" pitchFamily="18" charset="0"/>
              </a:rPr>
              <a:t>p</a:t>
            </a:r>
            <a:r>
              <a:rPr lang="en-US" altLang="zh-CN" sz="1050" b="1">
                <a:latin typeface="Times New Roman" panose="02020603050405020304" pitchFamily="18" charset="0"/>
                <a:cs typeface="Times New Roman" panose="02020603050405020304" pitchFamily="18" charset="0"/>
              </a:rPr>
              <a:t>=.001</a:t>
            </a:r>
            <a:r>
              <a:rPr lang="zh-CN" altLang="en-US" sz="1050" b="1">
                <a:latin typeface="Times New Roman" panose="02020603050405020304" pitchFamily="18" charset="0"/>
                <a:cs typeface="Times New Roman" panose="02020603050405020304" pitchFamily="18" charset="0"/>
              </a:rPr>
              <a:t>）</a:t>
            </a:r>
          </a:p>
        </c:rich>
      </c:tx>
      <c:layout>
        <c:manualLayout>
          <c:xMode val="edge"/>
          <c:yMode val="edge"/>
          <c:x val="0.11081233595800526"/>
          <c:y val="0.8518518518518518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177537182852142"/>
          <c:y val="3.03103660182521E-2"/>
          <c:w val="0.78576202974628173"/>
          <c:h val="0.66297288604788729"/>
        </c:manualLayout>
      </c:layout>
      <c:barChart>
        <c:barDir val="col"/>
        <c:grouping val="clustered"/>
        <c:varyColors val="0"/>
        <c:ser>
          <c:idx val="0"/>
          <c:order val="0"/>
          <c:tx>
            <c:strRef>
              <c:f>Sheet1!$C$80</c:f>
              <c:strCache>
                <c:ptCount val="1"/>
                <c:pt idx="0">
                  <c:v>男性</c:v>
                </c:pt>
              </c:strCache>
            </c:strRef>
          </c:tx>
          <c:spPr>
            <a:solidFill>
              <a:schemeClr val="bg1">
                <a:lumMod val="7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Sheet1!$D$79:$G$79</c:f>
              <c:strCache>
                <c:ptCount val="4"/>
                <c:pt idx="0">
                  <c:v>C1</c:v>
                </c:pt>
                <c:pt idx="1">
                  <c:v>C2</c:v>
                </c:pt>
                <c:pt idx="2">
                  <c:v>C3</c:v>
                </c:pt>
                <c:pt idx="3">
                  <c:v>C4</c:v>
                </c:pt>
              </c:strCache>
            </c:strRef>
          </c:cat>
          <c:val>
            <c:numRef>
              <c:f>Sheet1!$D$80:$G$80</c:f>
              <c:numCache>
                <c:formatCode>General</c:formatCode>
                <c:ptCount val="4"/>
                <c:pt idx="0">
                  <c:v>1.4028214462430479</c:v>
                </c:pt>
                <c:pt idx="1">
                  <c:v>1.5544686327886066</c:v>
                </c:pt>
                <c:pt idx="2">
                  <c:v>1.7197851239123032</c:v>
                </c:pt>
                <c:pt idx="3">
                  <c:v>1.7062358978251169</c:v>
                </c:pt>
              </c:numCache>
            </c:numRef>
          </c:val>
          <c:extLst>
            <c:ext xmlns:c16="http://schemas.microsoft.com/office/drawing/2014/chart" uri="{C3380CC4-5D6E-409C-BE32-E72D297353CC}">
              <c16:uniqueId val="{00000000-2BAB-4965-A85E-5FB74B10EFD5}"/>
            </c:ext>
          </c:extLst>
        </c:ser>
        <c:ser>
          <c:idx val="1"/>
          <c:order val="1"/>
          <c:tx>
            <c:strRef>
              <c:f>Sheet1!$C$81</c:f>
              <c:strCache>
                <c:ptCount val="1"/>
                <c:pt idx="0">
                  <c:v>女性</c:v>
                </c:pt>
              </c:strCache>
            </c:strRef>
          </c:tx>
          <c:spPr>
            <a:solidFill>
              <a:schemeClr val="tx1">
                <a:lumMod val="50000"/>
                <a:lumOff val="5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Sheet1!$D$79:$G$79</c:f>
              <c:strCache>
                <c:ptCount val="4"/>
                <c:pt idx="0">
                  <c:v>C1</c:v>
                </c:pt>
                <c:pt idx="1">
                  <c:v>C2</c:v>
                </c:pt>
                <c:pt idx="2">
                  <c:v>C3</c:v>
                </c:pt>
                <c:pt idx="3">
                  <c:v>C4</c:v>
                </c:pt>
              </c:strCache>
            </c:strRef>
          </c:cat>
          <c:val>
            <c:numRef>
              <c:f>Sheet1!$D$81:$G$81</c:f>
              <c:numCache>
                <c:formatCode>General</c:formatCode>
                <c:ptCount val="4"/>
                <c:pt idx="0">
                  <c:v>1.6740289828711257</c:v>
                </c:pt>
                <c:pt idx="1">
                  <c:v>1.907168098148708</c:v>
                </c:pt>
                <c:pt idx="2">
                  <c:v>2.0408535818132925</c:v>
                </c:pt>
                <c:pt idx="3">
                  <c:v>2.0732651757299903</c:v>
                </c:pt>
              </c:numCache>
            </c:numRef>
          </c:val>
          <c:extLst>
            <c:ext xmlns:c16="http://schemas.microsoft.com/office/drawing/2014/chart" uri="{C3380CC4-5D6E-409C-BE32-E72D297353CC}">
              <c16:uniqueId val="{00000001-2BAB-4965-A85E-5FB74B10EFD5}"/>
            </c:ext>
          </c:extLst>
        </c:ser>
        <c:dLbls>
          <c:showLegendKey val="0"/>
          <c:showVal val="0"/>
          <c:showCatName val="0"/>
          <c:showSerName val="0"/>
          <c:showPercent val="0"/>
          <c:showBubbleSize val="0"/>
        </c:dLbls>
        <c:gapWidth val="219"/>
        <c:overlap val="-27"/>
        <c:axId val="1508250736"/>
        <c:axId val="1508249072"/>
      </c:barChart>
      <c:catAx>
        <c:axId val="1508250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不同报告标准</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8249072"/>
        <c:crosses val="autoZero"/>
        <c:auto val="1"/>
        <c:lblAlgn val="ctr"/>
        <c:lblOffset val="100"/>
        <c:noMultiLvlLbl val="0"/>
      </c:catAx>
      <c:valAx>
        <c:axId val="15082490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再认感受性</a:t>
                </a:r>
                <a:r>
                  <a:rPr lang="en-US" altLang="zh-CN" sz="900">
                    <a:latin typeface="Times New Roman" panose="02020603050405020304" pitchFamily="18" charset="0"/>
                    <a:cs typeface="Times New Roman" panose="02020603050405020304" pitchFamily="18" charset="0"/>
                  </a:rPr>
                  <a:t>b</a:t>
                </a:r>
                <a:r>
                  <a:rPr lang="en-US" altLang="zh-CN">
                    <a:latin typeface="Times New Roman" panose="02020603050405020304" pitchFamily="18" charset="0"/>
                    <a:cs typeface="Times New Roman" panose="02020603050405020304" pitchFamily="18" charset="0"/>
                  </a:rPr>
                  <a:t>'</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8250736"/>
        <c:crosses val="autoZero"/>
        <c:crossBetween val="between"/>
      </c:valAx>
      <c:spPr>
        <a:noFill/>
        <a:ln w="25400">
          <a:noFill/>
        </a:ln>
        <a:effectLst/>
      </c:spPr>
    </c:plotArea>
    <c:legend>
      <c:legendPos val="r"/>
      <c:layout>
        <c:manualLayout>
          <c:xMode val="edge"/>
          <c:yMode val="edge"/>
          <c:x val="0.87531517935258096"/>
          <c:y val="0.27364537766112568"/>
          <c:w val="9.4129265091863507E-2"/>
          <c:h val="0.123086200658178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b="1"/>
              <a:t>图</a:t>
            </a:r>
            <a:r>
              <a:rPr lang="en-US" altLang="zh-CN" sz="1050" b="1"/>
              <a:t>4 </a:t>
            </a:r>
            <a:r>
              <a:rPr lang="zh-CN" altLang="en-US" sz="1050" b="1"/>
              <a:t>不同性别的被试在不同报告标准下的判断标准</a:t>
            </a:r>
            <a:r>
              <a:rPr lang="en-US" altLang="zh-CN" sz="1050" b="1"/>
              <a:t>β</a:t>
            </a:r>
            <a:r>
              <a:rPr lang="zh-CN" altLang="en-US" sz="1050" b="1"/>
              <a:t>（误差线为标准误，</a:t>
            </a:r>
            <a:r>
              <a:rPr lang="en-US" altLang="zh-CN" sz="1050" b="1"/>
              <a:t>***</a:t>
            </a:r>
            <a:r>
              <a:rPr lang="zh-CN" altLang="en-US" sz="1050" b="1"/>
              <a:t>：</a:t>
            </a:r>
            <a:r>
              <a:rPr lang="en-US" altLang="zh-CN" sz="1050" b="1" i="1"/>
              <a:t>p</a:t>
            </a:r>
            <a:r>
              <a:rPr lang="en-US" altLang="zh-CN" sz="1050" b="1"/>
              <a:t>&lt;.001</a:t>
            </a:r>
            <a:r>
              <a:rPr lang="zh-CN" altLang="en-US" sz="1050" b="1"/>
              <a:t>）</a:t>
            </a:r>
          </a:p>
        </c:rich>
      </c:tx>
      <c:layout>
        <c:manualLayout>
          <c:xMode val="edge"/>
          <c:yMode val="edge"/>
          <c:x val="9.6891825746451291E-2"/>
          <c:y val="0.7685185185185184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2022346325652029E-2"/>
          <c:y val="6.4652960046660837E-2"/>
          <c:w val="0.82008240159407386"/>
          <c:h val="0.60630358705161858"/>
        </c:manualLayout>
      </c:layout>
      <c:barChart>
        <c:barDir val="col"/>
        <c:grouping val="clustered"/>
        <c:varyColors val="0"/>
        <c:ser>
          <c:idx val="0"/>
          <c:order val="0"/>
          <c:tx>
            <c:strRef>
              <c:f>Sheet1!$C$80</c:f>
              <c:strCache>
                <c:ptCount val="1"/>
                <c:pt idx="0">
                  <c:v>男性</c:v>
                </c:pt>
              </c:strCache>
            </c:strRef>
          </c:tx>
          <c:spPr>
            <a:solidFill>
              <a:schemeClr val="bg1">
                <a:lumMod val="7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Sheet1!$D$79:$G$79</c:f>
              <c:strCache>
                <c:ptCount val="4"/>
                <c:pt idx="0">
                  <c:v>C1</c:v>
                </c:pt>
                <c:pt idx="1">
                  <c:v>C2</c:v>
                </c:pt>
                <c:pt idx="2">
                  <c:v>C3</c:v>
                </c:pt>
                <c:pt idx="3">
                  <c:v>C4</c:v>
                </c:pt>
              </c:strCache>
            </c:strRef>
          </c:cat>
          <c:val>
            <c:numRef>
              <c:f>Sheet1!$D$80:$G$80</c:f>
              <c:numCache>
                <c:formatCode>General</c:formatCode>
                <c:ptCount val="4"/>
                <c:pt idx="0">
                  <c:v>0.58698148808600925</c:v>
                </c:pt>
                <c:pt idx="1">
                  <c:v>1.0108770239545168</c:v>
                </c:pt>
                <c:pt idx="2">
                  <c:v>2.2165328787187661</c:v>
                </c:pt>
                <c:pt idx="3">
                  <c:v>4.3148476560725335</c:v>
                </c:pt>
              </c:numCache>
            </c:numRef>
          </c:val>
          <c:extLst>
            <c:ext xmlns:c16="http://schemas.microsoft.com/office/drawing/2014/chart" uri="{C3380CC4-5D6E-409C-BE32-E72D297353CC}">
              <c16:uniqueId val="{00000000-9C1E-4DC9-86C7-C63AF948A554}"/>
            </c:ext>
          </c:extLst>
        </c:ser>
        <c:ser>
          <c:idx val="1"/>
          <c:order val="1"/>
          <c:tx>
            <c:strRef>
              <c:f>Sheet1!$C$81</c:f>
              <c:strCache>
                <c:ptCount val="1"/>
                <c:pt idx="0">
                  <c:v>女性</c:v>
                </c:pt>
              </c:strCache>
            </c:strRef>
          </c:tx>
          <c:spPr>
            <a:solidFill>
              <a:schemeClr val="tx1">
                <a:lumMod val="50000"/>
                <a:lumOff val="5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Sheet1!$D$79:$G$79</c:f>
              <c:strCache>
                <c:ptCount val="4"/>
                <c:pt idx="0">
                  <c:v>C1</c:v>
                </c:pt>
                <c:pt idx="1">
                  <c:v>C2</c:v>
                </c:pt>
                <c:pt idx="2">
                  <c:v>C3</c:v>
                </c:pt>
                <c:pt idx="3">
                  <c:v>C4</c:v>
                </c:pt>
              </c:strCache>
            </c:strRef>
          </c:cat>
          <c:val>
            <c:numRef>
              <c:f>Sheet1!$D$81:$G$81</c:f>
              <c:numCache>
                <c:formatCode>General</c:formatCode>
                <c:ptCount val="4"/>
                <c:pt idx="0">
                  <c:v>0.60678762567929223</c:v>
                </c:pt>
                <c:pt idx="1">
                  <c:v>1.1561780101500894</c:v>
                </c:pt>
                <c:pt idx="2">
                  <c:v>2.5004607445073832</c:v>
                </c:pt>
                <c:pt idx="3">
                  <c:v>5.0823364601432663</c:v>
                </c:pt>
              </c:numCache>
            </c:numRef>
          </c:val>
          <c:extLst>
            <c:ext xmlns:c16="http://schemas.microsoft.com/office/drawing/2014/chart" uri="{C3380CC4-5D6E-409C-BE32-E72D297353CC}">
              <c16:uniqueId val="{00000001-9C1E-4DC9-86C7-C63AF948A554}"/>
            </c:ext>
          </c:extLst>
        </c:ser>
        <c:dLbls>
          <c:showLegendKey val="0"/>
          <c:showVal val="0"/>
          <c:showCatName val="0"/>
          <c:showSerName val="0"/>
          <c:showPercent val="0"/>
          <c:showBubbleSize val="0"/>
        </c:dLbls>
        <c:gapWidth val="219"/>
        <c:overlap val="-27"/>
        <c:axId val="1507827824"/>
        <c:axId val="1507835728"/>
      </c:barChart>
      <c:catAx>
        <c:axId val="150782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报告标准</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7835728"/>
        <c:crosses val="autoZero"/>
        <c:auto val="1"/>
        <c:lblAlgn val="ctr"/>
        <c:lblOffset val="100"/>
        <c:noMultiLvlLbl val="0"/>
      </c:catAx>
      <c:valAx>
        <c:axId val="15078357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latin typeface="宋体" panose="02010600030101010101" pitchFamily="2" charset="-122"/>
                    <a:ea typeface="宋体" panose="02010600030101010101" pitchFamily="2" charset="-122"/>
                  </a:rPr>
                  <a:t>判断标准</a:t>
                </a:r>
                <a:r>
                  <a:rPr lang="en-US" altLang="zh-CN">
                    <a:latin typeface="Times New Roman" panose="02020603050405020304" pitchFamily="18" charset="0"/>
                    <a:ea typeface="宋体" panose="02010600030101010101" pitchFamily="2" charset="-122"/>
                    <a:cs typeface="Times New Roman" panose="02020603050405020304" pitchFamily="18" charset="0"/>
                  </a:rPr>
                  <a:t>β</a:t>
                </a:r>
                <a:endParaRPr lang="zh-CN" altLang="en-US">
                  <a:latin typeface="Times New Roman" panose="02020603050405020304" pitchFamily="18" charset="0"/>
                  <a:ea typeface="宋体" panose="02010600030101010101" pitchFamily="2" charset="-122"/>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7827824"/>
        <c:crosses val="autoZero"/>
        <c:crossBetween val="between"/>
      </c:valAx>
      <c:spPr>
        <a:noFill/>
        <a:ln>
          <a:noFill/>
        </a:ln>
        <a:effectLst/>
      </c:spPr>
    </c:plotArea>
    <c:legend>
      <c:legendPos val="r"/>
      <c:layout>
        <c:manualLayout>
          <c:xMode val="edge"/>
          <c:yMode val="edge"/>
          <c:x val="0.89993505767726167"/>
          <c:y val="0.33724482356372126"/>
          <c:w val="8.2933273208690317E-2"/>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b="1">
                <a:latin typeface="宋体" panose="02010600030101010101" pitchFamily="2" charset="-122"/>
                <a:ea typeface="宋体" panose="02010600030101010101" pitchFamily="2" charset="-122"/>
              </a:rPr>
              <a:t>图</a:t>
            </a:r>
            <a:r>
              <a:rPr lang="en-US" altLang="zh-CN" sz="1050" b="1">
                <a:latin typeface="宋体" panose="02010600030101010101" pitchFamily="2" charset="-122"/>
                <a:ea typeface="宋体" panose="02010600030101010101" pitchFamily="2" charset="-122"/>
              </a:rPr>
              <a:t>5 </a:t>
            </a:r>
            <a:r>
              <a:rPr lang="zh-CN" altLang="en-US" sz="1050" b="1">
                <a:latin typeface="宋体" panose="02010600030101010101" pitchFamily="2" charset="-122"/>
                <a:ea typeface="宋体" panose="02010600030101010101" pitchFamily="2" charset="-122"/>
              </a:rPr>
              <a:t>选定被试的操作者特征曲线</a:t>
            </a:r>
          </a:p>
        </c:rich>
      </c:tx>
      <c:layout>
        <c:manualLayout>
          <c:xMode val="edge"/>
          <c:yMode val="edge"/>
          <c:x val="0.14306606757257839"/>
          <c:y val="0.9212962962962962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597043790578808"/>
          <c:y val="5.0764071157771956E-2"/>
          <c:w val="0.78487670949026089"/>
          <c:h val="0.71220691163604555"/>
        </c:manualLayout>
      </c:layout>
      <c:scatterChart>
        <c:scatterStyle val="lineMarker"/>
        <c:varyColors val="0"/>
        <c:ser>
          <c:idx val="0"/>
          <c:order val="0"/>
          <c:tx>
            <c:strRef>
              <c:f>计算!$N$9</c:f>
              <c:strCache>
                <c:ptCount val="1"/>
                <c:pt idx="0">
                  <c:v>击中率</c:v>
                </c:pt>
              </c:strCache>
            </c:strRef>
          </c:tx>
          <c:spPr>
            <a:ln w="19050" cap="rnd">
              <a:solidFill>
                <a:schemeClr val="tx1"/>
              </a:solidFill>
              <a:round/>
            </a:ln>
            <a:effectLst/>
          </c:spPr>
          <c:marker>
            <c:symbol val="circle"/>
            <c:size val="5"/>
            <c:spPr>
              <a:solidFill>
                <a:schemeClr val="accent1"/>
              </a:solidFill>
              <a:ln w="9525">
                <a:solidFill>
                  <a:schemeClr val="accent1"/>
                </a:solidFill>
              </a:ln>
              <a:effectLst/>
            </c:spPr>
          </c:marker>
          <c:xVal>
            <c:numRef>
              <c:f>计算!$M$10:$M$13</c:f>
              <c:numCache>
                <c:formatCode>General</c:formatCode>
                <c:ptCount val="4"/>
                <c:pt idx="0">
                  <c:v>0.55000000000000004</c:v>
                </c:pt>
                <c:pt idx="1">
                  <c:v>0.32</c:v>
                </c:pt>
                <c:pt idx="2">
                  <c:v>0.18</c:v>
                </c:pt>
                <c:pt idx="3">
                  <c:v>7.0000000000000007E-2</c:v>
                </c:pt>
              </c:numCache>
            </c:numRef>
          </c:xVal>
          <c:yVal>
            <c:numRef>
              <c:f>计算!$N$10:$N$13</c:f>
              <c:numCache>
                <c:formatCode>General</c:formatCode>
                <c:ptCount val="4"/>
                <c:pt idx="0">
                  <c:v>0.93</c:v>
                </c:pt>
                <c:pt idx="1">
                  <c:v>0.82</c:v>
                </c:pt>
                <c:pt idx="2">
                  <c:v>0.67</c:v>
                </c:pt>
                <c:pt idx="3">
                  <c:v>0.55000000000000004</c:v>
                </c:pt>
              </c:numCache>
            </c:numRef>
          </c:yVal>
          <c:smooth val="1"/>
          <c:extLst>
            <c:ext xmlns:c16="http://schemas.microsoft.com/office/drawing/2014/chart" uri="{C3380CC4-5D6E-409C-BE32-E72D297353CC}">
              <c16:uniqueId val="{00000000-D19F-4A1C-BC61-0E13516CEE56}"/>
            </c:ext>
          </c:extLst>
        </c:ser>
        <c:dLbls>
          <c:showLegendKey val="0"/>
          <c:showVal val="0"/>
          <c:showCatName val="0"/>
          <c:showSerName val="0"/>
          <c:showPercent val="0"/>
          <c:showBubbleSize val="0"/>
        </c:dLbls>
        <c:axId val="1814450192"/>
        <c:axId val="1814449360"/>
      </c:scatterChart>
      <c:valAx>
        <c:axId val="1814450192"/>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虚报率</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4449360"/>
        <c:crosses val="autoZero"/>
        <c:crossBetween val="midCat"/>
        <c:majorUnit val="0.1"/>
      </c:valAx>
      <c:valAx>
        <c:axId val="1814449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击中率</a:t>
                </a:r>
              </a:p>
            </c:rich>
          </c:tx>
          <c:layout>
            <c:manualLayout>
              <c:xMode val="edge"/>
              <c:yMode val="edge"/>
              <c:x val="2.3855032941475143E-2"/>
              <c:y val="0.342052712160979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4450192"/>
        <c:crosses val="autoZero"/>
        <c:crossBetween val="midCat"/>
      </c:valAx>
      <c:spPr>
        <a:noFill/>
        <a:ln w="25400">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b="1">
                <a:latin typeface="宋体" panose="02010600030101010101" pitchFamily="2" charset="-122"/>
                <a:ea typeface="宋体" panose="02010600030101010101" pitchFamily="2" charset="-122"/>
              </a:rPr>
              <a:t>图</a:t>
            </a:r>
            <a:r>
              <a:rPr lang="en-US" altLang="zh-CN" sz="1050" b="1">
                <a:latin typeface="宋体" panose="02010600030101010101" pitchFamily="2" charset="-122"/>
                <a:ea typeface="宋体" panose="02010600030101010101" pitchFamily="2" charset="-122"/>
              </a:rPr>
              <a:t>6 </a:t>
            </a:r>
            <a:r>
              <a:rPr lang="zh-CN" altLang="en-US" sz="1050" b="1">
                <a:latin typeface="宋体" panose="02010600030101010101" pitchFamily="2" charset="-122"/>
                <a:ea typeface="宋体" panose="02010600030101010101" pitchFamily="2" charset="-122"/>
              </a:rPr>
              <a:t>选定被试</a:t>
            </a:r>
            <a:r>
              <a:rPr lang="en-US" altLang="zh-CN" sz="1050" b="1">
                <a:latin typeface="宋体" panose="02010600030101010101" pitchFamily="2" charset="-122"/>
                <a:ea typeface="宋体" panose="02010600030101010101" pitchFamily="2" charset="-122"/>
              </a:rPr>
              <a:t>Z</a:t>
            </a:r>
            <a:r>
              <a:rPr lang="zh-CN" altLang="en-US" sz="1050" b="1">
                <a:latin typeface="宋体" panose="02010600030101010101" pitchFamily="2" charset="-122"/>
                <a:ea typeface="宋体" panose="02010600030101010101" pitchFamily="2" charset="-122"/>
              </a:rPr>
              <a:t>分数下的</a:t>
            </a:r>
            <a:r>
              <a:rPr lang="en-US" altLang="zh-CN" sz="1050" b="1">
                <a:latin typeface="Times New Roman" panose="02020603050405020304" pitchFamily="18" charset="0"/>
                <a:ea typeface="宋体" panose="02010600030101010101" pitchFamily="2" charset="-122"/>
                <a:cs typeface="Times New Roman" panose="02020603050405020304" pitchFamily="18" charset="0"/>
              </a:rPr>
              <a:t>ROC</a:t>
            </a:r>
            <a:r>
              <a:rPr lang="zh-CN" altLang="en-US" sz="1050" b="1">
                <a:latin typeface="宋体" panose="02010600030101010101" pitchFamily="2" charset="-122"/>
                <a:ea typeface="宋体" panose="02010600030101010101" pitchFamily="2" charset="-122"/>
              </a:rPr>
              <a:t>曲线</a:t>
            </a:r>
          </a:p>
        </c:rich>
      </c:tx>
      <c:layout>
        <c:manualLayout>
          <c:xMode val="edge"/>
          <c:yMode val="edge"/>
          <c:x val="0.25118744531933507"/>
          <c:y val="0.9292035398230088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4.4645888013998249E-2"/>
          <c:y val="0.1114533249715467"/>
          <c:w val="0.90342366579177602"/>
          <c:h val="0.72333519150814096"/>
        </c:manualLayout>
      </c:layout>
      <c:scatterChart>
        <c:scatterStyle val="lineMarker"/>
        <c:varyColors val="0"/>
        <c:ser>
          <c:idx val="0"/>
          <c:order val="0"/>
          <c:tx>
            <c:strRef>
              <c:f>计算!$N$9</c:f>
              <c:strCache>
                <c:ptCount val="1"/>
                <c:pt idx="0">
                  <c:v>击中率</c:v>
                </c:pt>
              </c:strCache>
            </c:strRef>
          </c:tx>
          <c:spPr>
            <a:ln w="19050" cap="rnd">
              <a:solidFill>
                <a:schemeClr val="bg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0070C0"/>
                </a:solidFill>
                <a:prstDash val="solid"/>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1173665791776035E-2"/>
                  <c:y val="0.2462162915476273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计算!$M$10:$M$13</c:f>
              <c:numCache>
                <c:formatCode>General</c:formatCode>
                <c:ptCount val="4"/>
                <c:pt idx="0">
                  <c:v>-0.13</c:v>
                </c:pt>
                <c:pt idx="1">
                  <c:v>0.48</c:v>
                </c:pt>
                <c:pt idx="2">
                  <c:v>0.9</c:v>
                </c:pt>
                <c:pt idx="3">
                  <c:v>1.5</c:v>
                </c:pt>
              </c:numCache>
            </c:numRef>
          </c:xVal>
          <c:yVal>
            <c:numRef>
              <c:f>计算!$N$10:$N$13</c:f>
              <c:numCache>
                <c:formatCode>General</c:formatCode>
                <c:ptCount val="4"/>
                <c:pt idx="0">
                  <c:v>-1.5</c:v>
                </c:pt>
                <c:pt idx="1">
                  <c:v>-0.9</c:v>
                </c:pt>
                <c:pt idx="2">
                  <c:v>-0.43</c:v>
                </c:pt>
                <c:pt idx="3">
                  <c:v>-0.13</c:v>
                </c:pt>
              </c:numCache>
            </c:numRef>
          </c:yVal>
          <c:smooth val="1"/>
          <c:extLst>
            <c:ext xmlns:c16="http://schemas.microsoft.com/office/drawing/2014/chart" uri="{C3380CC4-5D6E-409C-BE32-E72D297353CC}">
              <c16:uniqueId val="{00000002-87B7-4BEB-AAD5-C99CE49AECB4}"/>
            </c:ext>
          </c:extLst>
        </c:ser>
        <c:dLbls>
          <c:showLegendKey val="0"/>
          <c:showVal val="0"/>
          <c:showCatName val="0"/>
          <c:showSerName val="0"/>
          <c:showPercent val="0"/>
          <c:showBubbleSize val="0"/>
        </c:dLbls>
        <c:axId val="1517643056"/>
        <c:axId val="1517644720"/>
      </c:scatterChart>
      <c:valAx>
        <c:axId val="1517643056"/>
        <c:scaling>
          <c:orientation val="minMax"/>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虚报率</a:t>
                </a:r>
              </a:p>
            </c:rich>
          </c:tx>
          <c:layout>
            <c:manualLayout>
              <c:xMode val="edge"/>
              <c:yMode val="edge"/>
              <c:x val="0.45052427821522312"/>
              <c:y val="0.890829326643904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7644720"/>
        <c:crossesAt val="-2"/>
        <c:crossBetween val="midCat"/>
        <c:majorUnit val="0.30000000000000004"/>
      </c:valAx>
      <c:valAx>
        <c:axId val="1517644720"/>
        <c:scaling>
          <c:orientation val="minMax"/>
          <c:max val="0"/>
          <c:min val="-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击中率</a:t>
                </a:r>
              </a:p>
            </c:rich>
          </c:tx>
          <c:layout>
            <c:manualLayout>
              <c:xMode val="edge"/>
              <c:yMode val="edge"/>
              <c:x val="8.9923665791776033E-2"/>
              <c:y val="0.412280212761015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7643056"/>
        <c:crossesAt val="-2"/>
        <c:crossBetween val="midCat"/>
        <c:majorUnit val="0.30000000000000004"/>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D6C8-D19E-43FC-AB88-AA246C45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8</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风</dc:creator>
  <cp:keywords/>
  <dc:description/>
  <cp:lastModifiedBy>吴 风</cp:lastModifiedBy>
  <cp:revision>46</cp:revision>
  <dcterms:created xsi:type="dcterms:W3CDTF">2021-10-18T10:48:00Z</dcterms:created>
  <dcterms:modified xsi:type="dcterms:W3CDTF">2022-09-04T11:10:00Z</dcterms:modified>
</cp:coreProperties>
</file>