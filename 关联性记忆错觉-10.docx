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052D" w14:textId="7E3B3861" w:rsidR="007D6F1D" w:rsidRPr="007D6F1D" w:rsidDel="00805DF5" w:rsidRDefault="007D6F1D" w:rsidP="007D6F1D">
      <w:pPr>
        <w:widowControl w:val="0"/>
        <w:spacing w:line="240" w:lineRule="auto"/>
        <w:ind w:firstLineChars="0" w:firstLine="0"/>
        <w:jc w:val="center"/>
        <w:rPr>
          <w:del w:id="0" w:author="吴 风" w:date="2022-09-04T19:14:00Z"/>
          <w:rFonts w:cs="Times New Roman"/>
          <w:sz w:val="21"/>
          <w:szCs w:val="22"/>
        </w:rPr>
      </w:pPr>
      <w:del w:id="1" w:author="吴 风" w:date="2022-09-04T19:14:00Z">
        <w:r w:rsidRPr="007D6F1D" w:rsidDel="00805DF5">
          <w:rPr>
            <w:rFonts w:cs="Times New Roman"/>
            <w:sz w:val="21"/>
            <w:szCs w:val="22"/>
          </w:rPr>
          <w:delText>--------------------------------------------------------------------------------------------------------------------</w:delText>
        </w:r>
      </w:del>
    </w:p>
    <w:p w14:paraId="154C5B67" w14:textId="099A12D3" w:rsidR="007D6F1D" w:rsidRPr="007D6F1D" w:rsidDel="00805DF5" w:rsidRDefault="007D6F1D" w:rsidP="007D6F1D">
      <w:pPr>
        <w:widowControl w:val="0"/>
        <w:spacing w:line="240" w:lineRule="auto"/>
        <w:ind w:firstLineChars="0" w:firstLine="0"/>
        <w:jc w:val="center"/>
        <w:rPr>
          <w:del w:id="2" w:author="吴 风" w:date="2022-09-04T19:14:00Z"/>
          <w:rFonts w:ascii="宋体" w:hAnsi="宋体" w:cs="Times New Roman"/>
          <w:sz w:val="21"/>
          <w:szCs w:val="22"/>
          <w:u w:val="single"/>
        </w:rPr>
      </w:pPr>
      <w:del w:id="3" w:author="吴 风" w:date="2022-09-04T19:14:00Z">
        <w:r w:rsidRPr="007D6F1D" w:rsidDel="00805DF5">
          <w:rPr>
            <w:rFonts w:ascii="宋体" w:hAnsi="宋体" w:cs="Times New Roman"/>
            <w:sz w:val="21"/>
            <w:szCs w:val="22"/>
          </w:rPr>
          <w:delText xml:space="preserve">系别 </w:delText>
        </w:r>
        <w:r w:rsidRPr="007D6F1D" w:rsidDel="00805DF5">
          <w:rPr>
            <w:rFonts w:ascii="宋体" w:hAnsi="宋体" w:cs="Times New Roman"/>
            <w:sz w:val="21"/>
            <w:szCs w:val="22"/>
            <w:u w:val="single"/>
          </w:rPr>
          <w:delText xml:space="preserve"> 心院</w:delText>
        </w:r>
        <w:r w:rsidRPr="007D6F1D" w:rsidDel="00805DF5">
          <w:rPr>
            <w:rFonts w:ascii="宋体" w:hAnsi="宋体" w:cs="Times New Roman" w:hint="eastAsia"/>
            <w:sz w:val="21"/>
            <w:szCs w:val="22"/>
            <w:u w:val="single"/>
          </w:rPr>
          <w:delText xml:space="preserve"> </w:delText>
        </w:r>
        <w:r w:rsidRPr="007D6F1D" w:rsidDel="00805DF5">
          <w:rPr>
            <w:rFonts w:ascii="宋体" w:hAnsi="宋体" w:cs="Times New Roman"/>
            <w:sz w:val="21"/>
            <w:szCs w:val="22"/>
          </w:rPr>
          <w:delText xml:space="preserve">  年级 </w:delText>
        </w:r>
        <w:r w:rsidRPr="007D6F1D" w:rsidDel="00805DF5">
          <w:rPr>
            <w:rFonts w:ascii="宋体" w:hAnsi="宋体" w:cs="Times New Roman"/>
            <w:sz w:val="21"/>
            <w:szCs w:val="22"/>
            <w:u w:val="single"/>
          </w:rPr>
          <w:delText xml:space="preserve"> 2020级</w:delText>
        </w:r>
        <w:r w:rsidRPr="007D6F1D" w:rsidDel="00805DF5">
          <w:rPr>
            <w:rFonts w:ascii="宋体" w:hAnsi="宋体" w:cs="Times New Roman" w:hint="eastAsia"/>
            <w:sz w:val="21"/>
            <w:szCs w:val="22"/>
            <w:u w:val="single"/>
          </w:rPr>
          <w:delText xml:space="preserve"> </w:delText>
        </w:r>
        <w:r w:rsidRPr="007D6F1D" w:rsidDel="00805DF5">
          <w:rPr>
            <w:rFonts w:ascii="宋体" w:hAnsi="宋体" w:cs="Times New Roman"/>
            <w:sz w:val="21"/>
            <w:szCs w:val="22"/>
          </w:rPr>
          <w:delText xml:space="preserve">  姓名 </w:delText>
        </w:r>
        <w:r w:rsidRPr="007D6F1D" w:rsidDel="00805DF5">
          <w:rPr>
            <w:rFonts w:ascii="宋体" w:hAnsi="宋体" w:cs="Times New Roman"/>
            <w:sz w:val="21"/>
            <w:szCs w:val="22"/>
            <w:u w:val="single"/>
          </w:rPr>
          <w:delText xml:space="preserve"> </w:delText>
        </w:r>
        <w:r w:rsidRPr="007D6F1D" w:rsidDel="00805DF5">
          <w:rPr>
            <w:rFonts w:ascii="宋体" w:hAnsi="宋体" w:cs="Times New Roman" w:hint="eastAsia"/>
            <w:sz w:val="21"/>
            <w:szCs w:val="22"/>
            <w:u w:val="single"/>
          </w:rPr>
          <w:delText xml:space="preserve">蒋敬 </w:delText>
        </w:r>
        <w:r w:rsidRPr="007D6F1D" w:rsidDel="00805DF5">
          <w:rPr>
            <w:rFonts w:ascii="宋体" w:hAnsi="宋体" w:cs="Times New Roman"/>
            <w:sz w:val="21"/>
            <w:szCs w:val="22"/>
          </w:rPr>
          <w:delText xml:space="preserve">  同组成员 </w:delText>
        </w:r>
        <w:r w:rsidRPr="007D6F1D" w:rsidDel="00805DF5">
          <w:rPr>
            <w:rFonts w:ascii="宋体" w:hAnsi="宋体" w:cs="Times New Roman"/>
            <w:sz w:val="21"/>
            <w:szCs w:val="22"/>
            <w:u w:val="single"/>
          </w:rPr>
          <w:delText xml:space="preserve"> </w:delText>
        </w:r>
        <w:r w:rsidRPr="007D6F1D" w:rsidDel="00805DF5">
          <w:rPr>
            <w:rFonts w:ascii="宋体" w:hAnsi="宋体" w:cs="Times New Roman" w:hint="eastAsia"/>
            <w:sz w:val="21"/>
            <w:szCs w:val="22"/>
            <w:u w:val="single"/>
          </w:rPr>
          <w:delText>韩海宁、高宁、佘晨、胡依禾</w:delText>
        </w:r>
      </w:del>
    </w:p>
    <w:p w14:paraId="2D5B3FE8" w14:textId="1FBA66FA" w:rsidR="007D6F1D" w:rsidRPr="007D6F1D" w:rsidDel="00805DF5" w:rsidRDefault="007D6F1D" w:rsidP="007D6F1D">
      <w:pPr>
        <w:widowControl w:val="0"/>
        <w:pBdr>
          <w:bottom w:val="single" w:sz="6" w:space="1" w:color="auto"/>
        </w:pBdr>
        <w:spacing w:line="240" w:lineRule="auto"/>
        <w:ind w:firstLineChars="100" w:firstLine="210"/>
        <w:jc w:val="left"/>
        <w:rPr>
          <w:del w:id="4" w:author="吴 风" w:date="2022-09-04T19:14:00Z"/>
          <w:rFonts w:ascii="宋体" w:hAnsi="宋体" w:cs="Times New Roman"/>
          <w:sz w:val="21"/>
          <w:szCs w:val="22"/>
        </w:rPr>
      </w:pPr>
      <w:del w:id="5" w:author="吴 风" w:date="2022-09-04T19:14:00Z">
        <w:r w:rsidRPr="007D6F1D" w:rsidDel="00805DF5">
          <w:rPr>
            <w:rFonts w:ascii="宋体" w:hAnsi="宋体" w:cs="Times New Roman"/>
            <w:sz w:val="21"/>
            <w:szCs w:val="22"/>
          </w:rPr>
          <w:delText xml:space="preserve">实验日期 </w:delText>
        </w:r>
        <w:r w:rsidRPr="007D6F1D" w:rsidDel="00805DF5">
          <w:rPr>
            <w:rFonts w:ascii="宋体" w:hAnsi="宋体" w:cs="Times New Roman"/>
            <w:sz w:val="21"/>
            <w:szCs w:val="22"/>
            <w:u w:val="single"/>
          </w:rPr>
          <w:delText xml:space="preserve"> 2021.11.</w:delText>
        </w:r>
        <w:r w:rsidR="005518D8" w:rsidDel="00805DF5">
          <w:rPr>
            <w:rFonts w:ascii="宋体" w:hAnsi="宋体" w:cs="Times New Roman"/>
            <w:sz w:val="21"/>
            <w:szCs w:val="22"/>
            <w:u w:val="single"/>
          </w:rPr>
          <w:delText>26</w:delText>
        </w:r>
        <w:r w:rsidRPr="007D6F1D" w:rsidDel="00805DF5">
          <w:rPr>
            <w:rFonts w:ascii="宋体" w:hAnsi="宋体" w:cs="Times New Roman"/>
            <w:sz w:val="21"/>
            <w:szCs w:val="22"/>
            <w:u w:val="single"/>
          </w:rPr>
          <w:delText xml:space="preserve"> </w:delText>
        </w:r>
        <w:r w:rsidRPr="007D6F1D" w:rsidDel="00805DF5">
          <w:rPr>
            <w:rFonts w:ascii="宋体" w:hAnsi="宋体" w:cs="Times New Roman"/>
            <w:sz w:val="21"/>
            <w:szCs w:val="22"/>
          </w:rPr>
          <w:delText xml:space="preserve">                            教师</w:delText>
        </w:r>
        <w:commentRangeStart w:id="6"/>
        <w:r w:rsidRPr="007D6F1D" w:rsidDel="00805DF5">
          <w:rPr>
            <w:rFonts w:ascii="宋体" w:hAnsi="宋体" w:cs="Times New Roman"/>
            <w:sz w:val="21"/>
            <w:szCs w:val="22"/>
          </w:rPr>
          <w:delText>评定</w:delText>
        </w:r>
        <w:commentRangeEnd w:id="6"/>
        <w:r w:rsidR="008B4557" w:rsidDel="00805DF5">
          <w:rPr>
            <w:rStyle w:val="a8"/>
          </w:rPr>
          <w:commentReference w:id="6"/>
        </w:r>
        <w:r w:rsidRPr="007D6F1D" w:rsidDel="00805DF5">
          <w:rPr>
            <w:rFonts w:ascii="宋体" w:hAnsi="宋体" w:cs="Times New Roman" w:hint="eastAsia"/>
            <w:sz w:val="21"/>
            <w:szCs w:val="22"/>
          </w:rPr>
          <w:delText xml:space="preserve"> </w:delText>
        </w:r>
        <w:r w:rsidRPr="007D6F1D" w:rsidDel="00805DF5">
          <w:rPr>
            <w:rFonts w:ascii="宋体" w:hAnsi="宋体" w:cs="Times New Roman"/>
            <w:sz w:val="21"/>
            <w:szCs w:val="22"/>
          </w:rPr>
          <w:delText>___</w:delText>
        </w:r>
        <w:r w:rsidRPr="007D6F1D" w:rsidDel="00805DF5">
          <w:rPr>
            <w:rFonts w:ascii="宋体" w:hAnsi="宋体" w:cs="Times New Roman"/>
            <w:color w:val="FF0000"/>
            <w:sz w:val="21"/>
            <w:szCs w:val="22"/>
          </w:rPr>
          <w:delText>_</w:delText>
        </w:r>
        <w:r w:rsidRPr="007D6F1D" w:rsidDel="00805DF5">
          <w:rPr>
            <w:rFonts w:ascii="宋体" w:hAnsi="宋体" w:cs="Times New Roman"/>
            <w:sz w:val="21"/>
            <w:szCs w:val="22"/>
          </w:rPr>
          <w:delText>_____</w:delText>
        </w:r>
      </w:del>
    </w:p>
    <w:p w14:paraId="5E5C1BB1" w14:textId="77777777" w:rsidR="007D6F1D" w:rsidRDefault="007D6F1D" w:rsidP="007D6F1D">
      <w:pPr>
        <w:ind w:firstLineChars="0" w:firstLine="0"/>
        <w:jc w:val="center"/>
        <w:rPr>
          <w:rFonts w:cs="Times New Roman"/>
          <w:b/>
          <w:bCs/>
          <w:sz w:val="44"/>
          <w:szCs w:val="44"/>
        </w:rPr>
      </w:pPr>
    </w:p>
    <w:p w14:paraId="783CEF06" w14:textId="6A2CB1D7" w:rsidR="007D6F1D" w:rsidRPr="007D6F1D" w:rsidRDefault="007D6F1D" w:rsidP="007D6F1D">
      <w:pPr>
        <w:ind w:firstLineChars="0" w:firstLine="0"/>
        <w:jc w:val="center"/>
        <w:rPr>
          <w:rFonts w:cs="Times New Roman"/>
          <w:b/>
          <w:bCs/>
          <w:sz w:val="44"/>
          <w:szCs w:val="44"/>
        </w:rPr>
      </w:pPr>
      <w:r w:rsidRPr="007D6F1D">
        <w:rPr>
          <w:rFonts w:cs="Times New Roman" w:hint="eastAsia"/>
          <w:b/>
          <w:bCs/>
          <w:sz w:val="44"/>
          <w:szCs w:val="44"/>
        </w:rPr>
        <w:t>使用</w:t>
      </w:r>
      <w:r w:rsidRPr="007D6F1D">
        <w:rPr>
          <w:rFonts w:cs="Times New Roman" w:hint="eastAsia"/>
          <w:b/>
          <w:bCs/>
          <w:sz w:val="44"/>
          <w:szCs w:val="44"/>
        </w:rPr>
        <w:t>D</w:t>
      </w:r>
      <w:r w:rsidRPr="007D6F1D">
        <w:rPr>
          <w:rFonts w:cs="Times New Roman"/>
          <w:b/>
          <w:bCs/>
          <w:sz w:val="44"/>
          <w:szCs w:val="44"/>
        </w:rPr>
        <w:t>RM</w:t>
      </w:r>
      <w:r w:rsidRPr="007D6F1D">
        <w:rPr>
          <w:rFonts w:cs="Times New Roman" w:hint="eastAsia"/>
          <w:b/>
          <w:bCs/>
          <w:sz w:val="44"/>
          <w:szCs w:val="44"/>
        </w:rPr>
        <w:t>范式验证关联性记忆错觉</w:t>
      </w:r>
    </w:p>
    <w:p w14:paraId="4F4F8766" w14:textId="58CA5FDF" w:rsidR="008702F7" w:rsidRDefault="008702F7" w:rsidP="00262CDE">
      <w:pPr>
        <w:ind w:firstLineChars="0" w:firstLine="0"/>
        <w:rPr>
          <w:rFonts w:cs="Times New Roman"/>
        </w:rPr>
      </w:pPr>
      <w:r w:rsidRPr="007D6F1D">
        <w:rPr>
          <w:rFonts w:cs="Times New Roman" w:hint="eastAsia"/>
          <w:b/>
          <w:bCs/>
        </w:rPr>
        <w:t>摘</w:t>
      </w:r>
      <w:r w:rsidR="007D6F1D">
        <w:rPr>
          <w:rFonts w:cs="Times New Roman" w:hint="eastAsia"/>
          <w:b/>
          <w:bCs/>
        </w:rPr>
        <w:t xml:space="preserve"> </w:t>
      </w:r>
      <w:r w:rsidRPr="007D6F1D">
        <w:rPr>
          <w:rFonts w:cs="Times New Roman" w:hint="eastAsia"/>
          <w:b/>
          <w:bCs/>
        </w:rPr>
        <w:t>要</w:t>
      </w:r>
      <w:r>
        <w:rPr>
          <w:rFonts w:cs="Times New Roman" w:hint="eastAsia"/>
        </w:rPr>
        <w:t xml:space="preserve"> </w:t>
      </w:r>
      <w:r>
        <w:rPr>
          <w:rFonts w:cs="Times New Roman"/>
        </w:rPr>
        <w:t xml:space="preserve"> </w:t>
      </w:r>
      <w:r w:rsidRPr="007D6F1D">
        <w:rPr>
          <w:rFonts w:ascii="楷体" w:eastAsia="楷体" w:hAnsi="楷体" w:cs="Times New Roman" w:hint="eastAsia"/>
        </w:rPr>
        <w:t>关联性记忆错觉</w:t>
      </w:r>
      <w:ins w:id="7" w:author="汪 鑫" w:date="2021-12-06T09:25:00Z">
        <w:r w:rsidR="008B4557">
          <w:rPr>
            <w:rFonts w:ascii="楷体" w:eastAsia="楷体" w:hAnsi="楷体" w:cs="Times New Roman" w:hint="eastAsia"/>
          </w:rPr>
          <w:t>（associative……）</w:t>
        </w:r>
      </w:ins>
      <w:r w:rsidRPr="007D6F1D">
        <w:rPr>
          <w:rFonts w:ascii="楷体" w:eastAsia="楷体" w:hAnsi="楷体" w:cs="Times New Roman" w:hint="eastAsia"/>
        </w:rPr>
        <w:t>指当人们经历了一系列</w:t>
      </w:r>
      <w:r w:rsidR="00877045">
        <w:rPr>
          <w:rFonts w:ascii="楷体" w:eastAsia="楷体" w:hAnsi="楷体" w:cs="Times New Roman" w:hint="eastAsia"/>
        </w:rPr>
        <w:t>有</w:t>
      </w:r>
      <w:r w:rsidRPr="007D6F1D">
        <w:rPr>
          <w:rFonts w:ascii="楷体" w:eastAsia="楷体" w:hAnsi="楷体" w:cs="Times New Roman" w:hint="eastAsia"/>
        </w:rPr>
        <w:t>密切联系的信息之后，人们易于将</w:t>
      </w:r>
      <w:r w:rsidR="00877045">
        <w:rPr>
          <w:rFonts w:ascii="楷体" w:eastAsia="楷体" w:hAnsi="楷体" w:cs="Times New Roman" w:hint="eastAsia"/>
        </w:rPr>
        <w:t>那些</w:t>
      </w:r>
      <w:r w:rsidRPr="007D6F1D">
        <w:rPr>
          <w:rFonts w:ascii="楷体" w:eastAsia="楷体" w:hAnsi="楷体" w:cs="Times New Roman" w:hint="eastAsia"/>
        </w:rPr>
        <w:t>和以前信息相关的但并非经历过的事件认为是发生过的。本实验使用单因素组内设计，采用</w:t>
      </w:r>
      <w:r w:rsidRPr="007D6F1D">
        <w:rPr>
          <w:rFonts w:eastAsia="楷体" w:cs="Times New Roman"/>
        </w:rPr>
        <w:t>DRM</w:t>
      </w:r>
      <w:r w:rsidRPr="007D6F1D">
        <w:rPr>
          <w:rFonts w:ascii="楷体" w:eastAsia="楷体" w:hAnsi="楷体" w:cs="Times New Roman" w:hint="eastAsia"/>
        </w:rPr>
        <w:t>范式</w:t>
      </w:r>
      <w:ins w:id="8" w:author="汪 鑫" w:date="2021-12-06T09:25:00Z">
        <w:r w:rsidR="008B4557">
          <w:rPr>
            <w:rFonts w:ascii="楷体" w:eastAsia="楷体" w:hAnsi="楷体" w:cs="Times New Roman" w:hint="eastAsia"/>
          </w:rPr>
          <w:t>（）</w:t>
        </w:r>
      </w:ins>
      <w:r w:rsidR="00F66365" w:rsidRPr="007D6F1D">
        <w:rPr>
          <w:rFonts w:ascii="楷体" w:eastAsia="楷体" w:hAnsi="楷体" w:cs="Times New Roman" w:hint="eastAsia"/>
        </w:rPr>
        <w:t>，以词语类型为自变量，比较被试的再认率，并且使用信号检测论的方法，计算被试在</w:t>
      </w:r>
      <w:r w:rsidR="00905576" w:rsidRPr="007D6F1D">
        <w:rPr>
          <w:rFonts w:ascii="楷体" w:eastAsia="楷体" w:hAnsi="楷体" w:cs="Times New Roman" w:hint="eastAsia"/>
        </w:rPr>
        <w:t>分别</w:t>
      </w:r>
      <w:r w:rsidR="00F66365" w:rsidRPr="007D6F1D">
        <w:rPr>
          <w:rFonts w:ascii="楷体" w:eastAsia="楷体" w:hAnsi="楷体" w:cs="Times New Roman" w:hint="eastAsia"/>
        </w:rPr>
        <w:t>以虚假再认词和</w:t>
      </w:r>
      <w:r w:rsidR="00905576" w:rsidRPr="007D6F1D">
        <w:rPr>
          <w:rFonts w:ascii="楷体" w:eastAsia="楷体" w:hAnsi="楷体" w:cs="Times New Roman" w:hint="eastAsia"/>
        </w:rPr>
        <w:t>错误再认词为噪音下的感受性和判断标准。结果显示，正确再认率和虚假再认率均显著高于错误再认率，</w:t>
      </w:r>
      <w:proofErr w:type="gramStart"/>
      <w:r w:rsidR="00905576" w:rsidRPr="007D6F1D">
        <w:rPr>
          <w:rFonts w:ascii="楷体" w:eastAsia="楷体" w:hAnsi="楷体" w:cs="Times New Roman" w:hint="eastAsia"/>
        </w:rPr>
        <w:t>且正确</w:t>
      </w:r>
      <w:proofErr w:type="gramEnd"/>
      <w:r w:rsidR="00905576" w:rsidRPr="007D6F1D">
        <w:rPr>
          <w:rFonts w:ascii="楷体" w:eastAsia="楷体" w:hAnsi="楷体" w:cs="Times New Roman" w:hint="eastAsia"/>
        </w:rPr>
        <w:t>再认率显著高于虚假再认率，且以虚假再认词为噪音的感受性与判断标准均显著小于以错误再认词为噪音的感受性和判断标准。本实验证明了</w:t>
      </w:r>
      <w:r w:rsidR="006C4212" w:rsidRPr="007D6F1D">
        <w:rPr>
          <w:rFonts w:ascii="楷体" w:eastAsia="楷体" w:hAnsi="楷体" w:cs="Times New Roman" w:hint="eastAsia"/>
        </w:rPr>
        <w:t>关联性记忆错觉的存在，且对标准转换理论和虚假记忆模型提供了支持。</w:t>
      </w:r>
    </w:p>
    <w:p w14:paraId="16202B80" w14:textId="33475036" w:rsidR="006C4212" w:rsidRDefault="006C4212" w:rsidP="00262CDE">
      <w:pPr>
        <w:ind w:firstLineChars="0" w:firstLine="0"/>
        <w:rPr>
          <w:rFonts w:cs="Times New Roman"/>
          <w:b/>
          <w:bCs/>
        </w:rPr>
      </w:pPr>
      <w:r w:rsidRPr="007D6F1D">
        <w:rPr>
          <w:rFonts w:cs="Times New Roman" w:hint="eastAsia"/>
          <w:b/>
          <w:bCs/>
        </w:rPr>
        <w:t>关键词</w:t>
      </w:r>
      <w:r w:rsidRPr="007D6F1D">
        <w:rPr>
          <w:rFonts w:cs="Times New Roman" w:hint="eastAsia"/>
          <w:b/>
          <w:bCs/>
        </w:rPr>
        <w:t xml:space="preserve"> </w:t>
      </w:r>
      <w:r w:rsidRPr="007D6F1D">
        <w:rPr>
          <w:rFonts w:cs="Times New Roman"/>
          <w:b/>
          <w:bCs/>
        </w:rPr>
        <w:t xml:space="preserve"> </w:t>
      </w:r>
      <w:r w:rsidRPr="007D6F1D">
        <w:rPr>
          <w:rFonts w:cs="Times New Roman" w:hint="eastAsia"/>
          <w:b/>
          <w:bCs/>
        </w:rPr>
        <w:t>关联性记忆错觉</w:t>
      </w:r>
      <w:r w:rsidRPr="007D6F1D">
        <w:rPr>
          <w:rFonts w:cs="Times New Roman" w:hint="eastAsia"/>
          <w:b/>
          <w:bCs/>
        </w:rPr>
        <w:t xml:space="preserve"> </w:t>
      </w:r>
      <w:r w:rsidRPr="007D6F1D">
        <w:rPr>
          <w:rFonts w:cs="Times New Roman"/>
          <w:b/>
          <w:bCs/>
        </w:rPr>
        <w:t xml:space="preserve"> DRM</w:t>
      </w:r>
      <w:r w:rsidRPr="007D6F1D">
        <w:rPr>
          <w:rFonts w:cs="Times New Roman" w:hint="eastAsia"/>
          <w:b/>
          <w:bCs/>
        </w:rPr>
        <w:t>范式</w:t>
      </w:r>
      <w:r w:rsidRPr="007D6F1D">
        <w:rPr>
          <w:rFonts w:cs="Times New Roman" w:hint="eastAsia"/>
          <w:b/>
          <w:bCs/>
        </w:rPr>
        <w:t xml:space="preserve"> </w:t>
      </w:r>
      <w:r w:rsidRPr="007D6F1D">
        <w:rPr>
          <w:rFonts w:cs="Times New Roman"/>
          <w:b/>
          <w:bCs/>
        </w:rPr>
        <w:t xml:space="preserve"> </w:t>
      </w:r>
      <w:r w:rsidR="007D6F1D" w:rsidRPr="007D6F1D">
        <w:rPr>
          <w:rFonts w:cs="Times New Roman" w:hint="eastAsia"/>
          <w:b/>
          <w:bCs/>
        </w:rPr>
        <w:t>关键诱饵</w:t>
      </w:r>
      <w:r w:rsidR="007D6F1D" w:rsidRPr="007D6F1D">
        <w:rPr>
          <w:rFonts w:cs="Times New Roman" w:hint="eastAsia"/>
          <w:b/>
          <w:bCs/>
        </w:rPr>
        <w:t xml:space="preserve"> </w:t>
      </w:r>
      <w:r w:rsidR="007D6F1D" w:rsidRPr="007D6F1D">
        <w:rPr>
          <w:rFonts w:cs="Times New Roman"/>
          <w:b/>
          <w:bCs/>
        </w:rPr>
        <w:t xml:space="preserve"> </w:t>
      </w:r>
      <w:r w:rsidRPr="007D6F1D">
        <w:rPr>
          <w:rFonts w:cs="Times New Roman" w:hint="eastAsia"/>
          <w:b/>
          <w:bCs/>
        </w:rPr>
        <w:t>信号检测论</w:t>
      </w:r>
    </w:p>
    <w:p w14:paraId="51DCF398" w14:textId="2479EF1A" w:rsidR="007D6F1D" w:rsidRDefault="007D6F1D" w:rsidP="00262CDE">
      <w:pPr>
        <w:ind w:firstLineChars="0" w:firstLine="0"/>
        <w:rPr>
          <w:rFonts w:cs="Times New Roman"/>
          <w:b/>
          <w:bCs/>
        </w:rPr>
      </w:pPr>
    </w:p>
    <w:p w14:paraId="74D68CF6" w14:textId="77777777" w:rsidR="007D6F1D" w:rsidRPr="007D6F1D" w:rsidRDefault="007D6F1D" w:rsidP="00262CDE">
      <w:pPr>
        <w:ind w:firstLineChars="0" w:firstLine="0"/>
        <w:rPr>
          <w:rFonts w:cs="Times New Roman"/>
          <w:b/>
          <w:bCs/>
        </w:rPr>
      </w:pPr>
    </w:p>
    <w:p w14:paraId="2371B8EE" w14:textId="6C0D24F4" w:rsidR="00385619" w:rsidRDefault="00385619" w:rsidP="00262CDE">
      <w:pPr>
        <w:ind w:firstLineChars="0" w:firstLine="0"/>
        <w:rPr>
          <w:rFonts w:cs="Times New Roman"/>
          <w:sz w:val="30"/>
          <w:szCs w:val="30"/>
        </w:rPr>
      </w:pPr>
      <w:r>
        <w:rPr>
          <w:rFonts w:cs="Times New Roman" w:hint="eastAsia"/>
          <w:sz w:val="30"/>
          <w:szCs w:val="30"/>
        </w:rPr>
        <w:t>1</w:t>
      </w:r>
      <w:r>
        <w:rPr>
          <w:rFonts w:cs="Times New Roman"/>
          <w:sz w:val="30"/>
          <w:szCs w:val="30"/>
        </w:rPr>
        <w:t xml:space="preserve"> </w:t>
      </w:r>
      <w:r>
        <w:rPr>
          <w:rFonts w:cs="Times New Roman" w:hint="eastAsia"/>
          <w:sz w:val="30"/>
          <w:szCs w:val="30"/>
        </w:rPr>
        <w:t>前言</w:t>
      </w:r>
    </w:p>
    <w:p w14:paraId="165D46F7" w14:textId="1F5C579F" w:rsidR="00385619" w:rsidRDefault="00DD459F" w:rsidP="00385619">
      <w:pPr>
        <w:ind w:firstLine="480"/>
        <w:rPr>
          <w:rFonts w:cs="Times New Roman"/>
        </w:rPr>
      </w:pPr>
      <w:r>
        <w:rPr>
          <w:rFonts w:cs="Times New Roman" w:hint="eastAsia"/>
        </w:rPr>
        <w:t>关联性记忆错觉</w:t>
      </w:r>
      <w:r w:rsidR="0096091F">
        <w:rPr>
          <w:rFonts w:cs="Times New Roman" w:hint="eastAsia"/>
        </w:rPr>
        <w:t>(</w:t>
      </w:r>
      <w:r w:rsidR="0096091F">
        <w:rPr>
          <w:rFonts w:cs="Times New Roman"/>
        </w:rPr>
        <w:t>associative memory illusion)</w:t>
      </w:r>
      <w:r>
        <w:rPr>
          <w:rFonts w:cs="Times New Roman" w:hint="eastAsia"/>
        </w:rPr>
        <w:t>指当人们经历了一系列</w:t>
      </w:r>
      <w:r w:rsidR="00877045">
        <w:rPr>
          <w:rFonts w:cs="Times New Roman" w:hint="eastAsia"/>
        </w:rPr>
        <w:t>有</w:t>
      </w:r>
      <w:r>
        <w:rPr>
          <w:rFonts w:cs="Times New Roman" w:hint="eastAsia"/>
        </w:rPr>
        <w:t>密切联系的信息之后，人们易于</w:t>
      </w:r>
      <w:r w:rsidR="000B4888">
        <w:rPr>
          <w:rFonts w:cs="Times New Roman" w:hint="eastAsia"/>
        </w:rPr>
        <w:t>将和以前信息相关的但并非经历过的事件认为是发生过的，这</w:t>
      </w:r>
      <w:r>
        <w:rPr>
          <w:rFonts w:cs="Times New Roman" w:hint="eastAsia"/>
        </w:rPr>
        <w:t>是一种普遍存在的记忆错觉</w:t>
      </w:r>
      <w:r w:rsidR="0096091F">
        <w:rPr>
          <w:rFonts w:cs="Times New Roman" w:hint="eastAsia"/>
        </w:rPr>
        <w:t>(</w:t>
      </w:r>
      <w:r w:rsidR="0096091F">
        <w:rPr>
          <w:rFonts w:cs="Times New Roman" w:hint="eastAsia"/>
        </w:rPr>
        <w:t>何海瑛</w:t>
      </w:r>
      <w:r w:rsidR="0096091F">
        <w:rPr>
          <w:rFonts w:cs="Times New Roman" w:hint="eastAsia"/>
        </w:rPr>
        <w:t xml:space="preserve"> </w:t>
      </w:r>
      <w:r w:rsidR="0096091F">
        <w:rPr>
          <w:rFonts w:cs="Times New Roman" w:hint="eastAsia"/>
        </w:rPr>
        <w:t>等，</w:t>
      </w:r>
      <w:r w:rsidR="0096091F">
        <w:rPr>
          <w:rFonts w:cs="Times New Roman" w:hint="eastAsia"/>
        </w:rPr>
        <w:t>2</w:t>
      </w:r>
      <w:r w:rsidR="0096091F">
        <w:rPr>
          <w:rFonts w:cs="Times New Roman"/>
        </w:rPr>
        <w:t>001</w:t>
      </w:r>
      <w:r w:rsidR="0096091F">
        <w:rPr>
          <w:rFonts w:cs="Times New Roman" w:hint="eastAsia"/>
        </w:rPr>
        <w:t>)</w:t>
      </w:r>
      <w:r w:rsidR="0096091F">
        <w:rPr>
          <w:rFonts w:cs="Times New Roman" w:hint="eastAsia"/>
        </w:rPr>
        <w:t>。</w:t>
      </w:r>
    </w:p>
    <w:p w14:paraId="4070816F" w14:textId="632BAFB6" w:rsidR="0069354C" w:rsidRDefault="00D30DB6" w:rsidP="00385619">
      <w:pPr>
        <w:ind w:firstLine="480"/>
        <w:rPr>
          <w:rFonts w:cs="Times New Roman"/>
        </w:rPr>
      </w:pPr>
      <w:proofErr w:type="spellStart"/>
      <w:r>
        <w:rPr>
          <w:rFonts w:cs="Times New Roman" w:hint="eastAsia"/>
        </w:rPr>
        <w:t>D</w:t>
      </w:r>
      <w:r>
        <w:rPr>
          <w:rFonts w:cs="Times New Roman"/>
        </w:rPr>
        <w:t>eese</w:t>
      </w:r>
      <w:proofErr w:type="spellEnd"/>
      <w:r>
        <w:rPr>
          <w:rFonts w:cs="Times New Roman"/>
        </w:rPr>
        <w:t>(1959)</w:t>
      </w:r>
      <w:r>
        <w:rPr>
          <w:rFonts w:cs="Times New Roman" w:hint="eastAsia"/>
        </w:rPr>
        <w:t>最早对关联性记忆错觉进行了定量研究</w:t>
      </w:r>
      <w:r w:rsidR="000A2AFE">
        <w:rPr>
          <w:rFonts w:cs="Times New Roman" w:hint="eastAsia"/>
        </w:rPr>
        <w:t>，被试先学习多个词表，然后再自由回忆，结果发现被试往往错误地报告与学过单词</w:t>
      </w:r>
      <w:r w:rsidR="00E971BB">
        <w:rPr>
          <w:rFonts w:cs="Times New Roman" w:hint="eastAsia"/>
        </w:rPr>
        <w:t>紧密语义相关但并</w:t>
      </w:r>
      <w:proofErr w:type="gramStart"/>
      <w:r w:rsidR="00E971BB">
        <w:rPr>
          <w:rFonts w:cs="Times New Roman" w:hint="eastAsia"/>
        </w:rPr>
        <w:t>未学习</w:t>
      </w:r>
      <w:proofErr w:type="gramEnd"/>
      <w:r w:rsidR="00E971BB">
        <w:rPr>
          <w:rFonts w:cs="Times New Roman" w:hint="eastAsia"/>
        </w:rPr>
        <w:t>过的词，</w:t>
      </w:r>
      <w:r w:rsidR="007105B8">
        <w:rPr>
          <w:rFonts w:cs="Times New Roman" w:hint="eastAsia"/>
        </w:rPr>
        <w:t>例如呈现的词语中有“缝纫”、“注射”，被试报告了</w:t>
      </w:r>
      <w:r w:rsidR="00923213">
        <w:rPr>
          <w:rFonts w:cs="Times New Roman" w:hint="eastAsia"/>
        </w:rPr>
        <w:t>并未出现的“针”，</w:t>
      </w:r>
      <w:proofErr w:type="spellStart"/>
      <w:r w:rsidR="00E971BB">
        <w:rPr>
          <w:rFonts w:cs="Times New Roman" w:hint="eastAsia"/>
        </w:rPr>
        <w:t>D</w:t>
      </w:r>
      <w:r w:rsidR="00E971BB">
        <w:rPr>
          <w:rFonts w:cs="Times New Roman"/>
        </w:rPr>
        <w:t>eese</w:t>
      </w:r>
      <w:proofErr w:type="spellEnd"/>
      <w:r w:rsidR="00E971BB">
        <w:rPr>
          <w:rFonts w:cs="Times New Roman" w:hint="eastAsia"/>
        </w:rPr>
        <w:t>称这种效应为“语词介入</w:t>
      </w:r>
      <w:r w:rsidR="00E971BB">
        <w:rPr>
          <w:rFonts w:cs="Times New Roman"/>
        </w:rPr>
        <w:t>”</w:t>
      </w:r>
      <w:r w:rsidR="00E971BB">
        <w:rPr>
          <w:rFonts w:cs="Times New Roman" w:hint="eastAsia"/>
        </w:rPr>
        <w:t>。</w:t>
      </w:r>
      <w:r w:rsidR="003F481F">
        <w:rPr>
          <w:rFonts w:cs="Times New Roman"/>
        </w:rPr>
        <w:t>Roediger</w:t>
      </w:r>
      <w:r w:rsidR="003F481F">
        <w:rPr>
          <w:rFonts w:cs="Times New Roman" w:hint="eastAsia"/>
        </w:rPr>
        <w:t>和</w:t>
      </w:r>
      <w:r w:rsidR="003F481F">
        <w:rPr>
          <w:rFonts w:cs="Times New Roman" w:hint="eastAsia"/>
        </w:rPr>
        <w:t>M</w:t>
      </w:r>
      <w:r w:rsidR="003F481F">
        <w:rPr>
          <w:rFonts w:cs="Times New Roman"/>
        </w:rPr>
        <w:t>cDermott(1995)</w:t>
      </w:r>
      <w:r w:rsidR="003F481F">
        <w:rPr>
          <w:rFonts w:cs="Times New Roman" w:hint="eastAsia"/>
        </w:rPr>
        <w:t>系统拓展了</w:t>
      </w:r>
      <w:proofErr w:type="spellStart"/>
      <w:r w:rsidR="003F481F">
        <w:rPr>
          <w:rFonts w:cs="Times New Roman" w:hint="eastAsia"/>
        </w:rPr>
        <w:t>De</w:t>
      </w:r>
      <w:r w:rsidR="003F481F">
        <w:rPr>
          <w:rFonts w:cs="Times New Roman"/>
        </w:rPr>
        <w:t>ese</w:t>
      </w:r>
      <w:proofErr w:type="spellEnd"/>
      <w:r w:rsidR="003F481F">
        <w:rPr>
          <w:rFonts w:cs="Times New Roman" w:hint="eastAsia"/>
        </w:rPr>
        <w:t>的工作</w:t>
      </w:r>
      <w:r w:rsidR="00E53D6C">
        <w:rPr>
          <w:rFonts w:cs="Times New Roman" w:hint="eastAsia"/>
        </w:rPr>
        <w:t>，</w:t>
      </w:r>
      <w:r w:rsidR="0055057D">
        <w:rPr>
          <w:rFonts w:cs="Times New Roman" w:hint="eastAsia"/>
        </w:rPr>
        <w:t>设计了利用相关词的呈现来引发虚假回忆和再认的经典的范式，</w:t>
      </w:r>
      <w:r w:rsidR="00EA40E8">
        <w:rPr>
          <w:rFonts w:cs="Times New Roman" w:hint="eastAsia"/>
        </w:rPr>
        <w:t>研究者们将这种方式称为</w:t>
      </w:r>
      <w:proofErr w:type="spellStart"/>
      <w:r w:rsidR="00EA40E8">
        <w:rPr>
          <w:rFonts w:cs="Times New Roman" w:hint="eastAsia"/>
        </w:rPr>
        <w:t>D</w:t>
      </w:r>
      <w:r w:rsidR="00EA40E8">
        <w:rPr>
          <w:rFonts w:cs="Times New Roman"/>
        </w:rPr>
        <w:t>eese</w:t>
      </w:r>
      <w:proofErr w:type="spellEnd"/>
      <w:r w:rsidR="00EA40E8">
        <w:rPr>
          <w:rFonts w:cs="Times New Roman"/>
        </w:rPr>
        <w:t>-Roediger-McDermott</w:t>
      </w:r>
      <w:r w:rsidR="00EA40E8">
        <w:rPr>
          <w:rFonts w:cs="Times New Roman" w:hint="eastAsia"/>
        </w:rPr>
        <w:t>范式，或</w:t>
      </w:r>
      <w:r w:rsidR="00EA40E8">
        <w:rPr>
          <w:rFonts w:cs="Times New Roman" w:hint="eastAsia"/>
        </w:rPr>
        <w:t>D</w:t>
      </w:r>
      <w:r w:rsidR="00EA40E8">
        <w:rPr>
          <w:rFonts w:cs="Times New Roman"/>
        </w:rPr>
        <w:t>RM</w:t>
      </w:r>
      <w:r w:rsidR="00EA40E8">
        <w:rPr>
          <w:rFonts w:cs="Times New Roman" w:hint="eastAsia"/>
        </w:rPr>
        <w:t>范式。</w:t>
      </w:r>
      <w:r w:rsidR="00E06FF9">
        <w:rPr>
          <w:rFonts w:cs="Times New Roman" w:hint="eastAsia"/>
        </w:rPr>
        <w:t>D</w:t>
      </w:r>
      <w:r w:rsidR="00E06FF9">
        <w:rPr>
          <w:rFonts w:cs="Times New Roman"/>
        </w:rPr>
        <w:t>RM</w:t>
      </w:r>
      <w:r w:rsidR="00E06FF9">
        <w:rPr>
          <w:rFonts w:cs="Times New Roman" w:hint="eastAsia"/>
        </w:rPr>
        <w:t>范式的刺激材料为</w:t>
      </w:r>
      <w:r w:rsidR="00E06FF9">
        <w:rPr>
          <w:rFonts w:cs="Times New Roman" w:hint="eastAsia"/>
        </w:rPr>
        <w:t>3</w:t>
      </w:r>
      <w:r w:rsidR="00E06FF9">
        <w:rPr>
          <w:rFonts w:cs="Times New Roman"/>
        </w:rPr>
        <w:t>6</w:t>
      </w:r>
      <w:r w:rsidR="00E06FF9">
        <w:rPr>
          <w:rFonts w:cs="Times New Roman" w:hint="eastAsia"/>
        </w:rPr>
        <w:t>个词表，每个词表由一个关键诱饵（如寒冷），和</w:t>
      </w:r>
      <w:r w:rsidR="00E06FF9">
        <w:rPr>
          <w:rFonts w:cs="Times New Roman" w:hint="eastAsia"/>
        </w:rPr>
        <w:t>1</w:t>
      </w:r>
      <w:r w:rsidR="00E06FF9">
        <w:rPr>
          <w:rFonts w:cs="Times New Roman"/>
        </w:rPr>
        <w:t>5</w:t>
      </w:r>
      <w:r w:rsidR="00E06FF9">
        <w:rPr>
          <w:rFonts w:cs="Times New Roman" w:hint="eastAsia"/>
        </w:rPr>
        <w:t>个与关键诱饵相联系的</w:t>
      </w:r>
      <w:r w:rsidR="00937D33">
        <w:rPr>
          <w:rFonts w:cs="Times New Roman" w:hint="eastAsia"/>
        </w:rPr>
        <w:t>词语（如冬天、冰雪、霜冻等）组成，</w:t>
      </w:r>
      <w:r w:rsidR="00A513A2">
        <w:rPr>
          <w:rFonts w:cs="Times New Roman" w:hint="eastAsia"/>
        </w:rPr>
        <w:t>在学习阶段</w:t>
      </w:r>
      <w:r w:rsidR="008C3DCD">
        <w:rPr>
          <w:rFonts w:cs="Times New Roman" w:hint="eastAsia"/>
        </w:rPr>
        <w:t>给被试呈现</w:t>
      </w:r>
      <w:r w:rsidR="0049531D">
        <w:rPr>
          <w:rFonts w:cs="Times New Roman" w:hint="eastAsia"/>
        </w:rPr>
        <w:t>部分词表的</w:t>
      </w:r>
      <w:r w:rsidR="008C3DCD">
        <w:rPr>
          <w:rFonts w:cs="Times New Roman" w:hint="eastAsia"/>
        </w:rPr>
        <w:t>词语，但并不呈现关键诱饵，然后在测验阶段，要求被试对</w:t>
      </w:r>
      <w:r w:rsidR="0049531D">
        <w:rPr>
          <w:rFonts w:cs="Times New Roman" w:hint="eastAsia"/>
        </w:rPr>
        <w:t>学习过的词、</w:t>
      </w:r>
      <w:r w:rsidR="00E9620B">
        <w:rPr>
          <w:rFonts w:cs="Times New Roman" w:hint="eastAsia"/>
        </w:rPr>
        <w:t>学习过的词表的</w:t>
      </w:r>
      <w:r w:rsidR="0049531D">
        <w:rPr>
          <w:rFonts w:cs="Times New Roman" w:hint="eastAsia"/>
        </w:rPr>
        <w:t>关键诱饵和未呈现其他词表的词语进行再认，结果显示，</w:t>
      </w:r>
      <w:r w:rsidR="00E9620B">
        <w:rPr>
          <w:rFonts w:cs="Times New Roman" w:hint="eastAsia"/>
        </w:rPr>
        <w:t>被试错误再认学习过词表的关键诱饵</w:t>
      </w:r>
      <w:r w:rsidR="006077AE">
        <w:rPr>
          <w:rFonts w:cs="Times New Roman" w:hint="eastAsia"/>
        </w:rPr>
        <w:t>的概率</w:t>
      </w:r>
      <w:r w:rsidR="000167BB">
        <w:rPr>
          <w:rFonts w:cs="Times New Roman" w:hint="eastAsia"/>
        </w:rPr>
        <w:t>（即虚假再认率）</w:t>
      </w:r>
      <w:r w:rsidR="006077AE">
        <w:rPr>
          <w:rFonts w:cs="Times New Roman" w:hint="eastAsia"/>
        </w:rPr>
        <w:t>显著高于错误再认其他词表的词语的概率</w:t>
      </w:r>
      <w:r w:rsidR="000167BB">
        <w:rPr>
          <w:rFonts w:cs="Times New Roman" w:hint="eastAsia"/>
        </w:rPr>
        <w:t>（即错误再认率）</w:t>
      </w:r>
      <w:r w:rsidR="006077AE">
        <w:rPr>
          <w:rFonts w:cs="Times New Roman" w:hint="eastAsia"/>
        </w:rPr>
        <w:t>，验证了关联性记忆错觉的存在</w:t>
      </w:r>
      <w:r w:rsidR="006077AE">
        <w:rPr>
          <w:rFonts w:cs="Times New Roman" w:hint="eastAsia"/>
        </w:rPr>
        <w:t>(</w:t>
      </w:r>
      <w:r w:rsidR="006077AE">
        <w:rPr>
          <w:rFonts w:cs="Times New Roman"/>
        </w:rPr>
        <w:t>Roediger &amp; McDermott, 1995)</w:t>
      </w:r>
      <w:r w:rsidR="006077AE">
        <w:rPr>
          <w:rFonts w:cs="Times New Roman" w:hint="eastAsia"/>
        </w:rPr>
        <w:t>。</w:t>
      </w:r>
    </w:p>
    <w:p w14:paraId="1B077DC8" w14:textId="7A76500E" w:rsidR="006077AE" w:rsidRDefault="00B25D04" w:rsidP="00B973B5">
      <w:pPr>
        <w:ind w:firstLine="480"/>
        <w:rPr>
          <w:rFonts w:cs="Times New Roman"/>
        </w:rPr>
      </w:pPr>
      <w:r>
        <w:rPr>
          <w:rFonts w:cs="Times New Roman" w:hint="eastAsia"/>
        </w:rPr>
        <w:t>D</w:t>
      </w:r>
      <w:r>
        <w:rPr>
          <w:rFonts w:cs="Times New Roman"/>
        </w:rPr>
        <w:t>RM</w:t>
      </w:r>
      <w:r>
        <w:rPr>
          <w:rFonts w:cs="Times New Roman" w:hint="eastAsia"/>
        </w:rPr>
        <w:t>范式</w:t>
      </w:r>
      <w:r w:rsidR="00815BFF">
        <w:rPr>
          <w:rFonts w:cs="Times New Roman" w:hint="eastAsia"/>
        </w:rPr>
        <w:t>受到了广泛的关注，</w:t>
      </w:r>
      <w:r w:rsidR="00E02CC0">
        <w:rPr>
          <w:rFonts w:cs="Times New Roman" w:hint="eastAsia"/>
        </w:rPr>
        <w:t>研究者</w:t>
      </w:r>
      <w:r w:rsidR="00815BFF">
        <w:rPr>
          <w:rFonts w:cs="Times New Roman" w:hint="eastAsia"/>
        </w:rPr>
        <w:t>们</w:t>
      </w:r>
      <w:r w:rsidR="00E02CC0">
        <w:rPr>
          <w:rFonts w:cs="Times New Roman" w:hint="eastAsia"/>
        </w:rPr>
        <w:t>使用</w:t>
      </w:r>
      <w:r w:rsidR="00E02CC0">
        <w:rPr>
          <w:rFonts w:cs="Times New Roman" w:hint="eastAsia"/>
        </w:rPr>
        <w:t>D</w:t>
      </w:r>
      <w:r w:rsidR="00E02CC0">
        <w:rPr>
          <w:rFonts w:cs="Times New Roman"/>
        </w:rPr>
        <w:t>RM</w:t>
      </w:r>
      <w:r w:rsidR="00E02CC0">
        <w:rPr>
          <w:rFonts w:cs="Times New Roman" w:hint="eastAsia"/>
        </w:rPr>
        <w:t>范式，并引入其他的自变量来</w:t>
      </w:r>
      <w:r>
        <w:rPr>
          <w:rFonts w:cs="Times New Roman" w:hint="eastAsia"/>
        </w:rPr>
        <w:t>探究关联性记忆错觉的影响因素。</w:t>
      </w:r>
      <w:commentRangeStart w:id="9"/>
      <w:r w:rsidR="009A1A4F">
        <w:rPr>
          <w:rFonts w:cs="Times New Roman" w:hint="eastAsia"/>
        </w:rPr>
        <w:t>词表容量</w:t>
      </w:r>
      <w:commentRangeEnd w:id="9"/>
      <w:r w:rsidR="008B4557">
        <w:rPr>
          <w:rStyle w:val="a8"/>
        </w:rPr>
        <w:commentReference w:id="9"/>
      </w:r>
      <w:r w:rsidR="009A1A4F">
        <w:rPr>
          <w:rFonts w:cs="Times New Roman" w:hint="eastAsia"/>
        </w:rPr>
        <w:t>指一个词表中包含的关键诱饵和相关词汇的数量，词表容量</w:t>
      </w:r>
      <w:r w:rsidR="006E4494">
        <w:rPr>
          <w:rFonts w:cs="Times New Roman" w:hint="eastAsia"/>
        </w:rPr>
        <w:t>越大，被试的对关键诱饵的虚假再认率越高</w:t>
      </w:r>
      <w:r w:rsidR="002C2169">
        <w:rPr>
          <w:rFonts w:cs="Times New Roman" w:hint="eastAsia"/>
        </w:rPr>
        <w:t>，即使</w:t>
      </w:r>
      <w:r w:rsidR="009A030B">
        <w:rPr>
          <w:rFonts w:cs="Times New Roman" w:hint="eastAsia"/>
        </w:rPr>
        <w:t>词表容量不变，</w:t>
      </w:r>
      <w:r w:rsidR="002C2169">
        <w:rPr>
          <w:rFonts w:cs="Times New Roman" w:hint="eastAsia"/>
        </w:rPr>
        <w:t>通过增加与关键诱饵无关的填充词</w:t>
      </w:r>
      <w:r w:rsidR="009A030B">
        <w:rPr>
          <w:rFonts w:cs="Times New Roman" w:hint="eastAsia"/>
        </w:rPr>
        <w:t>来增加词表的长度，被试的虚</w:t>
      </w:r>
      <w:r w:rsidR="009A030B">
        <w:rPr>
          <w:rFonts w:cs="Times New Roman" w:hint="eastAsia"/>
        </w:rPr>
        <w:lastRenderedPageBreak/>
        <w:t>假再认率</w:t>
      </w:r>
      <w:r w:rsidR="002C2169">
        <w:rPr>
          <w:rFonts w:cs="Times New Roman" w:hint="eastAsia"/>
        </w:rPr>
        <w:t>也会</w:t>
      </w:r>
      <w:r w:rsidR="009A030B">
        <w:rPr>
          <w:rFonts w:cs="Times New Roman" w:hint="eastAsia"/>
        </w:rPr>
        <w:t>增加</w:t>
      </w:r>
      <w:r w:rsidR="002C2169">
        <w:rPr>
          <w:rFonts w:cs="Times New Roman" w:hint="eastAsia"/>
        </w:rPr>
        <w:t>(</w:t>
      </w:r>
      <w:r w:rsidR="002C2169">
        <w:rPr>
          <w:rFonts w:cs="Times New Roman"/>
        </w:rPr>
        <w:t>Robinson &amp; Roediger,</w:t>
      </w:r>
      <w:r w:rsidR="00A51475">
        <w:rPr>
          <w:rFonts w:cs="Times New Roman"/>
        </w:rPr>
        <w:t>1997</w:t>
      </w:r>
      <w:r w:rsidR="002C2169">
        <w:rPr>
          <w:rFonts w:cs="Times New Roman"/>
        </w:rPr>
        <w:t xml:space="preserve"> )</w:t>
      </w:r>
      <w:r w:rsidR="00DD1B57">
        <w:rPr>
          <w:rFonts w:cs="Times New Roman" w:hint="eastAsia"/>
        </w:rPr>
        <w:t>。</w:t>
      </w:r>
      <w:r w:rsidR="00B973B5">
        <w:rPr>
          <w:rFonts w:cs="Times New Roman" w:hint="eastAsia"/>
        </w:rPr>
        <w:t>与学习词汇按词表分组呈现相比，当</w:t>
      </w:r>
      <w:r w:rsidR="00DD1B57">
        <w:rPr>
          <w:rFonts w:cs="Times New Roman" w:hint="eastAsia"/>
        </w:rPr>
        <w:t>学习的词汇</w:t>
      </w:r>
      <w:r w:rsidR="001D0F28">
        <w:rPr>
          <w:rFonts w:cs="Times New Roman" w:hint="eastAsia"/>
        </w:rPr>
        <w:t>是全部混杂在一起随机呈现</w:t>
      </w:r>
      <w:r w:rsidR="00DD1B57">
        <w:rPr>
          <w:rFonts w:cs="Times New Roman" w:hint="eastAsia"/>
        </w:rPr>
        <w:t>时，被试的虚假再认率</w:t>
      </w:r>
      <w:r w:rsidR="001D0F28">
        <w:rPr>
          <w:rFonts w:cs="Times New Roman" w:hint="eastAsia"/>
        </w:rPr>
        <w:t>显著</w:t>
      </w:r>
      <w:r w:rsidR="00B973B5">
        <w:rPr>
          <w:rFonts w:cs="Times New Roman" w:hint="eastAsia"/>
        </w:rPr>
        <w:t>更低</w:t>
      </w:r>
      <w:r w:rsidR="00B973B5">
        <w:rPr>
          <w:rFonts w:cs="Times New Roman" w:hint="eastAsia"/>
        </w:rPr>
        <w:t>(</w:t>
      </w:r>
      <w:r w:rsidR="009E2C45">
        <w:rPr>
          <w:rFonts w:cs="Times New Roman"/>
        </w:rPr>
        <w:t xml:space="preserve">McDermott, </w:t>
      </w:r>
      <w:r w:rsidR="00502283">
        <w:rPr>
          <w:rFonts w:cs="Times New Roman"/>
        </w:rPr>
        <w:t>1996</w:t>
      </w:r>
      <w:r w:rsidR="009E2C45">
        <w:rPr>
          <w:rFonts w:cs="Times New Roman"/>
        </w:rPr>
        <w:t>)</w:t>
      </w:r>
      <w:r w:rsidR="009E2C45">
        <w:rPr>
          <w:rFonts w:cs="Times New Roman" w:hint="eastAsia"/>
        </w:rPr>
        <w:t>。</w:t>
      </w:r>
      <w:r w:rsidR="00016198">
        <w:rPr>
          <w:rFonts w:cs="Times New Roman" w:hint="eastAsia"/>
        </w:rPr>
        <w:t>关联性记忆错觉也存在测验效应，即在学习阶段之后进行测验</w:t>
      </w:r>
      <w:r w:rsidR="00426209">
        <w:rPr>
          <w:rFonts w:cs="Times New Roman" w:hint="eastAsia"/>
        </w:rPr>
        <w:t>会提高被试对关键诱饵的虚假再认率</w:t>
      </w:r>
      <w:r w:rsidR="00426209">
        <w:rPr>
          <w:rFonts w:cs="Times New Roman" w:hint="eastAsia"/>
        </w:rPr>
        <w:t>(</w:t>
      </w:r>
      <w:r w:rsidR="00426209">
        <w:rPr>
          <w:rFonts w:cs="Times New Roman"/>
        </w:rPr>
        <w:t xml:space="preserve">Roediger &amp; McDermott, </w:t>
      </w:r>
      <w:r w:rsidR="007722DA">
        <w:rPr>
          <w:rFonts w:cs="Times New Roman"/>
        </w:rPr>
        <w:t>1995</w:t>
      </w:r>
      <w:r w:rsidR="00426209">
        <w:rPr>
          <w:rFonts w:cs="Times New Roman"/>
        </w:rPr>
        <w:t>)</w:t>
      </w:r>
      <w:r w:rsidR="00365090">
        <w:rPr>
          <w:rFonts w:cs="Times New Roman" w:hint="eastAsia"/>
        </w:rPr>
        <w:t>，且测验的次数越多，虚假再认率越高</w:t>
      </w:r>
      <w:r w:rsidR="00365090">
        <w:rPr>
          <w:rFonts w:cs="Times New Roman" w:hint="eastAsia"/>
        </w:rPr>
        <w:t>(</w:t>
      </w:r>
      <w:r w:rsidR="00365090">
        <w:rPr>
          <w:rFonts w:cs="Times New Roman"/>
        </w:rPr>
        <w:t xml:space="preserve">Payne et al., </w:t>
      </w:r>
      <w:r w:rsidR="007722DA">
        <w:rPr>
          <w:rFonts w:cs="Times New Roman"/>
        </w:rPr>
        <w:t>1996</w:t>
      </w:r>
      <w:r w:rsidR="00365090">
        <w:rPr>
          <w:rFonts w:cs="Times New Roman"/>
        </w:rPr>
        <w:t>)</w:t>
      </w:r>
      <w:r w:rsidR="00365090">
        <w:rPr>
          <w:rFonts w:cs="Times New Roman" w:hint="eastAsia"/>
        </w:rPr>
        <w:t>。</w:t>
      </w:r>
      <w:r w:rsidR="005253A5">
        <w:rPr>
          <w:rFonts w:cs="Times New Roman" w:hint="eastAsia"/>
        </w:rPr>
        <w:t>年龄也会影响被试在</w:t>
      </w:r>
      <w:r w:rsidR="005253A5">
        <w:rPr>
          <w:rFonts w:cs="Times New Roman" w:hint="eastAsia"/>
        </w:rPr>
        <w:t>D</w:t>
      </w:r>
      <w:r w:rsidR="005253A5">
        <w:rPr>
          <w:rFonts w:cs="Times New Roman"/>
        </w:rPr>
        <w:t>RM</w:t>
      </w:r>
      <w:r w:rsidR="005253A5">
        <w:rPr>
          <w:rFonts w:cs="Times New Roman" w:hint="eastAsia"/>
        </w:rPr>
        <w:t>范式中的表现，与年轻被试相比，老年被试的正确再认率显著</w:t>
      </w:r>
      <w:r w:rsidR="00905CF2">
        <w:rPr>
          <w:rFonts w:cs="Times New Roman" w:hint="eastAsia"/>
        </w:rPr>
        <w:t>更</w:t>
      </w:r>
      <w:r w:rsidR="005253A5">
        <w:rPr>
          <w:rFonts w:cs="Times New Roman" w:hint="eastAsia"/>
        </w:rPr>
        <w:t>低，虚假再认率显著</w:t>
      </w:r>
      <w:r w:rsidR="00905CF2">
        <w:rPr>
          <w:rFonts w:cs="Times New Roman" w:hint="eastAsia"/>
        </w:rPr>
        <w:t>更高</w:t>
      </w:r>
      <w:r w:rsidR="00905CF2">
        <w:rPr>
          <w:rFonts w:cs="Times New Roman" w:hint="eastAsia"/>
        </w:rPr>
        <w:t>(</w:t>
      </w:r>
      <w:r w:rsidR="00905CF2">
        <w:rPr>
          <w:rFonts w:cs="Times New Roman"/>
        </w:rPr>
        <w:t xml:space="preserve">Norman &amp; Schacter, </w:t>
      </w:r>
      <w:r w:rsidR="00BA7F5A">
        <w:rPr>
          <w:rFonts w:cs="Times New Roman"/>
        </w:rPr>
        <w:t>1997</w:t>
      </w:r>
      <w:r w:rsidR="00905CF2">
        <w:rPr>
          <w:rFonts w:cs="Times New Roman"/>
        </w:rPr>
        <w:t>)</w:t>
      </w:r>
      <w:r w:rsidR="00905CF2">
        <w:rPr>
          <w:rFonts w:cs="Times New Roman" w:hint="eastAsia"/>
        </w:rPr>
        <w:t>。</w:t>
      </w:r>
    </w:p>
    <w:p w14:paraId="09C89336" w14:textId="55506523" w:rsidR="00905CF2" w:rsidRDefault="00781050" w:rsidP="00B973B5">
      <w:pPr>
        <w:ind w:firstLine="480"/>
        <w:rPr>
          <w:rFonts w:cs="Times New Roman"/>
        </w:rPr>
      </w:pPr>
      <w:r>
        <w:rPr>
          <w:rFonts w:cs="Times New Roman" w:hint="eastAsia"/>
        </w:rPr>
        <w:t>对于关联性记忆错觉的产生机制，研究者们进行了探索。</w:t>
      </w:r>
      <w:r w:rsidR="0078683E">
        <w:rPr>
          <w:rFonts w:cs="Times New Roman" w:hint="eastAsia"/>
        </w:rPr>
        <w:t>考虑到被试在</w:t>
      </w:r>
      <w:r w:rsidR="00033718">
        <w:rPr>
          <w:rFonts w:cs="Times New Roman" w:hint="eastAsia"/>
        </w:rPr>
        <w:t>D</w:t>
      </w:r>
      <w:r w:rsidR="00033718">
        <w:rPr>
          <w:rFonts w:cs="Times New Roman"/>
        </w:rPr>
        <w:t>RM</w:t>
      </w:r>
      <w:r w:rsidR="00033718">
        <w:rPr>
          <w:rFonts w:cs="Times New Roman" w:hint="eastAsia"/>
        </w:rPr>
        <w:t>范式的再认阶段中的表现可能不仅与记忆本身有关，也可能受到判断标准的影响，</w:t>
      </w:r>
      <w:r w:rsidR="00033718">
        <w:rPr>
          <w:rFonts w:cs="Times New Roman" w:hint="eastAsia"/>
        </w:rPr>
        <w:t>Miller</w:t>
      </w:r>
      <w:r w:rsidR="00033718">
        <w:rPr>
          <w:rFonts w:cs="Times New Roman" w:hint="eastAsia"/>
        </w:rPr>
        <w:t>和</w:t>
      </w:r>
      <w:r w:rsidR="00033718">
        <w:rPr>
          <w:rFonts w:cs="Times New Roman" w:hint="eastAsia"/>
        </w:rPr>
        <w:t>W</w:t>
      </w:r>
      <w:r w:rsidR="00033718">
        <w:rPr>
          <w:rFonts w:cs="Times New Roman"/>
        </w:rPr>
        <w:t>olford(1999)</w:t>
      </w:r>
      <w:r w:rsidR="00610498">
        <w:rPr>
          <w:rFonts w:cs="Times New Roman" w:hint="eastAsia"/>
        </w:rPr>
        <w:t>在</w:t>
      </w:r>
      <w:r w:rsidR="00033718">
        <w:rPr>
          <w:rFonts w:cs="Times New Roman" w:hint="eastAsia"/>
        </w:rPr>
        <w:t>D</w:t>
      </w:r>
      <w:r w:rsidR="00033718">
        <w:rPr>
          <w:rFonts w:cs="Times New Roman"/>
        </w:rPr>
        <w:t>RM</w:t>
      </w:r>
      <w:r w:rsidR="00610498">
        <w:rPr>
          <w:rFonts w:cs="Times New Roman" w:hint="eastAsia"/>
        </w:rPr>
        <w:t>范式的数据分析中使用了信号检测论的方法，将学习过的词语作为信号，将</w:t>
      </w:r>
      <w:r w:rsidR="000E5574">
        <w:rPr>
          <w:rFonts w:cs="Times New Roman" w:hint="eastAsia"/>
        </w:rPr>
        <w:t>学习过的词表中并未呈现的</w:t>
      </w:r>
      <w:r w:rsidR="00610498">
        <w:rPr>
          <w:rFonts w:cs="Times New Roman" w:hint="eastAsia"/>
        </w:rPr>
        <w:t>关键诱饵和</w:t>
      </w:r>
      <w:r w:rsidR="000E5574">
        <w:rPr>
          <w:rFonts w:cs="Times New Roman" w:hint="eastAsia"/>
        </w:rPr>
        <w:t>新词表的无关</w:t>
      </w:r>
      <w:r w:rsidR="00962434">
        <w:rPr>
          <w:rFonts w:cs="Times New Roman" w:hint="eastAsia"/>
        </w:rPr>
        <w:t>词语分别作为噪音，计算被试在两种不同噪音下的感受性和判断标准，结果显示，被试在两种噪音下的感受性没有显著性差异</w:t>
      </w:r>
      <w:r w:rsidR="00E516AC">
        <w:rPr>
          <w:rFonts w:cs="Times New Roman" w:hint="eastAsia"/>
        </w:rPr>
        <w:t>，但</w:t>
      </w:r>
      <w:r w:rsidR="00421ADD">
        <w:rPr>
          <w:rFonts w:cs="Times New Roman" w:hint="eastAsia"/>
        </w:rPr>
        <w:t>与以无关词语作为噪音相比，</w:t>
      </w:r>
      <w:r w:rsidR="00E516AC">
        <w:rPr>
          <w:rFonts w:cs="Times New Roman" w:hint="eastAsia"/>
        </w:rPr>
        <w:t>以关键诱饵作为噪音下被试的判断标准显著更低</w:t>
      </w:r>
      <w:r w:rsidR="00421ADD">
        <w:rPr>
          <w:rFonts w:cs="Times New Roman" w:hint="eastAsia"/>
        </w:rPr>
        <w:t>，研究者据此提出了标准转换理论</w:t>
      </w:r>
      <w:r w:rsidR="008B4B76">
        <w:rPr>
          <w:rFonts w:cs="Times New Roman" w:hint="eastAsia"/>
        </w:rPr>
        <w:t>(</w:t>
      </w:r>
      <w:r w:rsidR="008B4B76">
        <w:rPr>
          <w:rFonts w:cs="Times New Roman"/>
        </w:rPr>
        <w:t>criterion-shift account theory)</w:t>
      </w:r>
      <w:r w:rsidR="008B4B76">
        <w:rPr>
          <w:rFonts w:cs="Times New Roman" w:hint="eastAsia"/>
        </w:rPr>
        <w:t>，认为</w:t>
      </w:r>
      <w:r w:rsidR="008B4B76">
        <w:rPr>
          <w:rFonts w:cs="Times New Roman" w:hint="eastAsia"/>
        </w:rPr>
        <w:t>D</w:t>
      </w:r>
      <w:r w:rsidR="008B4B76">
        <w:rPr>
          <w:rFonts w:cs="Times New Roman"/>
        </w:rPr>
        <w:t>RM</w:t>
      </w:r>
      <w:r w:rsidR="008B4B76">
        <w:rPr>
          <w:rFonts w:cs="Times New Roman" w:hint="eastAsia"/>
        </w:rPr>
        <w:t>范式中被试较高的虚假再认</w:t>
      </w:r>
      <w:proofErr w:type="gramStart"/>
      <w:r w:rsidR="008B4B76">
        <w:rPr>
          <w:rFonts w:cs="Times New Roman" w:hint="eastAsia"/>
        </w:rPr>
        <w:t>率并非</w:t>
      </w:r>
      <w:proofErr w:type="gramEnd"/>
      <w:r w:rsidR="008B4B76">
        <w:rPr>
          <w:rFonts w:cs="Times New Roman" w:hint="eastAsia"/>
        </w:rPr>
        <w:t>因为被试产生了记忆错觉，而是因为被试</w:t>
      </w:r>
      <w:r w:rsidR="00177C87">
        <w:rPr>
          <w:rFonts w:cs="Times New Roman" w:hint="eastAsia"/>
        </w:rPr>
        <w:t>在对关键诱饵的判断中使用了较低的判断标准。</w:t>
      </w:r>
      <w:r w:rsidR="006F1196">
        <w:rPr>
          <w:rFonts w:cs="Times New Roman" w:hint="eastAsia"/>
        </w:rPr>
        <w:t>然而</w:t>
      </w:r>
      <w:r>
        <w:rPr>
          <w:rFonts w:cs="Times New Roman" w:hint="eastAsia"/>
        </w:rPr>
        <w:t>，也有研究者</w:t>
      </w:r>
      <w:r w:rsidR="002A6A70">
        <w:rPr>
          <w:rFonts w:cs="Times New Roman" w:hint="eastAsia"/>
        </w:rPr>
        <w:t>质疑</w:t>
      </w:r>
      <w:r w:rsidR="001B06B4">
        <w:rPr>
          <w:rFonts w:cs="Times New Roman" w:hint="eastAsia"/>
        </w:rPr>
        <w:t>标准转换理论</w:t>
      </w:r>
      <w:r>
        <w:rPr>
          <w:rFonts w:cs="Times New Roman" w:hint="eastAsia"/>
        </w:rPr>
        <w:t>，</w:t>
      </w:r>
      <w:proofErr w:type="spellStart"/>
      <w:r w:rsidR="00262420">
        <w:rPr>
          <w:rFonts w:cs="Times New Roman" w:hint="eastAsia"/>
        </w:rPr>
        <w:t>W</w:t>
      </w:r>
      <w:r w:rsidR="00262420">
        <w:rPr>
          <w:rFonts w:cs="Times New Roman"/>
        </w:rPr>
        <w:t>ixted</w:t>
      </w:r>
      <w:proofErr w:type="spellEnd"/>
      <w:r w:rsidR="00262420">
        <w:rPr>
          <w:rFonts w:cs="Times New Roman" w:hint="eastAsia"/>
        </w:rPr>
        <w:t>和</w:t>
      </w:r>
      <w:r w:rsidR="00262420">
        <w:rPr>
          <w:rFonts w:cs="Times New Roman" w:hint="eastAsia"/>
        </w:rPr>
        <w:t>S</w:t>
      </w:r>
      <w:r w:rsidR="00262420">
        <w:rPr>
          <w:rFonts w:cs="Times New Roman"/>
        </w:rPr>
        <w:t>tretch(2000)</w:t>
      </w:r>
      <w:r w:rsidR="00262420">
        <w:rPr>
          <w:rFonts w:cs="Times New Roman" w:hint="eastAsia"/>
        </w:rPr>
        <w:t>提出了虚假记忆模型，该模型认为，</w:t>
      </w:r>
      <w:r w:rsidR="002A6ACA">
        <w:rPr>
          <w:rFonts w:cs="Times New Roman" w:hint="eastAsia"/>
        </w:rPr>
        <w:t>被试的判断标准并没有改变，而是</w:t>
      </w:r>
      <w:r w:rsidR="00262420">
        <w:rPr>
          <w:rFonts w:cs="Times New Roman" w:hint="eastAsia"/>
        </w:rPr>
        <w:t>关键诱饵和学习过的词语的相关性增加了关键诱饵的</w:t>
      </w:r>
      <w:r w:rsidR="0029461E">
        <w:rPr>
          <w:rFonts w:cs="Times New Roman" w:hint="eastAsia"/>
        </w:rPr>
        <w:t>证据强度</w:t>
      </w:r>
      <w:r w:rsidR="0029461E">
        <w:rPr>
          <w:rFonts w:cs="Times New Roman" w:hint="eastAsia"/>
        </w:rPr>
        <w:t>(</w:t>
      </w:r>
      <w:r w:rsidR="0029461E">
        <w:rPr>
          <w:rFonts w:cs="Times New Roman"/>
        </w:rPr>
        <w:t>strength of evidence)</w:t>
      </w:r>
      <w:r w:rsidR="0029461E">
        <w:rPr>
          <w:rFonts w:cs="Times New Roman" w:hint="eastAsia"/>
        </w:rPr>
        <w:t>，</w:t>
      </w:r>
      <w:r w:rsidR="002A6ACA">
        <w:rPr>
          <w:rFonts w:cs="Times New Roman" w:hint="eastAsia"/>
        </w:rPr>
        <w:t>导致被试</w:t>
      </w:r>
      <w:r w:rsidR="00FA0A55">
        <w:rPr>
          <w:rFonts w:cs="Times New Roman" w:hint="eastAsia"/>
        </w:rPr>
        <w:t>分辨学过词语与关键诱饵的</w:t>
      </w:r>
      <w:r w:rsidR="002A6ACA">
        <w:rPr>
          <w:rFonts w:cs="Times New Roman" w:hint="eastAsia"/>
        </w:rPr>
        <w:t>能力</w:t>
      </w:r>
      <w:r w:rsidR="002021A7">
        <w:rPr>
          <w:rFonts w:cs="Times New Roman" w:hint="eastAsia"/>
        </w:rPr>
        <w:t>较弱，</w:t>
      </w:r>
      <w:r w:rsidR="00FA0A55">
        <w:rPr>
          <w:rFonts w:cs="Times New Roman" w:hint="eastAsia"/>
        </w:rPr>
        <w:t>从而</w:t>
      </w:r>
      <w:r w:rsidR="002021A7">
        <w:rPr>
          <w:rFonts w:cs="Times New Roman" w:hint="eastAsia"/>
        </w:rPr>
        <w:t>产生了关联性记忆错觉。</w:t>
      </w:r>
    </w:p>
    <w:p w14:paraId="50C7AD94" w14:textId="2946F50B" w:rsidR="002021A7" w:rsidRPr="0096091F" w:rsidRDefault="002021A7" w:rsidP="00B973B5">
      <w:pPr>
        <w:ind w:firstLine="480"/>
        <w:rPr>
          <w:rFonts w:cs="Times New Roman"/>
        </w:rPr>
      </w:pPr>
      <w:r>
        <w:rPr>
          <w:rFonts w:cs="Times New Roman" w:hint="eastAsia"/>
        </w:rPr>
        <w:t>基于上述内容，本实验采用</w:t>
      </w:r>
      <w:r>
        <w:rPr>
          <w:rFonts w:cs="Times New Roman" w:hint="eastAsia"/>
        </w:rPr>
        <w:t>D</w:t>
      </w:r>
      <w:r>
        <w:rPr>
          <w:rFonts w:cs="Times New Roman"/>
        </w:rPr>
        <w:t>RM</w:t>
      </w:r>
      <w:r>
        <w:rPr>
          <w:rFonts w:cs="Times New Roman" w:hint="eastAsia"/>
        </w:rPr>
        <w:t>范式，使用单因素组内设计，</w:t>
      </w:r>
      <w:r w:rsidR="003C03C2">
        <w:rPr>
          <w:rFonts w:cs="Times New Roman" w:hint="eastAsia"/>
        </w:rPr>
        <w:t>以词语类型为自变量，以被试的再认率为因变量，验证</w:t>
      </w:r>
      <w:r w:rsidR="00182C19">
        <w:rPr>
          <w:rFonts w:cs="Times New Roman" w:hint="eastAsia"/>
        </w:rPr>
        <w:t>关联性记忆错觉，并使用信号检测论的方法，计算被试分别在以关键诱饵和无关词语为噪音下的感受性和判断标准</w:t>
      </w:r>
      <w:r w:rsidR="00390FDA">
        <w:rPr>
          <w:rFonts w:cs="Times New Roman" w:hint="eastAsia"/>
        </w:rPr>
        <w:t>。根据前人研究</w:t>
      </w:r>
      <w:r w:rsidR="00390FDA">
        <w:rPr>
          <w:rFonts w:cs="Times New Roman" w:hint="eastAsia"/>
        </w:rPr>
        <w:t>(Roediger &amp; McDermott, 1995</w:t>
      </w:r>
      <w:r w:rsidR="00E90868">
        <w:rPr>
          <w:rFonts w:cs="Times New Roman"/>
        </w:rPr>
        <w:t>)</w:t>
      </w:r>
      <w:r w:rsidR="00E90868">
        <w:rPr>
          <w:rFonts w:cs="Times New Roman" w:hint="eastAsia"/>
        </w:rPr>
        <w:t>，我们预期被试的</w:t>
      </w:r>
      <w:r w:rsidR="00154F68">
        <w:rPr>
          <w:rFonts w:cs="Times New Roman" w:hint="eastAsia"/>
        </w:rPr>
        <w:t>正确再认率和</w:t>
      </w:r>
      <w:r w:rsidR="00E90868">
        <w:rPr>
          <w:rFonts w:cs="Times New Roman" w:hint="eastAsia"/>
        </w:rPr>
        <w:t>虚假再认率</w:t>
      </w:r>
      <w:r w:rsidR="00154F68">
        <w:rPr>
          <w:rFonts w:cs="Times New Roman" w:hint="eastAsia"/>
        </w:rPr>
        <w:t>均</w:t>
      </w:r>
      <w:r w:rsidR="000167BB">
        <w:rPr>
          <w:rFonts w:cs="Times New Roman" w:hint="eastAsia"/>
        </w:rPr>
        <w:t>显著高于错误再认率</w:t>
      </w:r>
      <w:r w:rsidR="00390FDA">
        <w:rPr>
          <w:rFonts w:cs="Times New Roman" w:hint="eastAsia"/>
        </w:rPr>
        <w:t xml:space="preserve">; </w:t>
      </w:r>
      <w:commentRangeStart w:id="10"/>
      <w:r w:rsidR="00FA0A55">
        <w:rPr>
          <w:rFonts w:cs="Times New Roman" w:hint="eastAsia"/>
        </w:rPr>
        <w:t>对于</w:t>
      </w:r>
      <w:r w:rsidR="001E1680">
        <w:rPr>
          <w:rFonts w:cs="Times New Roman" w:hint="eastAsia"/>
        </w:rPr>
        <w:t>被试在两种噪音下的感受性和判断标准</w:t>
      </w:r>
      <w:r w:rsidR="00F96AF7">
        <w:rPr>
          <w:rFonts w:cs="Times New Roman" w:hint="eastAsia"/>
        </w:rPr>
        <w:t>，我们仅进行探</w:t>
      </w:r>
      <w:r w:rsidR="006A38F9">
        <w:rPr>
          <w:rFonts w:cs="Times New Roman" w:hint="eastAsia"/>
        </w:rPr>
        <w:t>索</w:t>
      </w:r>
      <w:r w:rsidR="00EB26DC">
        <w:rPr>
          <w:rFonts w:cs="Times New Roman" w:hint="eastAsia"/>
        </w:rPr>
        <w:t>，</w:t>
      </w:r>
      <w:r w:rsidR="00F96AF7">
        <w:rPr>
          <w:rFonts w:cs="Times New Roman" w:hint="eastAsia"/>
        </w:rPr>
        <w:t>不</w:t>
      </w:r>
      <w:r w:rsidR="005414E8">
        <w:rPr>
          <w:rFonts w:cs="Times New Roman" w:hint="eastAsia"/>
        </w:rPr>
        <w:t>对结果</w:t>
      </w:r>
      <w:r w:rsidR="00F96AF7">
        <w:rPr>
          <w:rFonts w:cs="Times New Roman" w:hint="eastAsia"/>
        </w:rPr>
        <w:t>做出</w:t>
      </w:r>
      <w:r w:rsidR="006A38F9">
        <w:rPr>
          <w:rFonts w:cs="Times New Roman" w:hint="eastAsia"/>
        </w:rPr>
        <w:t>预期</w:t>
      </w:r>
      <w:commentRangeEnd w:id="10"/>
      <w:r w:rsidR="008B4557">
        <w:rPr>
          <w:rStyle w:val="a8"/>
        </w:rPr>
        <w:commentReference w:id="10"/>
      </w:r>
      <w:r w:rsidR="00F96AF7">
        <w:rPr>
          <w:rFonts w:cs="Times New Roman" w:hint="eastAsia"/>
        </w:rPr>
        <w:t>。</w:t>
      </w:r>
    </w:p>
    <w:p w14:paraId="2207FDB1" w14:textId="44704E1E" w:rsidR="00262CDE" w:rsidRPr="00332153" w:rsidRDefault="00262CDE" w:rsidP="00262CDE">
      <w:pPr>
        <w:ind w:firstLineChars="0" w:firstLine="0"/>
        <w:rPr>
          <w:sz w:val="30"/>
          <w:szCs w:val="30"/>
        </w:rPr>
      </w:pPr>
      <w:r w:rsidRPr="00332153">
        <w:rPr>
          <w:rFonts w:cs="Times New Roman"/>
          <w:sz w:val="30"/>
          <w:szCs w:val="30"/>
        </w:rPr>
        <w:t xml:space="preserve">2 </w:t>
      </w:r>
      <w:r w:rsidRPr="00332153">
        <w:rPr>
          <w:rFonts w:hint="eastAsia"/>
          <w:sz w:val="30"/>
          <w:szCs w:val="30"/>
        </w:rPr>
        <w:t>方法</w:t>
      </w:r>
    </w:p>
    <w:p w14:paraId="115D7D59" w14:textId="268A0CB8" w:rsidR="00262CDE" w:rsidRPr="00332153" w:rsidRDefault="00262CDE" w:rsidP="00262CDE">
      <w:pPr>
        <w:ind w:firstLineChars="0" w:firstLine="0"/>
        <w:rPr>
          <w:b/>
          <w:bCs/>
        </w:rPr>
      </w:pPr>
      <w:r w:rsidRPr="00332153">
        <w:rPr>
          <w:rFonts w:cs="Times New Roman"/>
          <w:b/>
          <w:bCs/>
        </w:rPr>
        <w:t>2.1</w:t>
      </w:r>
      <w:r w:rsidRPr="00332153">
        <w:rPr>
          <w:b/>
          <w:bCs/>
        </w:rPr>
        <w:t xml:space="preserve"> </w:t>
      </w:r>
      <w:r w:rsidRPr="00332153">
        <w:rPr>
          <w:rFonts w:hint="eastAsia"/>
          <w:b/>
          <w:bCs/>
        </w:rPr>
        <w:t>被试</w:t>
      </w:r>
    </w:p>
    <w:p w14:paraId="0B128E1F" w14:textId="4E74AF91" w:rsidR="00E90A1C" w:rsidRPr="00332153" w:rsidRDefault="00A61FB9" w:rsidP="00E90A1C">
      <w:pPr>
        <w:ind w:firstLine="480"/>
      </w:pPr>
      <w:r w:rsidRPr="00332153">
        <w:rPr>
          <w:rFonts w:hint="eastAsia"/>
        </w:rPr>
        <w:t>剔除</w:t>
      </w:r>
      <w:r w:rsidR="00F51A76" w:rsidRPr="00332153">
        <w:rPr>
          <w:rFonts w:hint="eastAsia"/>
        </w:rPr>
        <w:t>在</w:t>
      </w:r>
      <w:r w:rsidR="00C34477" w:rsidRPr="00332153">
        <w:rPr>
          <w:rFonts w:cs="Times New Roman"/>
        </w:rPr>
        <w:t>3</w:t>
      </w:r>
      <w:r w:rsidR="00C34477" w:rsidRPr="00332153">
        <w:rPr>
          <w:rFonts w:hint="eastAsia"/>
        </w:rPr>
        <w:t>个标准差之外的数据后，被试为</w:t>
      </w:r>
      <w:r w:rsidR="00234295" w:rsidRPr="00332153">
        <w:rPr>
          <w:rFonts w:hint="eastAsia"/>
        </w:rPr>
        <w:t>7</w:t>
      </w:r>
      <w:r w:rsidR="00234295" w:rsidRPr="00332153">
        <w:t>3</w:t>
      </w:r>
      <w:r w:rsidR="00234295" w:rsidRPr="00332153">
        <w:rPr>
          <w:rFonts w:hint="eastAsia"/>
        </w:rPr>
        <w:t>名</w:t>
      </w:r>
      <w:r w:rsidR="00E90A1C" w:rsidRPr="00332153">
        <w:rPr>
          <w:rFonts w:hint="eastAsia"/>
        </w:rPr>
        <w:t>北京大学参加实验心理学实验课程的学生，年龄在</w:t>
      </w:r>
      <w:r w:rsidR="00E90A1C" w:rsidRPr="00332153">
        <w:rPr>
          <w:rFonts w:hint="eastAsia"/>
        </w:rPr>
        <w:t>1</w:t>
      </w:r>
      <w:r w:rsidR="00E90A1C" w:rsidRPr="00332153">
        <w:t>8</w:t>
      </w:r>
      <w:r w:rsidR="00E90A1C" w:rsidRPr="00332153">
        <w:rPr>
          <w:rFonts w:hint="eastAsia"/>
        </w:rPr>
        <w:t>到</w:t>
      </w:r>
      <w:r w:rsidR="00E90A1C" w:rsidRPr="00332153">
        <w:rPr>
          <w:rFonts w:hint="eastAsia"/>
        </w:rPr>
        <w:t>2</w:t>
      </w:r>
      <w:r w:rsidR="00E90A1C" w:rsidRPr="00332153">
        <w:t>4</w:t>
      </w:r>
      <w:r w:rsidR="00E90A1C" w:rsidRPr="00332153">
        <w:rPr>
          <w:rFonts w:hint="eastAsia"/>
        </w:rPr>
        <w:t>岁之间</w:t>
      </w:r>
      <w:r w:rsidR="00E90A1C" w:rsidRPr="00332153">
        <w:rPr>
          <w:rFonts w:hint="eastAsia"/>
        </w:rPr>
        <w:t>(</w:t>
      </w:r>
      <w:r w:rsidR="00E90A1C" w:rsidRPr="00332153">
        <w:rPr>
          <w:i/>
          <w:iCs/>
        </w:rPr>
        <w:t>M</w:t>
      </w:r>
      <w:r w:rsidR="00E90A1C" w:rsidRPr="00332153">
        <w:t xml:space="preserve">=19.97, </w:t>
      </w:r>
      <w:r w:rsidR="00E90A1C" w:rsidRPr="00332153">
        <w:rPr>
          <w:i/>
          <w:iCs/>
        </w:rPr>
        <w:t>SD</w:t>
      </w:r>
      <w:r w:rsidR="00E90A1C" w:rsidRPr="00332153">
        <w:t>=1.24)</w:t>
      </w:r>
      <w:r w:rsidR="00E90A1C" w:rsidRPr="00332153">
        <w:rPr>
          <w:rFonts w:hint="eastAsia"/>
        </w:rPr>
        <w:t>，男性</w:t>
      </w:r>
      <w:r w:rsidR="00E90A1C" w:rsidRPr="00332153">
        <w:rPr>
          <w:rFonts w:hint="eastAsia"/>
        </w:rPr>
        <w:t>3</w:t>
      </w:r>
      <w:r w:rsidR="00E90A1C" w:rsidRPr="00332153">
        <w:t>1</w:t>
      </w:r>
      <w:r w:rsidR="00E90A1C" w:rsidRPr="00332153">
        <w:rPr>
          <w:rFonts w:hint="eastAsia"/>
        </w:rPr>
        <w:t>位，所有被试视力或矫正视力正常，</w:t>
      </w:r>
      <w:r w:rsidR="001839EC" w:rsidRPr="00332153">
        <w:rPr>
          <w:rFonts w:hint="eastAsia"/>
        </w:rPr>
        <w:t>能够熟练使用中文，</w:t>
      </w:r>
      <w:r w:rsidR="00E90A1C" w:rsidRPr="00332153">
        <w:rPr>
          <w:rFonts w:hint="eastAsia"/>
        </w:rPr>
        <w:t>实验无报酬。</w:t>
      </w:r>
    </w:p>
    <w:p w14:paraId="7C48A0D0" w14:textId="3FFD4CD2" w:rsidR="00262CDE" w:rsidRPr="00332153" w:rsidRDefault="00C273E5" w:rsidP="00C273E5">
      <w:pPr>
        <w:ind w:firstLineChars="0" w:firstLine="0"/>
        <w:rPr>
          <w:b/>
          <w:bCs/>
        </w:rPr>
      </w:pPr>
      <w:r w:rsidRPr="00332153">
        <w:rPr>
          <w:rFonts w:cs="Times New Roman"/>
          <w:b/>
          <w:bCs/>
        </w:rPr>
        <w:t xml:space="preserve">2.2 </w:t>
      </w:r>
      <w:r w:rsidRPr="00332153">
        <w:rPr>
          <w:rFonts w:hint="eastAsia"/>
          <w:b/>
          <w:bCs/>
        </w:rPr>
        <w:t>仪器和材料</w:t>
      </w:r>
    </w:p>
    <w:p w14:paraId="09A2923A" w14:textId="440E92A5" w:rsidR="00C273E5" w:rsidRPr="00332153" w:rsidRDefault="008739AC" w:rsidP="00262CDE">
      <w:pPr>
        <w:ind w:firstLine="480"/>
        <w:rPr>
          <w:rFonts w:cs="Times New Roman"/>
        </w:rPr>
      </w:pPr>
      <w:r w:rsidRPr="00332153">
        <w:rPr>
          <w:rFonts w:hint="eastAsia"/>
        </w:rPr>
        <w:t>本实验使用显示器为</w:t>
      </w:r>
      <w:r w:rsidRPr="00332153">
        <w:rPr>
          <w:rFonts w:cs="Times New Roman"/>
        </w:rPr>
        <w:t>20</w:t>
      </w:r>
      <w:r w:rsidRPr="00332153">
        <w:t>-</w:t>
      </w:r>
      <w:r w:rsidRPr="00332153">
        <w:rPr>
          <w:rFonts w:cs="Times New Roman"/>
        </w:rPr>
        <w:t>in ViewSonic</w:t>
      </w:r>
      <w:r w:rsidRPr="00332153">
        <w:rPr>
          <w:rFonts w:hint="eastAsia"/>
        </w:rPr>
        <w:t>，分辨率为</w:t>
      </w:r>
      <w:r w:rsidRPr="00332153">
        <w:rPr>
          <w:rFonts w:cs="Times New Roman"/>
        </w:rPr>
        <w:t>1920×1080</w:t>
      </w:r>
      <w:r w:rsidRPr="00332153">
        <w:rPr>
          <w:rFonts w:hint="eastAsia"/>
        </w:rPr>
        <w:t>，刷新频率为</w:t>
      </w:r>
      <w:r w:rsidRPr="00332153">
        <w:rPr>
          <w:rFonts w:cs="Times New Roman"/>
        </w:rPr>
        <w:t>60Hz</w:t>
      </w:r>
      <w:r w:rsidRPr="00332153">
        <w:rPr>
          <w:rFonts w:hint="eastAsia"/>
        </w:rPr>
        <w:t>，操作系统为</w:t>
      </w:r>
      <w:r w:rsidRPr="00332153">
        <w:rPr>
          <w:rFonts w:cs="Times New Roman"/>
        </w:rPr>
        <w:t>Windows7</w:t>
      </w:r>
      <w:r w:rsidRPr="00332153">
        <w:rPr>
          <w:rFonts w:hint="eastAsia"/>
        </w:rPr>
        <w:t>的电脑。</w:t>
      </w:r>
      <w:commentRangeStart w:id="11"/>
      <w:r w:rsidR="00F84C94" w:rsidRPr="00332153">
        <w:rPr>
          <w:rFonts w:hint="eastAsia"/>
        </w:rPr>
        <w:t>实验</w:t>
      </w:r>
      <w:r w:rsidR="003D3A69" w:rsidRPr="00332153">
        <w:rPr>
          <w:rFonts w:hint="eastAsia"/>
        </w:rPr>
        <w:t>材料为中文关联性</w:t>
      </w:r>
      <w:r w:rsidR="001839EC" w:rsidRPr="00332153">
        <w:rPr>
          <w:rFonts w:hint="eastAsia"/>
        </w:rPr>
        <w:t>记忆词表，共</w:t>
      </w:r>
      <w:r w:rsidR="001839EC" w:rsidRPr="00332153">
        <w:rPr>
          <w:rFonts w:hint="eastAsia"/>
        </w:rPr>
        <w:t>1</w:t>
      </w:r>
      <w:r w:rsidR="001839EC" w:rsidRPr="00332153">
        <w:t>8</w:t>
      </w:r>
      <w:r w:rsidR="001839EC" w:rsidRPr="00332153">
        <w:rPr>
          <w:rFonts w:hint="eastAsia"/>
        </w:rPr>
        <w:t>个</w:t>
      </w:r>
      <w:r w:rsidR="005E4B33" w:rsidRPr="00332153">
        <w:rPr>
          <w:rFonts w:hint="eastAsia"/>
        </w:rPr>
        <w:t>。</w:t>
      </w:r>
      <w:commentRangeEnd w:id="11"/>
      <w:r w:rsidR="008B4557">
        <w:rPr>
          <w:rStyle w:val="a8"/>
        </w:rPr>
        <w:commentReference w:id="11"/>
      </w:r>
      <w:r w:rsidR="005E4B33" w:rsidRPr="00332153">
        <w:rPr>
          <w:rFonts w:hint="eastAsia"/>
        </w:rPr>
        <w:t>每个词表包含一个关键诱饵和</w:t>
      </w:r>
      <w:r w:rsidR="005E4B33" w:rsidRPr="00332153">
        <w:rPr>
          <w:rFonts w:cs="Times New Roman"/>
        </w:rPr>
        <w:t>12</w:t>
      </w:r>
      <w:r w:rsidR="005E4B33" w:rsidRPr="00332153">
        <w:rPr>
          <w:rFonts w:hint="eastAsia"/>
        </w:rPr>
        <w:t>个</w:t>
      </w:r>
      <w:r w:rsidR="00AA57C8" w:rsidRPr="00332153">
        <w:rPr>
          <w:rFonts w:hint="eastAsia"/>
        </w:rPr>
        <w:t>与关键诱饵相关联的相关词汇，相关词汇按照与关键诱饵的相关程度</w:t>
      </w:r>
      <w:r w:rsidR="008D33DB" w:rsidRPr="00332153">
        <w:rPr>
          <w:rFonts w:hint="eastAsia"/>
        </w:rPr>
        <w:t>，由大到</w:t>
      </w:r>
      <w:proofErr w:type="gramStart"/>
      <w:r w:rsidR="008D33DB" w:rsidRPr="00332153">
        <w:rPr>
          <w:rFonts w:hint="eastAsia"/>
        </w:rPr>
        <w:t>小进行</w:t>
      </w:r>
      <w:proofErr w:type="gramEnd"/>
      <w:r w:rsidR="008D33DB" w:rsidRPr="00332153">
        <w:rPr>
          <w:rFonts w:hint="eastAsia"/>
        </w:rPr>
        <w:t>排列。</w:t>
      </w:r>
      <w:r w:rsidR="004B50CE" w:rsidRPr="00332153">
        <w:rPr>
          <w:rFonts w:hint="eastAsia"/>
        </w:rPr>
        <w:t>所有词汇的字体大小均为</w:t>
      </w:r>
      <w:r w:rsidR="004B50CE" w:rsidRPr="00332153">
        <w:rPr>
          <w:rFonts w:hint="eastAsia"/>
        </w:rPr>
        <w:t>3</w:t>
      </w:r>
      <w:r w:rsidR="004B50CE" w:rsidRPr="00332153">
        <w:t>2</w:t>
      </w:r>
      <w:r w:rsidR="004B50CE" w:rsidRPr="00332153">
        <w:rPr>
          <w:rFonts w:hint="eastAsia"/>
        </w:rPr>
        <w:lastRenderedPageBreak/>
        <w:t>号宋体，字体颜色均为黑色</w:t>
      </w:r>
      <w:r w:rsidR="000A52BA" w:rsidRPr="00332153">
        <w:rPr>
          <w:rFonts w:hint="eastAsia"/>
        </w:rPr>
        <w:t>。本实验包括学习阶段，干扰阶段和测验阶段。学习阶段</w:t>
      </w:r>
      <w:r w:rsidR="00F66246" w:rsidRPr="00332153">
        <w:rPr>
          <w:rFonts w:hint="eastAsia"/>
        </w:rPr>
        <w:t>的刺激材料为</w:t>
      </w:r>
      <w:r w:rsidR="0046513F" w:rsidRPr="00332153">
        <w:rPr>
          <w:rFonts w:cs="Times New Roman"/>
        </w:rPr>
        <w:t>10</w:t>
      </w:r>
      <w:r w:rsidR="0046513F" w:rsidRPr="00332153">
        <w:rPr>
          <w:rFonts w:hint="eastAsia"/>
        </w:rPr>
        <w:t>个词表</w:t>
      </w:r>
      <w:r w:rsidR="00F66246" w:rsidRPr="00332153">
        <w:rPr>
          <w:rFonts w:hint="eastAsia"/>
        </w:rPr>
        <w:t>的全部相关词汇，不包括关键诱饵，</w:t>
      </w:r>
      <w:r w:rsidR="00102483" w:rsidRPr="00332153">
        <w:rPr>
          <w:rFonts w:hint="eastAsia"/>
        </w:rPr>
        <w:t>即学习阶段共有</w:t>
      </w:r>
      <w:r w:rsidR="00102483" w:rsidRPr="00332153">
        <w:rPr>
          <w:rFonts w:cs="Times New Roman"/>
        </w:rPr>
        <w:t>120</w:t>
      </w:r>
      <w:r w:rsidR="00102483" w:rsidRPr="00332153">
        <w:rPr>
          <w:rFonts w:hint="eastAsia"/>
        </w:rPr>
        <w:t>个词汇；测验阶段的刺激材料为实验阶段</w:t>
      </w:r>
      <w:r w:rsidR="00F33B51" w:rsidRPr="00332153">
        <w:rPr>
          <w:rFonts w:hint="eastAsia"/>
        </w:rPr>
        <w:t>中的第</w:t>
      </w:r>
      <w:r w:rsidR="00F33B51" w:rsidRPr="00332153">
        <w:rPr>
          <w:rFonts w:cs="Times New Roman"/>
        </w:rPr>
        <w:t>2</w:t>
      </w:r>
      <w:r w:rsidR="00F33B51" w:rsidRPr="00332153">
        <w:rPr>
          <w:rFonts w:cs="Times New Roman" w:hint="eastAsia"/>
        </w:rPr>
        <w:t>到第</w:t>
      </w:r>
      <w:r w:rsidR="00F33B51" w:rsidRPr="00332153">
        <w:rPr>
          <w:rFonts w:cs="Times New Roman" w:hint="eastAsia"/>
        </w:rPr>
        <w:t>9</w:t>
      </w:r>
      <w:r w:rsidR="00F33B51" w:rsidRPr="00332153">
        <w:rPr>
          <w:rFonts w:cs="Times New Roman" w:hint="eastAsia"/>
        </w:rPr>
        <w:t>个词表</w:t>
      </w:r>
      <w:r w:rsidR="00A73981" w:rsidRPr="00332153">
        <w:rPr>
          <w:rFonts w:cs="Times New Roman" w:hint="eastAsia"/>
        </w:rPr>
        <w:t>中的</w:t>
      </w:r>
      <w:r w:rsidR="00A73981" w:rsidRPr="00332153">
        <w:rPr>
          <w:rFonts w:cs="Times New Roman" w:hint="eastAsia"/>
        </w:rPr>
        <w:t>1</w:t>
      </w:r>
      <w:r w:rsidR="00A73981" w:rsidRPr="00332153">
        <w:rPr>
          <w:rFonts w:cs="Times New Roman" w:hint="eastAsia"/>
        </w:rPr>
        <w:t>、</w:t>
      </w:r>
      <w:r w:rsidR="00A73981" w:rsidRPr="00332153">
        <w:rPr>
          <w:rFonts w:cs="Times New Roman" w:hint="eastAsia"/>
        </w:rPr>
        <w:t>4</w:t>
      </w:r>
      <w:r w:rsidR="00A73981" w:rsidRPr="00332153">
        <w:rPr>
          <w:rFonts w:cs="Times New Roman" w:hint="eastAsia"/>
        </w:rPr>
        <w:t>、</w:t>
      </w:r>
      <w:r w:rsidR="00A73981" w:rsidRPr="00332153">
        <w:rPr>
          <w:rFonts w:cs="Times New Roman" w:hint="eastAsia"/>
        </w:rPr>
        <w:t>7</w:t>
      </w:r>
      <w:r w:rsidR="00A73981" w:rsidRPr="00332153">
        <w:rPr>
          <w:rFonts w:cs="Times New Roman" w:hint="eastAsia"/>
        </w:rPr>
        <w:t>、</w:t>
      </w:r>
      <w:r w:rsidR="00A73981" w:rsidRPr="00332153">
        <w:rPr>
          <w:rFonts w:cs="Times New Roman" w:hint="eastAsia"/>
        </w:rPr>
        <w:t>1</w:t>
      </w:r>
      <w:r w:rsidR="00A73981" w:rsidRPr="00332153">
        <w:rPr>
          <w:rFonts w:cs="Times New Roman"/>
        </w:rPr>
        <w:t>0</w:t>
      </w:r>
      <w:r w:rsidR="00A73981" w:rsidRPr="00332153">
        <w:rPr>
          <w:rFonts w:cs="Times New Roman" w:hint="eastAsia"/>
        </w:rPr>
        <w:t>项</w:t>
      </w:r>
      <w:r w:rsidR="00F33B51" w:rsidRPr="00332153">
        <w:rPr>
          <w:rFonts w:cs="Times New Roman" w:hint="eastAsia"/>
        </w:rPr>
        <w:t>（第</w:t>
      </w:r>
      <w:r w:rsidR="00F33B51" w:rsidRPr="00332153">
        <w:rPr>
          <w:rFonts w:cs="Times New Roman" w:hint="eastAsia"/>
        </w:rPr>
        <w:t>1</w:t>
      </w:r>
      <w:r w:rsidR="00F33B51" w:rsidRPr="00332153">
        <w:rPr>
          <w:rFonts w:cs="Times New Roman" w:hint="eastAsia"/>
        </w:rPr>
        <w:t>个和第</w:t>
      </w:r>
      <w:r w:rsidR="00F33B51" w:rsidRPr="00332153">
        <w:rPr>
          <w:rFonts w:cs="Times New Roman" w:hint="eastAsia"/>
        </w:rPr>
        <w:t>1</w:t>
      </w:r>
      <w:r w:rsidR="00F33B51" w:rsidRPr="00332153">
        <w:rPr>
          <w:rFonts w:cs="Times New Roman"/>
        </w:rPr>
        <w:t>0</w:t>
      </w:r>
      <w:r w:rsidR="00F33B51" w:rsidRPr="00332153">
        <w:rPr>
          <w:rFonts w:cs="Times New Roman" w:hint="eastAsia"/>
        </w:rPr>
        <w:t>个词表作为缓冲材料不进行测验），</w:t>
      </w:r>
      <w:r w:rsidR="00B16947" w:rsidRPr="00332153">
        <w:rPr>
          <w:rFonts w:cs="Times New Roman" w:hint="eastAsia"/>
        </w:rPr>
        <w:t>和</w:t>
      </w:r>
      <w:r w:rsidR="00A73981" w:rsidRPr="00332153">
        <w:rPr>
          <w:rFonts w:cs="Times New Roman" w:hint="eastAsia"/>
        </w:rPr>
        <w:t>8</w:t>
      </w:r>
      <w:r w:rsidR="00A73981" w:rsidRPr="00332153">
        <w:rPr>
          <w:rFonts w:cs="Times New Roman" w:hint="eastAsia"/>
        </w:rPr>
        <w:t>个</w:t>
      </w:r>
      <w:proofErr w:type="gramStart"/>
      <w:r w:rsidR="00A73981" w:rsidRPr="00332153">
        <w:rPr>
          <w:rFonts w:cs="Times New Roman" w:hint="eastAsia"/>
        </w:rPr>
        <w:t>未学习</w:t>
      </w:r>
      <w:proofErr w:type="gramEnd"/>
      <w:r w:rsidR="00A73981" w:rsidRPr="00332153">
        <w:rPr>
          <w:rFonts w:cs="Times New Roman" w:hint="eastAsia"/>
        </w:rPr>
        <w:t>词表中的</w:t>
      </w:r>
      <w:r w:rsidR="00A73981" w:rsidRPr="00332153">
        <w:rPr>
          <w:rFonts w:cs="Times New Roman" w:hint="eastAsia"/>
        </w:rPr>
        <w:t>1</w:t>
      </w:r>
      <w:r w:rsidR="00A73981" w:rsidRPr="00332153">
        <w:rPr>
          <w:rFonts w:cs="Times New Roman" w:hint="eastAsia"/>
        </w:rPr>
        <w:t>、</w:t>
      </w:r>
      <w:r w:rsidR="00A73981" w:rsidRPr="00332153">
        <w:rPr>
          <w:rFonts w:cs="Times New Roman" w:hint="eastAsia"/>
        </w:rPr>
        <w:t>4</w:t>
      </w:r>
      <w:r w:rsidR="00B16947" w:rsidRPr="00332153">
        <w:rPr>
          <w:rFonts w:cs="Times New Roman" w:hint="eastAsia"/>
        </w:rPr>
        <w:t>、</w:t>
      </w:r>
      <w:r w:rsidR="00B16947" w:rsidRPr="00332153">
        <w:rPr>
          <w:rFonts w:cs="Times New Roman" w:hint="eastAsia"/>
        </w:rPr>
        <w:t>7</w:t>
      </w:r>
      <w:r w:rsidR="00B16947" w:rsidRPr="00332153">
        <w:rPr>
          <w:rFonts w:cs="Times New Roman" w:hint="eastAsia"/>
        </w:rPr>
        <w:t>、</w:t>
      </w:r>
      <w:r w:rsidR="00B16947" w:rsidRPr="00332153">
        <w:rPr>
          <w:rFonts w:cs="Times New Roman" w:hint="eastAsia"/>
        </w:rPr>
        <w:t>1</w:t>
      </w:r>
      <w:r w:rsidR="00B16947" w:rsidRPr="00332153">
        <w:rPr>
          <w:rFonts w:cs="Times New Roman"/>
        </w:rPr>
        <w:t>0</w:t>
      </w:r>
      <w:r w:rsidR="00B16947" w:rsidRPr="00332153">
        <w:rPr>
          <w:rFonts w:cs="Times New Roman" w:hint="eastAsia"/>
        </w:rPr>
        <w:t>项，以及对应的</w:t>
      </w:r>
      <w:r w:rsidR="00B16947" w:rsidRPr="00332153">
        <w:rPr>
          <w:rFonts w:cs="Times New Roman" w:hint="eastAsia"/>
        </w:rPr>
        <w:t>1</w:t>
      </w:r>
      <w:r w:rsidR="00B16947" w:rsidRPr="00332153">
        <w:rPr>
          <w:rFonts w:cs="Times New Roman"/>
        </w:rPr>
        <w:t>6</w:t>
      </w:r>
      <w:r w:rsidR="00B16947" w:rsidRPr="00332153">
        <w:rPr>
          <w:rFonts w:cs="Times New Roman" w:hint="eastAsia"/>
        </w:rPr>
        <w:t>个关键诱饵，共</w:t>
      </w:r>
      <w:r w:rsidR="00B16947" w:rsidRPr="00332153">
        <w:rPr>
          <w:rFonts w:cs="Times New Roman" w:hint="eastAsia"/>
        </w:rPr>
        <w:t>8</w:t>
      </w:r>
      <w:r w:rsidR="00B16947" w:rsidRPr="00332153">
        <w:rPr>
          <w:rFonts w:cs="Times New Roman"/>
        </w:rPr>
        <w:t>0</w:t>
      </w:r>
      <w:r w:rsidR="00B16947" w:rsidRPr="00332153">
        <w:rPr>
          <w:rFonts w:cs="Times New Roman" w:hint="eastAsia"/>
        </w:rPr>
        <w:t>个词汇。</w:t>
      </w:r>
    </w:p>
    <w:p w14:paraId="7E1CAD23" w14:textId="652CD3CB" w:rsidR="00BF13AF" w:rsidRPr="00332153" w:rsidRDefault="00BF13AF" w:rsidP="00BF13AF">
      <w:pPr>
        <w:ind w:firstLineChars="0" w:firstLine="0"/>
        <w:rPr>
          <w:b/>
          <w:bCs/>
        </w:rPr>
      </w:pPr>
      <w:r w:rsidRPr="00332153">
        <w:rPr>
          <w:rFonts w:cs="Times New Roman"/>
          <w:b/>
          <w:bCs/>
        </w:rPr>
        <w:t>2.3</w:t>
      </w:r>
      <w:r w:rsidRPr="00332153">
        <w:rPr>
          <w:b/>
          <w:bCs/>
        </w:rPr>
        <w:t xml:space="preserve"> </w:t>
      </w:r>
      <w:r w:rsidRPr="00332153">
        <w:rPr>
          <w:rFonts w:hint="eastAsia"/>
          <w:b/>
          <w:bCs/>
        </w:rPr>
        <w:t>实验设计</w:t>
      </w:r>
    </w:p>
    <w:p w14:paraId="6963E290" w14:textId="58C7A0EC" w:rsidR="00BF13AF" w:rsidRPr="00332153" w:rsidRDefault="00BF13AF" w:rsidP="00262CDE">
      <w:pPr>
        <w:ind w:firstLine="480"/>
      </w:pPr>
      <w:r w:rsidRPr="00332153">
        <w:rPr>
          <w:rFonts w:hint="eastAsia"/>
        </w:rPr>
        <w:t>本实验采用</w:t>
      </w:r>
      <w:r w:rsidR="000423A1" w:rsidRPr="00332153">
        <w:rPr>
          <w:rFonts w:hint="eastAsia"/>
        </w:rPr>
        <w:t>单</w:t>
      </w:r>
      <w:r w:rsidR="00925AC5" w:rsidRPr="00332153">
        <w:rPr>
          <w:rFonts w:hint="eastAsia"/>
        </w:rPr>
        <w:t>因素组内设计</w:t>
      </w:r>
      <w:r w:rsidR="000423A1" w:rsidRPr="00332153">
        <w:rPr>
          <w:rFonts w:hint="eastAsia"/>
        </w:rPr>
        <w:t>。自变量为词语的类型，有</w:t>
      </w:r>
      <w:r w:rsidR="000423A1" w:rsidRPr="00332153">
        <w:rPr>
          <w:rFonts w:cs="Times New Roman"/>
        </w:rPr>
        <w:t>3</w:t>
      </w:r>
      <w:r w:rsidR="000423A1" w:rsidRPr="00332153">
        <w:rPr>
          <w:rFonts w:hint="eastAsia"/>
        </w:rPr>
        <w:t>个水平</w:t>
      </w:r>
      <w:r w:rsidR="00FC1B80" w:rsidRPr="00332153">
        <w:rPr>
          <w:rFonts w:hint="eastAsia"/>
        </w:rPr>
        <w:t>（正确再认词语</w:t>
      </w:r>
      <w:r w:rsidR="00FC1B80" w:rsidRPr="00332153">
        <w:rPr>
          <w:rFonts w:hint="eastAsia"/>
        </w:rPr>
        <w:t>/</w:t>
      </w:r>
      <w:r w:rsidR="00FC1B80" w:rsidRPr="00332153">
        <w:rPr>
          <w:rFonts w:hint="eastAsia"/>
        </w:rPr>
        <w:t>虚假再认词语</w:t>
      </w:r>
      <w:r w:rsidR="00FC1B80" w:rsidRPr="00332153">
        <w:rPr>
          <w:rFonts w:hint="eastAsia"/>
        </w:rPr>
        <w:t>/</w:t>
      </w:r>
      <w:r w:rsidR="00FC1B80" w:rsidRPr="00332153">
        <w:rPr>
          <w:rFonts w:hint="eastAsia"/>
        </w:rPr>
        <w:t>错误再认词语），正确再认词语为</w:t>
      </w:r>
      <w:r w:rsidR="00384314" w:rsidRPr="00332153">
        <w:rPr>
          <w:rFonts w:hint="eastAsia"/>
        </w:rPr>
        <w:t>学过</w:t>
      </w:r>
      <w:r w:rsidR="00384314" w:rsidRPr="00332153">
        <w:rPr>
          <w:rFonts w:hint="eastAsia"/>
        </w:rPr>
        <w:t xml:space="preserve"> </w:t>
      </w:r>
      <w:r w:rsidR="00384314" w:rsidRPr="00332153">
        <w:t>8</w:t>
      </w:r>
      <w:r w:rsidR="00384314" w:rsidRPr="00332153">
        <w:rPr>
          <w:rFonts w:hint="eastAsia"/>
        </w:rPr>
        <w:t>个词表中的</w:t>
      </w:r>
      <w:r w:rsidR="00384314" w:rsidRPr="00332153">
        <w:rPr>
          <w:rFonts w:hint="eastAsia"/>
        </w:rPr>
        <w:t>1</w:t>
      </w:r>
      <w:r w:rsidR="00384314" w:rsidRPr="00332153">
        <w:rPr>
          <w:rFonts w:hint="eastAsia"/>
        </w:rPr>
        <w:t>、</w:t>
      </w:r>
      <w:r w:rsidR="00384314" w:rsidRPr="00332153">
        <w:rPr>
          <w:rFonts w:hint="eastAsia"/>
        </w:rPr>
        <w:t>4</w:t>
      </w:r>
      <w:r w:rsidR="00384314" w:rsidRPr="00332153">
        <w:rPr>
          <w:rFonts w:hint="eastAsia"/>
        </w:rPr>
        <w:t>、</w:t>
      </w:r>
      <w:r w:rsidR="00384314" w:rsidRPr="00332153">
        <w:rPr>
          <w:rFonts w:hint="eastAsia"/>
        </w:rPr>
        <w:t>7</w:t>
      </w:r>
      <w:r w:rsidR="00384314" w:rsidRPr="00332153">
        <w:rPr>
          <w:rFonts w:hint="eastAsia"/>
        </w:rPr>
        <w:t>、</w:t>
      </w:r>
      <w:r w:rsidR="00384314" w:rsidRPr="00332153">
        <w:rPr>
          <w:rFonts w:hint="eastAsia"/>
        </w:rPr>
        <w:t>1</w:t>
      </w:r>
      <w:r w:rsidR="00384314" w:rsidRPr="00332153">
        <w:t>0</w:t>
      </w:r>
      <w:r w:rsidR="00384314" w:rsidRPr="00332153">
        <w:rPr>
          <w:rFonts w:hint="eastAsia"/>
        </w:rPr>
        <w:t>项相关词汇</w:t>
      </w:r>
      <w:r w:rsidR="00FC1B80" w:rsidRPr="00332153">
        <w:rPr>
          <w:rFonts w:hint="eastAsia"/>
        </w:rPr>
        <w:t>，虚假再认</w:t>
      </w:r>
      <w:r w:rsidR="003735EB" w:rsidRPr="00332153">
        <w:rPr>
          <w:rFonts w:hint="eastAsia"/>
        </w:rPr>
        <w:t>词语为</w:t>
      </w:r>
      <w:r w:rsidR="00384314" w:rsidRPr="00332153">
        <w:rPr>
          <w:rFonts w:hint="eastAsia"/>
        </w:rPr>
        <w:t>学过的</w:t>
      </w:r>
      <w:r w:rsidR="00384314" w:rsidRPr="00332153">
        <w:rPr>
          <w:rFonts w:hint="eastAsia"/>
        </w:rPr>
        <w:t>8</w:t>
      </w:r>
      <w:r w:rsidR="00384314" w:rsidRPr="00332153">
        <w:rPr>
          <w:rFonts w:hint="eastAsia"/>
        </w:rPr>
        <w:t>个词表</w:t>
      </w:r>
      <w:r w:rsidR="00F021ED" w:rsidRPr="00332153">
        <w:rPr>
          <w:rFonts w:hint="eastAsia"/>
        </w:rPr>
        <w:t>的关键诱饵（本身没有呈现过）</w:t>
      </w:r>
      <w:r w:rsidR="00053DDE" w:rsidRPr="00332153">
        <w:rPr>
          <w:rFonts w:hint="eastAsia"/>
        </w:rPr>
        <w:t>，错误再认词语为</w:t>
      </w:r>
      <w:r w:rsidR="00384314" w:rsidRPr="00332153">
        <w:rPr>
          <w:rFonts w:hint="eastAsia"/>
        </w:rPr>
        <w:t>未学过的</w:t>
      </w:r>
      <w:r w:rsidR="00384314" w:rsidRPr="00332153">
        <w:rPr>
          <w:rFonts w:hint="eastAsia"/>
        </w:rPr>
        <w:t>8</w:t>
      </w:r>
      <w:r w:rsidR="00384314" w:rsidRPr="00332153">
        <w:rPr>
          <w:rFonts w:hint="eastAsia"/>
        </w:rPr>
        <w:t>个词表的</w:t>
      </w:r>
      <w:r w:rsidR="00384314" w:rsidRPr="00332153">
        <w:rPr>
          <w:rFonts w:hint="eastAsia"/>
        </w:rPr>
        <w:t>1</w:t>
      </w:r>
      <w:r w:rsidR="00384314" w:rsidRPr="00332153">
        <w:rPr>
          <w:rFonts w:hint="eastAsia"/>
        </w:rPr>
        <w:t>、</w:t>
      </w:r>
      <w:r w:rsidR="00384314" w:rsidRPr="00332153">
        <w:rPr>
          <w:rFonts w:hint="eastAsia"/>
        </w:rPr>
        <w:t>4</w:t>
      </w:r>
      <w:r w:rsidR="00384314" w:rsidRPr="00332153">
        <w:rPr>
          <w:rFonts w:hint="eastAsia"/>
        </w:rPr>
        <w:t>、</w:t>
      </w:r>
      <w:r w:rsidR="00384314" w:rsidRPr="00332153">
        <w:rPr>
          <w:rFonts w:hint="eastAsia"/>
        </w:rPr>
        <w:t>7</w:t>
      </w:r>
      <w:r w:rsidR="00384314" w:rsidRPr="00332153">
        <w:rPr>
          <w:rFonts w:hint="eastAsia"/>
        </w:rPr>
        <w:t>、</w:t>
      </w:r>
      <w:r w:rsidR="00384314" w:rsidRPr="00332153">
        <w:rPr>
          <w:rFonts w:hint="eastAsia"/>
        </w:rPr>
        <w:t>1</w:t>
      </w:r>
      <w:r w:rsidR="00384314" w:rsidRPr="00332153">
        <w:t>0</w:t>
      </w:r>
      <w:r w:rsidR="00384314" w:rsidRPr="00332153">
        <w:rPr>
          <w:rFonts w:hint="eastAsia"/>
        </w:rPr>
        <w:t>项相关词汇和关键诱饵。</w:t>
      </w:r>
      <w:r w:rsidR="003C36AD" w:rsidRPr="00332153">
        <w:rPr>
          <w:rFonts w:hint="eastAsia"/>
        </w:rPr>
        <w:t>因变量为被试</w:t>
      </w:r>
      <w:r w:rsidR="004E7E62" w:rsidRPr="00332153">
        <w:rPr>
          <w:rFonts w:hint="eastAsia"/>
        </w:rPr>
        <w:t>在测验阶段的</w:t>
      </w:r>
      <w:r w:rsidR="008B7556">
        <w:rPr>
          <w:rFonts w:hint="eastAsia"/>
        </w:rPr>
        <w:t>再认率</w:t>
      </w:r>
      <w:r w:rsidR="0008699A" w:rsidRPr="00332153">
        <w:rPr>
          <w:rFonts w:hint="eastAsia"/>
        </w:rPr>
        <w:t>。</w:t>
      </w:r>
    </w:p>
    <w:p w14:paraId="138262EB" w14:textId="49CD23F9" w:rsidR="0008699A" w:rsidRPr="00332153" w:rsidRDefault="0008699A" w:rsidP="00262CDE">
      <w:pPr>
        <w:ind w:firstLine="480"/>
      </w:pPr>
      <w:r w:rsidRPr="00332153">
        <w:rPr>
          <w:rFonts w:hint="eastAsia"/>
        </w:rPr>
        <w:t>本实验对潜在的额外变量进行了控制。首先，为了</w:t>
      </w:r>
      <w:r w:rsidR="008B7556">
        <w:rPr>
          <w:rFonts w:hint="eastAsia"/>
        </w:rPr>
        <w:t>控制</w:t>
      </w:r>
      <w:r w:rsidRPr="00332153">
        <w:rPr>
          <w:rFonts w:hint="eastAsia"/>
        </w:rPr>
        <w:t>系列位置效应，</w:t>
      </w:r>
      <w:r w:rsidR="00A04B92" w:rsidRPr="00332153">
        <w:rPr>
          <w:rFonts w:hint="eastAsia"/>
        </w:rPr>
        <w:t>我们将学习阶段的第</w:t>
      </w:r>
      <w:r w:rsidR="00A04B92" w:rsidRPr="00332153">
        <w:rPr>
          <w:rFonts w:hint="eastAsia"/>
        </w:rPr>
        <w:t>1</w:t>
      </w:r>
      <w:r w:rsidR="00A04B92" w:rsidRPr="00332153">
        <w:rPr>
          <w:rFonts w:hint="eastAsia"/>
        </w:rPr>
        <w:t>个和第</w:t>
      </w:r>
      <w:r w:rsidR="00A04B92" w:rsidRPr="00332153">
        <w:rPr>
          <w:rFonts w:hint="eastAsia"/>
        </w:rPr>
        <w:t>1</w:t>
      </w:r>
      <w:r w:rsidR="00A04B92" w:rsidRPr="00332153">
        <w:t>0</w:t>
      </w:r>
      <w:r w:rsidR="00A04B92" w:rsidRPr="00332153">
        <w:rPr>
          <w:rFonts w:hint="eastAsia"/>
        </w:rPr>
        <w:t>个词表作为缓冲材料，不纳入测验阶段</w:t>
      </w:r>
      <w:r w:rsidR="00617E5B" w:rsidRPr="00332153">
        <w:rPr>
          <w:rFonts w:hint="eastAsia"/>
        </w:rPr>
        <w:t>。其次，为了避免相关词汇与关键诱饵的相关程度对实验结果的影响，测验阶段</w:t>
      </w:r>
      <w:r w:rsidR="005A0C49" w:rsidRPr="00332153">
        <w:rPr>
          <w:rFonts w:hint="eastAsia"/>
        </w:rPr>
        <w:t>选取在词表中相同位置的</w:t>
      </w:r>
      <w:r w:rsidR="00814A38" w:rsidRPr="00332153">
        <w:rPr>
          <w:rFonts w:hint="eastAsia"/>
        </w:rPr>
        <w:t>词汇作为刺激材料，控制了相关程度。</w:t>
      </w:r>
    </w:p>
    <w:p w14:paraId="6EFBD2DC" w14:textId="50DC07EB" w:rsidR="00AD44B9" w:rsidRPr="00332153" w:rsidRDefault="00AD44B9" w:rsidP="00AD44B9">
      <w:pPr>
        <w:ind w:firstLineChars="0" w:firstLine="0"/>
        <w:rPr>
          <w:b/>
          <w:bCs/>
        </w:rPr>
      </w:pPr>
      <w:r w:rsidRPr="00332153">
        <w:rPr>
          <w:rFonts w:cs="Times New Roman"/>
          <w:b/>
          <w:bCs/>
        </w:rPr>
        <w:t>2.4</w:t>
      </w:r>
      <w:r w:rsidRPr="00332153">
        <w:rPr>
          <w:b/>
          <w:bCs/>
        </w:rPr>
        <w:t xml:space="preserve"> </w:t>
      </w:r>
      <w:r w:rsidRPr="00332153">
        <w:rPr>
          <w:rFonts w:hint="eastAsia"/>
          <w:b/>
          <w:bCs/>
        </w:rPr>
        <w:t>实验程序</w:t>
      </w:r>
    </w:p>
    <w:p w14:paraId="76AA8212" w14:textId="41C22F9B" w:rsidR="00D45073" w:rsidRDefault="00AD44B9" w:rsidP="00D45073">
      <w:pPr>
        <w:ind w:firstLine="480"/>
        <w:rPr>
          <w:rFonts w:cs="Times New Roman"/>
        </w:rPr>
      </w:pPr>
      <w:r w:rsidRPr="00332153">
        <w:rPr>
          <w:rFonts w:hint="eastAsia"/>
        </w:rPr>
        <w:t>被试端坐在电脑屏幕前</w:t>
      </w:r>
      <w:r w:rsidR="008C7BDA" w:rsidRPr="00332153">
        <w:rPr>
          <w:rFonts w:hint="eastAsia"/>
        </w:rPr>
        <w:t>，阅读指导语</w:t>
      </w:r>
      <w:r w:rsidR="008C7BDA" w:rsidRPr="00332153">
        <w:t>“</w:t>
      </w:r>
      <w:r w:rsidR="008C7BDA" w:rsidRPr="008B4557">
        <w:rPr>
          <w:rFonts w:ascii="楷体" w:eastAsia="楷体" w:hAnsi="楷体" w:hint="eastAsia"/>
          <w:rPrChange w:id="12" w:author="汪 鑫" w:date="2021-12-06T09:30:00Z">
            <w:rPr>
              <w:rFonts w:hint="eastAsia"/>
            </w:rPr>
          </w:rPrChange>
        </w:rPr>
        <w:t>实验开始后屏幕上将出现一个十字形的注视点，之后陆续呈现一系列汉字词，请您认真记住看到的每一个词，最后有记忆测验。明白这段话的意思后，按</w:t>
      </w:r>
      <w:r w:rsidR="008C7BDA" w:rsidRPr="008B4557">
        <w:rPr>
          <w:rFonts w:ascii="楷体" w:eastAsia="楷体" w:hAnsi="楷体"/>
          <w:rPrChange w:id="13" w:author="汪 鑫" w:date="2021-12-06T09:30:00Z">
            <w:rPr/>
          </w:rPrChange>
        </w:rPr>
        <w:t>‘</w:t>
      </w:r>
      <w:r w:rsidR="008C7BDA" w:rsidRPr="008B4557">
        <w:rPr>
          <w:rFonts w:ascii="楷体" w:eastAsia="楷体" w:hAnsi="楷体" w:hint="eastAsia"/>
          <w:rPrChange w:id="14" w:author="汪 鑫" w:date="2021-12-06T09:30:00Z">
            <w:rPr>
              <w:rFonts w:hint="eastAsia"/>
            </w:rPr>
          </w:rPrChange>
        </w:rPr>
        <w:t>确定</w:t>
      </w:r>
      <w:r w:rsidR="008C7BDA" w:rsidRPr="008B4557">
        <w:rPr>
          <w:rFonts w:ascii="楷体" w:eastAsia="楷体" w:hAnsi="楷体"/>
          <w:rPrChange w:id="15" w:author="汪 鑫" w:date="2021-12-06T09:30:00Z">
            <w:rPr/>
          </w:rPrChange>
        </w:rPr>
        <w:t>’</w:t>
      </w:r>
      <w:r w:rsidR="008C7BDA" w:rsidRPr="008B4557">
        <w:rPr>
          <w:rFonts w:ascii="楷体" w:eastAsia="楷体" w:hAnsi="楷体" w:hint="eastAsia"/>
          <w:rPrChange w:id="16" w:author="汪 鑫" w:date="2021-12-06T09:30:00Z">
            <w:rPr>
              <w:rFonts w:hint="eastAsia"/>
            </w:rPr>
          </w:rPrChange>
        </w:rPr>
        <w:t>键开始实验</w:t>
      </w:r>
      <w:r w:rsidR="008C7BDA" w:rsidRPr="00332153">
        <w:rPr>
          <w:rFonts w:hint="eastAsia"/>
        </w:rPr>
        <w:t>。</w:t>
      </w:r>
      <w:r w:rsidR="008C7BDA" w:rsidRPr="00332153">
        <w:t>”</w:t>
      </w:r>
      <w:r w:rsidR="00F07F7E" w:rsidRPr="00332153">
        <w:rPr>
          <w:rFonts w:hint="eastAsia"/>
        </w:rPr>
        <w:t>被试点击“确定”后进入学习阶段</w:t>
      </w:r>
      <w:r w:rsidR="00632F1A" w:rsidRPr="00332153">
        <w:rPr>
          <w:rFonts w:hint="eastAsia"/>
        </w:rPr>
        <w:t>，在</w:t>
      </w:r>
      <w:r w:rsidR="00512AA8" w:rsidRPr="00332153">
        <w:rPr>
          <w:rFonts w:hint="eastAsia"/>
        </w:rPr>
        <w:t>该</w:t>
      </w:r>
      <w:r w:rsidR="00632F1A" w:rsidRPr="00332153">
        <w:rPr>
          <w:rFonts w:hint="eastAsia"/>
        </w:rPr>
        <w:t>阶段中，连续呈现</w:t>
      </w:r>
      <w:r w:rsidR="00632F1A" w:rsidRPr="00332153">
        <w:rPr>
          <w:rFonts w:hint="eastAsia"/>
        </w:rPr>
        <w:t>1</w:t>
      </w:r>
      <w:r w:rsidR="00632F1A" w:rsidRPr="00332153">
        <w:t>0</w:t>
      </w:r>
      <w:r w:rsidR="00632F1A" w:rsidRPr="00332153">
        <w:rPr>
          <w:rFonts w:hint="eastAsia"/>
        </w:rPr>
        <w:t>个词表，在每个词表开始呈现前</w:t>
      </w:r>
      <w:r w:rsidR="004A3EAE" w:rsidRPr="00332153">
        <w:rPr>
          <w:rFonts w:hint="eastAsia"/>
        </w:rPr>
        <w:t>都有数字表明这是第几个词表，</w:t>
      </w:r>
      <w:r w:rsidR="00486EE8" w:rsidRPr="00332153">
        <w:rPr>
          <w:rFonts w:hint="eastAsia"/>
        </w:rPr>
        <w:t>持续</w:t>
      </w:r>
      <w:r w:rsidR="00486EE8" w:rsidRPr="00332153">
        <w:rPr>
          <w:rFonts w:cs="Times New Roman"/>
        </w:rPr>
        <w:t>2000ms</w:t>
      </w:r>
      <w:r w:rsidR="00011C5C">
        <w:rPr>
          <w:rFonts w:cs="Times New Roman" w:hint="eastAsia"/>
        </w:rPr>
        <w:t>，</w:t>
      </w:r>
      <w:r w:rsidR="004A3EAE" w:rsidRPr="00332153">
        <w:rPr>
          <w:rFonts w:hint="eastAsia"/>
        </w:rPr>
        <w:t>然后屏幕中央呈现注视点，持续</w:t>
      </w:r>
      <w:r w:rsidR="004A3EAE" w:rsidRPr="00332153">
        <w:rPr>
          <w:rFonts w:cs="Times New Roman"/>
        </w:rPr>
        <w:t>500ms</w:t>
      </w:r>
      <w:r w:rsidR="00466A2D" w:rsidRPr="00332153">
        <w:rPr>
          <w:rFonts w:cs="Times New Roman" w:hint="eastAsia"/>
        </w:rPr>
        <w:t>，注视点消失后按照在词表中的顺序呈现</w:t>
      </w:r>
      <w:r w:rsidR="00466A2D" w:rsidRPr="00332153">
        <w:rPr>
          <w:rFonts w:cs="Times New Roman" w:hint="eastAsia"/>
        </w:rPr>
        <w:t>1</w:t>
      </w:r>
      <w:r w:rsidR="00466A2D" w:rsidRPr="00332153">
        <w:rPr>
          <w:rFonts w:cs="Times New Roman"/>
        </w:rPr>
        <w:t>2</w:t>
      </w:r>
      <w:r w:rsidR="00466A2D" w:rsidRPr="00332153">
        <w:rPr>
          <w:rFonts w:cs="Times New Roman" w:hint="eastAsia"/>
        </w:rPr>
        <w:t>个</w:t>
      </w:r>
      <w:r w:rsidR="00512AA8" w:rsidRPr="00332153">
        <w:rPr>
          <w:rFonts w:cs="Times New Roman" w:hint="eastAsia"/>
        </w:rPr>
        <w:t>词语，每个词语呈现</w:t>
      </w:r>
      <w:r w:rsidR="00512AA8" w:rsidRPr="00332153">
        <w:rPr>
          <w:rFonts w:cs="Times New Roman" w:hint="eastAsia"/>
        </w:rPr>
        <w:t>5</w:t>
      </w:r>
      <w:r w:rsidR="00512AA8" w:rsidRPr="00332153">
        <w:rPr>
          <w:rFonts w:cs="Times New Roman"/>
        </w:rPr>
        <w:t>00ms</w:t>
      </w:r>
      <w:r w:rsidR="00512AA8" w:rsidRPr="00332153">
        <w:rPr>
          <w:rFonts w:cs="Times New Roman" w:hint="eastAsia"/>
        </w:rPr>
        <w:t>，每两个词语的间隔为</w:t>
      </w:r>
      <w:r w:rsidR="00512AA8" w:rsidRPr="00332153">
        <w:rPr>
          <w:rFonts w:cs="Times New Roman" w:hint="eastAsia"/>
        </w:rPr>
        <w:t>5</w:t>
      </w:r>
      <w:r w:rsidR="00512AA8" w:rsidRPr="00332153">
        <w:rPr>
          <w:rFonts w:cs="Times New Roman"/>
        </w:rPr>
        <w:t>00ms</w:t>
      </w:r>
      <w:r w:rsidR="00C87D33" w:rsidRPr="00332153">
        <w:rPr>
          <w:rFonts w:cs="Times New Roman" w:hint="eastAsia"/>
        </w:rPr>
        <w:t>，学习阶段的流程如图</w:t>
      </w:r>
      <w:r w:rsidR="00C87D33" w:rsidRPr="00332153">
        <w:rPr>
          <w:rFonts w:cs="Times New Roman" w:hint="eastAsia"/>
        </w:rPr>
        <w:t>1</w:t>
      </w:r>
      <w:r w:rsidR="00C87D33" w:rsidRPr="00332153">
        <w:rPr>
          <w:rFonts w:cs="Times New Roman" w:hint="eastAsia"/>
        </w:rPr>
        <w:t>所示</w:t>
      </w:r>
      <w:r w:rsidR="00CD4AA5" w:rsidRPr="00332153">
        <w:rPr>
          <w:rFonts w:cs="Times New Roman" w:hint="eastAsia"/>
        </w:rPr>
        <w:t>。</w:t>
      </w:r>
      <w:r w:rsidR="00837ABA" w:rsidRPr="00332153">
        <w:rPr>
          <w:rFonts w:cs="Times New Roman" w:hint="eastAsia"/>
        </w:rPr>
        <w:t>学习阶段结束后，进入</w:t>
      </w:r>
      <w:r w:rsidR="00837ABA" w:rsidRPr="00332153">
        <w:rPr>
          <w:rFonts w:cs="Times New Roman"/>
        </w:rPr>
        <w:t>1min</w:t>
      </w:r>
      <w:r w:rsidR="00837ABA" w:rsidRPr="00332153">
        <w:rPr>
          <w:rFonts w:cs="Times New Roman" w:hint="eastAsia"/>
        </w:rPr>
        <w:t>的干扰阶段，被试需要连续完成两位数加法</w:t>
      </w:r>
      <w:r w:rsidR="005D2F34" w:rsidRPr="00332153">
        <w:rPr>
          <w:rFonts w:cs="Times New Roman" w:hint="eastAsia"/>
        </w:rPr>
        <w:t>。最后进入测验阶段，</w:t>
      </w:r>
      <w:r w:rsidR="00DE3112" w:rsidRPr="00332153">
        <w:rPr>
          <w:rFonts w:cs="Times New Roman" w:hint="eastAsia"/>
        </w:rPr>
        <w:t>呈现指导语</w:t>
      </w:r>
      <w:r w:rsidR="00DE3112" w:rsidRPr="00332153">
        <w:rPr>
          <w:rFonts w:cs="Times New Roman"/>
        </w:rPr>
        <w:t>“</w:t>
      </w:r>
      <w:r w:rsidR="00DE3112" w:rsidRPr="00332153">
        <w:rPr>
          <w:rFonts w:cs="Times New Roman" w:hint="eastAsia"/>
        </w:rPr>
        <w:t>刚才学习了一系列的汉字词，现在来测验一下您对这些词记忆的情况。实验中的一部分词是刚才学习过的，一部分是没有学习过的，它们混合在一起随机呈现，如果认出一个词是学习过的，请按</w:t>
      </w:r>
      <w:r w:rsidR="00DE3112" w:rsidRPr="00332153">
        <w:rPr>
          <w:rFonts w:cs="Times New Roman"/>
        </w:rPr>
        <w:t>‘</w:t>
      </w:r>
      <w:r w:rsidR="00DE3112" w:rsidRPr="00332153">
        <w:rPr>
          <w:rFonts w:cs="Times New Roman" w:hint="eastAsia"/>
        </w:rPr>
        <w:t>Ｄ</w:t>
      </w:r>
      <w:r w:rsidR="00DE3112" w:rsidRPr="00332153">
        <w:rPr>
          <w:rFonts w:cs="Times New Roman"/>
        </w:rPr>
        <w:t>’</w:t>
      </w:r>
      <w:r w:rsidR="00DE3112" w:rsidRPr="00332153">
        <w:rPr>
          <w:rFonts w:cs="Times New Roman" w:hint="eastAsia"/>
        </w:rPr>
        <w:t>键，没有学习过的请按</w:t>
      </w:r>
      <w:r w:rsidR="00DE3112" w:rsidRPr="00332153">
        <w:rPr>
          <w:rFonts w:cs="Times New Roman"/>
        </w:rPr>
        <w:t>‘</w:t>
      </w:r>
      <w:r w:rsidR="00DE3112" w:rsidRPr="00332153">
        <w:rPr>
          <w:rFonts w:cs="Times New Roman" w:hint="eastAsia"/>
        </w:rPr>
        <w:t>Ｊ</w:t>
      </w:r>
      <w:r w:rsidR="00DE3112" w:rsidRPr="00332153">
        <w:rPr>
          <w:rFonts w:cs="Times New Roman"/>
        </w:rPr>
        <w:t>’</w:t>
      </w:r>
      <w:r w:rsidR="00DE3112" w:rsidRPr="00332153">
        <w:rPr>
          <w:rFonts w:cs="Times New Roman" w:hint="eastAsia"/>
        </w:rPr>
        <w:t>键。明白这段话的意思后，按确定键开始实验。</w:t>
      </w:r>
      <w:r w:rsidR="00DE3112" w:rsidRPr="00332153">
        <w:rPr>
          <w:rFonts w:cs="Times New Roman"/>
        </w:rPr>
        <w:t>”</w:t>
      </w:r>
      <w:r w:rsidR="005D2F34" w:rsidRPr="00332153">
        <w:rPr>
          <w:rFonts w:cs="Times New Roman" w:hint="eastAsia"/>
        </w:rPr>
        <w:t>屏幕上将连续呈现</w:t>
      </w:r>
      <w:r w:rsidR="00DE3112" w:rsidRPr="00332153">
        <w:rPr>
          <w:rFonts w:cs="Times New Roman" w:hint="eastAsia"/>
        </w:rPr>
        <w:t>测验词语，被试</w:t>
      </w:r>
      <w:r w:rsidR="00A07B51" w:rsidRPr="00332153">
        <w:rPr>
          <w:rFonts w:cs="Times New Roman" w:hint="eastAsia"/>
        </w:rPr>
        <w:t>遵循指导语进行反应</w:t>
      </w:r>
      <w:r w:rsidR="00961867">
        <w:rPr>
          <w:rFonts w:cs="Times New Roman" w:hint="eastAsia"/>
        </w:rPr>
        <w:t>，程序自动记录被试的反应数据</w:t>
      </w:r>
      <w:r w:rsidR="00A07B51" w:rsidRPr="00332153">
        <w:rPr>
          <w:rFonts w:cs="Times New Roman" w:hint="eastAsia"/>
        </w:rPr>
        <w:t>。</w:t>
      </w:r>
      <w:proofErr w:type="gramStart"/>
      <w:r w:rsidR="00B246CB" w:rsidRPr="00332153">
        <w:rPr>
          <w:rFonts w:cs="Times New Roman" w:hint="eastAsia"/>
        </w:rPr>
        <w:t>实验总</w:t>
      </w:r>
      <w:proofErr w:type="gramEnd"/>
      <w:r w:rsidR="00B246CB" w:rsidRPr="00332153">
        <w:rPr>
          <w:rFonts w:cs="Times New Roman" w:hint="eastAsia"/>
        </w:rPr>
        <w:t>流程如图</w:t>
      </w:r>
      <w:r w:rsidR="00B246CB" w:rsidRPr="00332153">
        <w:rPr>
          <w:rFonts w:cs="Times New Roman" w:hint="eastAsia"/>
        </w:rPr>
        <w:t>2</w:t>
      </w:r>
      <w:r w:rsidR="00B246CB" w:rsidRPr="00332153">
        <w:rPr>
          <w:rFonts w:cs="Times New Roman" w:hint="eastAsia"/>
        </w:rPr>
        <w:t>所示。</w:t>
      </w:r>
    </w:p>
    <w:p w14:paraId="306A9FD8" w14:textId="1A208D66" w:rsidR="00B246CB" w:rsidRDefault="00D45073" w:rsidP="00D45073">
      <w:pPr>
        <w:ind w:firstLine="480"/>
        <w:rPr>
          <w:rFonts w:cs="Times New Roman"/>
        </w:rPr>
      </w:pPr>
      <w:r>
        <w:rPr>
          <w:noProof/>
        </w:rPr>
        <w:lastRenderedPageBreak/>
        <mc:AlternateContent>
          <mc:Choice Requires="wps">
            <w:drawing>
              <wp:anchor distT="0" distB="0" distL="114300" distR="114300" simplePos="0" relativeHeight="251661312" behindDoc="0" locked="0" layoutInCell="1" allowOverlap="1" wp14:anchorId="1376E616" wp14:editId="6D9A6E95">
                <wp:simplePos x="0" y="0"/>
                <wp:positionH relativeFrom="column">
                  <wp:posOffset>228600</wp:posOffset>
                </wp:positionH>
                <wp:positionV relativeFrom="paragraph">
                  <wp:posOffset>2293522</wp:posOffset>
                </wp:positionV>
                <wp:extent cx="2109159" cy="337754"/>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159" cy="337754"/>
                        </a:xfrm>
                        <a:prstGeom prst="rect">
                          <a:avLst/>
                        </a:prstGeom>
                        <a:noFill/>
                        <a:ln w="9525">
                          <a:noFill/>
                          <a:miter lim="800000"/>
                          <a:headEnd/>
                          <a:tailEnd/>
                        </a:ln>
                      </wps:spPr>
                      <wps:txbx>
                        <w:txbxContent>
                          <w:p w14:paraId="0381D8DB" w14:textId="20275DF9" w:rsidR="00D45073" w:rsidRDefault="00D45073" w:rsidP="00D45073">
                            <w:pPr>
                              <w:ind w:firstLine="480"/>
                            </w:pPr>
                            <w:r>
                              <w:t>图</w:t>
                            </w:r>
                            <w:r>
                              <w:t xml:space="preserve">1 </w:t>
                            </w:r>
                            <w:r>
                              <w:rPr>
                                <w:rFonts w:hint="eastAsia"/>
                              </w:rPr>
                              <w:t>学习阶段流程示意</w:t>
                            </w:r>
                          </w:p>
                        </w:txbxContent>
                      </wps:txbx>
                      <wps:bodyPr rot="0" vert="horz" wrap="square" lIns="91440" tIns="45720" rIns="91440" bIns="45720" anchor="t" anchorCtr="0">
                        <a:spAutoFit/>
                      </wps:bodyPr>
                    </wps:wsp>
                  </a:graphicData>
                </a:graphic>
              </wp:anchor>
            </w:drawing>
          </mc:Choice>
          <mc:Fallback>
            <w:pict>
              <v:shapetype w14:anchorId="1376E616" id="_x0000_t202" coordsize="21600,21600" o:spt="202" path="m,l,21600r21600,l21600,xe">
                <v:stroke joinstyle="miter"/>
                <v:path gradientshapeok="t" o:connecttype="rect"/>
              </v:shapetype>
              <v:shape id="文本框 2" o:spid="_x0000_s1026" type="#_x0000_t202" style="position:absolute;left:0;text-align:left;margin-left:18pt;margin-top:180.6pt;width:166.1pt;height:26.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" filled="f" stroked="f">
                <v:textbox style="mso-fit-shape-to-text:t">
                  <w:txbxContent>
                    <w:p w14:paraId="0381D8DB" w14:textId="20275DF9" w:rsidR="00D45073" w:rsidRDefault="00D45073" w:rsidP="00D45073">
                      <w:pPr>
                        <w:ind w:firstLine="480"/>
                      </w:pPr>
                      <w:r>
                        <w:t>图</w:t>
                      </w:r>
                      <w:r>
                        <w:t xml:space="preserve">1 </w:t>
                      </w:r>
                      <w:r>
                        <w:rPr>
                          <w:rFonts w:hint="eastAsia"/>
                        </w:rPr>
                        <w:t>学习阶段流程示意</w:t>
                      </w:r>
                    </w:p>
                  </w:txbxContent>
                </v:textbox>
              </v:shape>
            </w:pict>
          </mc:Fallback>
        </mc:AlternateContent>
      </w:r>
      <w:r>
        <w:rPr>
          <w:rFonts w:cs="Times New Roman"/>
          <w:noProof/>
        </w:rPr>
        <mc:AlternateContent>
          <mc:Choice Requires="wpg">
            <w:drawing>
              <wp:anchor distT="0" distB="0" distL="114300" distR="114300" simplePos="0" relativeHeight="251659264" behindDoc="0" locked="0" layoutInCell="1" allowOverlap="1" wp14:anchorId="54C0A651" wp14:editId="589129A9">
                <wp:simplePos x="0" y="0"/>
                <wp:positionH relativeFrom="column">
                  <wp:posOffset>445477</wp:posOffset>
                </wp:positionH>
                <wp:positionV relativeFrom="paragraph">
                  <wp:posOffset>3038280</wp:posOffset>
                </wp:positionV>
                <wp:extent cx="3645437" cy="2252150"/>
                <wp:effectExtent l="0" t="0" r="0" b="0"/>
                <wp:wrapNone/>
                <wp:docPr id="4" name="组合 4"/>
                <wp:cNvGraphicFramePr/>
                <a:graphic xmlns:a="http://schemas.openxmlformats.org/drawingml/2006/main">
                  <a:graphicData uri="http://schemas.microsoft.com/office/word/2010/wordprocessingGroup">
                    <wpg:wgp>
                      <wpg:cNvGrpSpPr/>
                      <wpg:grpSpPr>
                        <a:xfrm>
                          <a:off x="0" y="0"/>
                          <a:ext cx="3645437" cy="2252150"/>
                          <a:chOff x="0" y="0"/>
                          <a:chExt cx="3645437" cy="2252150"/>
                        </a:xfrm>
                      </wpg:grpSpPr>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rcRect b="1047"/>
                          <a:stretch>
                            <a:fillRect/>
                          </a:stretch>
                        </pic:blipFill>
                        <pic:spPr bwMode="auto">
                          <a:xfrm>
                            <a:off x="46892" y="0"/>
                            <a:ext cx="3598545" cy="2234565"/>
                          </a:xfrm>
                          <a:prstGeom prst="rect">
                            <a:avLst/>
                          </a:prstGeom>
                          <a:noFill/>
                          <a:ln>
                            <a:noFill/>
                          </a:ln>
                          <a:effectLst/>
                        </pic:spPr>
                      </pic:pic>
                      <wps:wsp>
                        <wps:cNvPr id="217" name="文本框 2"/>
                        <wps:cNvSpPr txBox="1">
                          <a:spLocks noChangeArrowheads="1"/>
                        </wps:cNvSpPr>
                        <wps:spPr bwMode="auto">
                          <a:xfrm>
                            <a:off x="0" y="1914330"/>
                            <a:ext cx="2109470" cy="337820"/>
                          </a:xfrm>
                          <a:prstGeom prst="rect">
                            <a:avLst/>
                          </a:prstGeom>
                          <a:noFill/>
                          <a:ln w="9525">
                            <a:noFill/>
                            <a:miter lim="800000"/>
                            <a:headEnd/>
                            <a:tailEnd/>
                          </a:ln>
                        </wps:spPr>
                        <wps:txbx>
                          <w:txbxContent>
                            <w:p w14:paraId="3D0B34C9" w14:textId="406A3692" w:rsidR="00DB3B9C" w:rsidRDefault="00DB3B9C">
                              <w:pPr>
                                <w:ind w:firstLine="480"/>
                              </w:pPr>
                              <w:r>
                                <w:t>图</w:t>
                              </w:r>
                              <w:r>
                                <w:rPr>
                                  <w:rFonts w:hint="eastAsia"/>
                                </w:rPr>
                                <w:t>2</w:t>
                              </w:r>
                              <w:r>
                                <w:t xml:space="preserve"> </w:t>
                              </w:r>
                              <w:r>
                                <w:t>实验</w:t>
                              </w:r>
                              <w:r>
                                <w:rPr>
                                  <w:rFonts w:hint="eastAsia"/>
                                </w:rPr>
                                <w:t>总流程示意</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54C0A651" id="组合 4" o:spid="_x0000_s1027" style="position:absolute;left:0;text-align:left;margin-left:35.1pt;margin-top:239.25pt;width:287.05pt;height:177.35pt;z-index:251659264;mso-height-relative:margin" coordsize="36454,22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left:468;width:35986;height:22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">
                  <v:imagedata r:id="rId10" o:title="" cropbottom="686f"/>
                </v:shape>
                <v:shape id="_x0000_s1029" type="#_x0000_t202" style="position:absolute;top:19143;width:2109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D0B34C9" w14:textId="406A3692" w:rsidR="00DB3B9C" w:rsidRDefault="00DB3B9C">
                        <w:pPr>
                          <w:ind w:firstLine="480"/>
                        </w:pPr>
                        <w:r>
                          <w:t>图</w:t>
                        </w:r>
                        <w:r>
                          <w:rPr>
                            <w:rFonts w:hint="eastAsia"/>
                          </w:rPr>
                          <w:t>2</w:t>
                        </w:r>
                        <w:r>
                          <w:t xml:space="preserve"> </w:t>
                        </w:r>
                        <w:proofErr w:type="gramStart"/>
                        <w:r>
                          <w:t>实验</w:t>
                        </w:r>
                        <w:r>
                          <w:rPr>
                            <w:rFonts w:hint="eastAsia"/>
                          </w:rPr>
                          <w:t>总</w:t>
                        </w:r>
                        <w:proofErr w:type="gramEnd"/>
                        <w:r>
                          <w:rPr>
                            <w:rFonts w:hint="eastAsia"/>
                          </w:rPr>
                          <w:t>流程示意</w:t>
                        </w:r>
                      </w:p>
                    </w:txbxContent>
                  </v:textbox>
                </v:shape>
              </v:group>
            </w:pict>
          </mc:Fallback>
        </mc:AlternateContent>
      </w:r>
      <w:r w:rsidRPr="00D45073">
        <w:rPr>
          <w:rFonts w:cs="Times New Roman"/>
          <w:noProof/>
        </w:rPr>
        <w:drawing>
          <wp:inline distT="0" distB="0" distL="0" distR="0" wp14:anchorId="1B0E645D" wp14:editId="53F82903">
            <wp:extent cx="3648280" cy="270216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3032" cy="2713095"/>
                    </a:xfrm>
                    <a:prstGeom prst="rect">
                      <a:avLst/>
                    </a:prstGeom>
                  </pic:spPr>
                </pic:pic>
              </a:graphicData>
            </a:graphic>
          </wp:inline>
        </w:drawing>
      </w:r>
    </w:p>
    <w:p w14:paraId="6DDD42B7" w14:textId="5C555D51" w:rsidR="000B1F5B" w:rsidRDefault="000B1F5B" w:rsidP="00D45073">
      <w:pPr>
        <w:ind w:firstLine="480"/>
        <w:rPr>
          <w:rFonts w:cs="Times New Roman"/>
        </w:rPr>
      </w:pPr>
    </w:p>
    <w:p w14:paraId="51E9C990" w14:textId="10E66AB0" w:rsidR="000B1F5B" w:rsidRDefault="000B1F5B" w:rsidP="00D45073">
      <w:pPr>
        <w:ind w:firstLine="480"/>
        <w:rPr>
          <w:rFonts w:cs="Times New Roman"/>
        </w:rPr>
      </w:pPr>
    </w:p>
    <w:p w14:paraId="72979F73" w14:textId="3DCD03DA" w:rsidR="000B1F5B" w:rsidRDefault="000B1F5B" w:rsidP="00D45073">
      <w:pPr>
        <w:ind w:firstLine="480"/>
        <w:rPr>
          <w:rFonts w:cs="Times New Roman"/>
        </w:rPr>
      </w:pPr>
    </w:p>
    <w:p w14:paraId="7D198C72" w14:textId="582DF1D7" w:rsidR="000B1F5B" w:rsidRDefault="000B1F5B" w:rsidP="00D45073">
      <w:pPr>
        <w:ind w:firstLine="480"/>
        <w:rPr>
          <w:rFonts w:cs="Times New Roman"/>
        </w:rPr>
      </w:pPr>
    </w:p>
    <w:p w14:paraId="75A3ABD4" w14:textId="2303E558" w:rsidR="000B1F5B" w:rsidRDefault="000B1F5B" w:rsidP="00D45073">
      <w:pPr>
        <w:ind w:firstLine="480"/>
        <w:rPr>
          <w:rFonts w:cs="Times New Roman"/>
        </w:rPr>
      </w:pPr>
    </w:p>
    <w:p w14:paraId="67822839" w14:textId="074E08F3" w:rsidR="000B1F5B" w:rsidRDefault="000B1F5B" w:rsidP="00D45073">
      <w:pPr>
        <w:ind w:firstLine="480"/>
        <w:rPr>
          <w:rFonts w:cs="Times New Roman"/>
        </w:rPr>
      </w:pPr>
    </w:p>
    <w:p w14:paraId="57B9F784" w14:textId="1459675C" w:rsidR="000B1F5B" w:rsidRDefault="000B1F5B" w:rsidP="00D45073">
      <w:pPr>
        <w:ind w:firstLine="480"/>
        <w:rPr>
          <w:rFonts w:cs="Times New Roman"/>
        </w:rPr>
      </w:pPr>
    </w:p>
    <w:p w14:paraId="44DEF72F" w14:textId="38BD99D8" w:rsidR="000B1F5B" w:rsidRDefault="000B1F5B" w:rsidP="00D45073">
      <w:pPr>
        <w:ind w:firstLine="480"/>
        <w:rPr>
          <w:rFonts w:cs="Times New Roman"/>
        </w:rPr>
      </w:pPr>
    </w:p>
    <w:p w14:paraId="5CC3D027" w14:textId="5F155C75" w:rsidR="000B1F5B" w:rsidRDefault="000B1F5B" w:rsidP="00D45073">
      <w:pPr>
        <w:ind w:firstLine="480"/>
        <w:rPr>
          <w:rFonts w:cs="Times New Roman"/>
        </w:rPr>
      </w:pPr>
    </w:p>
    <w:p w14:paraId="5188CABF" w14:textId="07D6DDDA" w:rsidR="000B1F5B" w:rsidRDefault="000B1F5B" w:rsidP="00D45073">
      <w:pPr>
        <w:ind w:firstLine="480"/>
        <w:rPr>
          <w:rFonts w:cs="Times New Roman"/>
        </w:rPr>
      </w:pPr>
    </w:p>
    <w:p w14:paraId="34E1CAD5" w14:textId="7E144C7E" w:rsidR="000B1F5B" w:rsidRDefault="000B1F5B" w:rsidP="003F7098">
      <w:pPr>
        <w:ind w:firstLineChars="0" w:firstLine="0"/>
        <w:rPr>
          <w:rFonts w:cs="Times New Roman"/>
        </w:rPr>
      </w:pPr>
    </w:p>
    <w:p w14:paraId="6BC77D86" w14:textId="1987097A" w:rsidR="003F7098" w:rsidRPr="003F7098" w:rsidRDefault="003F7098" w:rsidP="003F7098">
      <w:pPr>
        <w:ind w:firstLineChars="0" w:firstLine="0"/>
        <w:rPr>
          <w:rFonts w:cs="Times New Roman"/>
          <w:sz w:val="30"/>
          <w:szCs w:val="30"/>
        </w:rPr>
      </w:pPr>
      <w:r w:rsidRPr="003F7098">
        <w:rPr>
          <w:rFonts w:cs="Times New Roman" w:hint="eastAsia"/>
          <w:sz w:val="30"/>
          <w:szCs w:val="30"/>
        </w:rPr>
        <w:t>3</w:t>
      </w:r>
      <w:r w:rsidRPr="003F7098">
        <w:rPr>
          <w:rFonts w:cs="Times New Roman"/>
          <w:sz w:val="30"/>
          <w:szCs w:val="30"/>
        </w:rPr>
        <w:t xml:space="preserve"> </w:t>
      </w:r>
      <w:r w:rsidRPr="003F7098">
        <w:rPr>
          <w:rFonts w:cs="Times New Roman" w:hint="eastAsia"/>
          <w:sz w:val="30"/>
          <w:szCs w:val="30"/>
        </w:rPr>
        <w:t>结果</w:t>
      </w:r>
    </w:p>
    <w:p w14:paraId="7A683C55" w14:textId="4DD2768E" w:rsidR="003F7098" w:rsidRDefault="003F7098" w:rsidP="00D45073">
      <w:pPr>
        <w:ind w:firstLine="480"/>
        <w:rPr>
          <w:rFonts w:cs="Times New Roman"/>
        </w:rPr>
      </w:pPr>
      <w:r>
        <w:rPr>
          <w:rFonts w:cs="Times New Roman" w:hint="eastAsia"/>
        </w:rPr>
        <w:t>使用</w:t>
      </w:r>
      <w:r>
        <w:rPr>
          <w:rFonts w:cs="Times New Roman" w:hint="eastAsia"/>
        </w:rPr>
        <w:t>S</w:t>
      </w:r>
      <w:r>
        <w:rPr>
          <w:rFonts w:cs="Times New Roman"/>
        </w:rPr>
        <w:t>PSS 22</w:t>
      </w:r>
      <w:r>
        <w:rPr>
          <w:rFonts w:cs="Times New Roman" w:hint="eastAsia"/>
        </w:rPr>
        <w:t>进行数据分析，剔除在</w:t>
      </w:r>
      <w:r>
        <w:rPr>
          <w:rFonts w:cs="Times New Roman" w:hint="eastAsia"/>
        </w:rPr>
        <w:t>3</w:t>
      </w:r>
      <w:r>
        <w:rPr>
          <w:rFonts w:cs="Times New Roman" w:hint="eastAsia"/>
        </w:rPr>
        <w:t>个标准差之外的数据，对</w:t>
      </w:r>
      <w:r w:rsidR="00A97E6B">
        <w:rPr>
          <w:rFonts w:cs="Times New Roman" w:hint="eastAsia"/>
        </w:rPr>
        <w:t>不同词语类型下的再认率</w:t>
      </w:r>
      <w:r>
        <w:rPr>
          <w:rFonts w:cs="Times New Roman" w:hint="eastAsia"/>
        </w:rPr>
        <w:t>进行描述性统计，见表</w:t>
      </w:r>
      <w:r>
        <w:rPr>
          <w:rFonts w:cs="Times New Roman" w:hint="eastAsia"/>
        </w:rPr>
        <w:t>1</w:t>
      </w:r>
      <w:r>
        <w:rPr>
          <w:rFonts w:cs="Times New Roman" w:hint="eastAsia"/>
        </w:rPr>
        <w:t>。</w:t>
      </w:r>
      <w:r w:rsidR="00140940">
        <w:rPr>
          <w:rFonts w:cs="Times New Roman" w:hint="eastAsia"/>
        </w:rPr>
        <w:t>正确（虚假</w:t>
      </w:r>
      <w:r w:rsidR="00140940">
        <w:rPr>
          <w:rFonts w:cs="Times New Roman" w:hint="eastAsia"/>
        </w:rPr>
        <w:t>/</w:t>
      </w:r>
      <w:r w:rsidR="00140940">
        <w:rPr>
          <w:rFonts w:cs="Times New Roman" w:hint="eastAsia"/>
        </w:rPr>
        <w:t>错误）再认词语的再认</w:t>
      </w:r>
      <w:proofErr w:type="gramStart"/>
      <w:r w:rsidR="00140940">
        <w:rPr>
          <w:rFonts w:cs="Times New Roman" w:hint="eastAsia"/>
        </w:rPr>
        <w:t>率以下</w:t>
      </w:r>
      <w:proofErr w:type="gramEnd"/>
      <w:r w:rsidR="00140940">
        <w:rPr>
          <w:rFonts w:cs="Times New Roman" w:hint="eastAsia"/>
        </w:rPr>
        <w:t>简称为正确（虚假</w:t>
      </w:r>
      <w:r w:rsidR="00140940">
        <w:rPr>
          <w:rFonts w:cs="Times New Roman" w:hint="eastAsia"/>
        </w:rPr>
        <w:t>/</w:t>
      </w:r>
      <w:r w:rsidR="00140940">
        <w:rPr>
          <w:rFonts w:cs="Times New Roman" w:hint="eastAsia"/>
        </w:rPr>
        <w:t>错误）再认率。</w:t>
      </w:r>
    </w:p>
    <w:p w14:paraId="0B7D661A" w14:textId="77777777" w:rsidR="00381C58" w:rsidRDefault="00381C58" w:rsidP="00D45073">
      <w:pPr>
        <w:ind w:firstLine="480"/>
        <w:rPr>
          <w:rFonts w:cs="Times New Roman"/>
        </w:rPr>
      </w:pPr>
    </w:p>
    <w:p w14:paraId="0BC871EB" w14:textId="590A7B0F" w:rsidR="00600215" w:rsidRDefault="00600215" w:rsidP="00381C58">
      <w:pPr>
        <w:ind w:firstLine="480"/>
        <w:jc w:val="center"/>
        <w:rPr>
          <w:rFonts w:cs="Times New Roman"/>
        </w:rPr>
      </w:pPr>
      <w:r>
        <w:rPr>
          <w:rFonts w:cs="Times New Roman" w:hint="eastAsia"/>
        </w:rPr>
        <w:t>表</w:t>
      </w:r>
      <w:r>
        <w:rPr>
          <w:rFonts w:cs="Times New Roman" w:hint="eastAsia"/>
        </w:rPr>
        <w:t>1</w:t>
      </w:r>
      <w:r>
        <w:rPr>
          <w:rFonts w:cs="Times New Roman"/>
        </w:rPr>
        <w:t xml:space="preserve"> </w:t>
      </w:r>
      <w:r>
        <w:rPr>
          <w:rFonts w:cs="Times New Roman" w:hint="eastAsia"/>
        </w:rPr>
        <w:t>正确、虚假、错误再认率</w:t>
      </w:r>
      <w:r>
        <w:rPr>
          <w:rFonts w:cs="Times New Roman" w:hint="eastAsia"/>
        </w:rPr>
        <w:t>(</w:t>
      </w:r>
      <w:r w:rsidRPr="00600215">
        <w:rPr>
          <w:rFonts w:cs="Times New Roman"/>
          <w:i/>
          <w:iCs/>
        </w:rPr>
        <w:t>M</w:t>
      </w:r>
      <w:r>
        <w:rPr>
          <w:rFonts w:cs="Times New Roman" w:hint="eastAsia"/>
        </w:rPr>
        <w:t>±</w:t>
      </w:r>
      <w:r w:rsidRPr="00600215">
        <w:rPr>
          <w:rFonts w:cs="Times New Roman"/>
          <w:i/>
          <w:iCs/>
        </w:rPr>
        <w:t>SD</w:t>
      </w:r>
      <w:r>
        <w:rPr>
          <w:rFonts w:cs="Times New Roman"/>
        </w:rPr>
        <w:t>)</w:t>
      </w:r>
    </w:p>
    <w:tbl>
      <w:tblPr>
        <w:tblStyle w:val="a"/>
        <w:tblW w:w="0" w:type="auto"/>
        <w:tblBorders>
          <w:top w:val="single" w:sz="12" w:space="0" w:color="auto"/>
          <w:bottom w:val="single" w:sz="12" w:space="0" w:color="auto"/>
        </w:tblBorders>
        <w:tblLook w:val="04A0" w:firstRow="1" w:lastRow="0" w:firstColumn="1" w:lastColumn="0" w:noHBand="0" w:noVBand="1"/>
      </w:tblPr>
      <w:tblGrid>
        <w:gridCol w:w="4148"/>
        <w:gridCol w:w="4148"/>
      </w:tblGrid>
      <w:tr w:rsidR="006B2C8F" w14:paraId="2E776948" w14:textId="77777777" w:rsidTr="00381C58">
        <w:tc>
          <w:tcPr>
            <w:tcW w:w="4148" w:type="dxa"/>
            <w:tcBorders>
              <w:top w:val="single" w:sz="12" w:space="0" w:color="auto"/>
              <w:bottom w:val="single" w:sz="6" w:space="0" w:color="auto"/>
            </w:tcBorders>
          </w:tcPr>
          <w:p w14:paraId="7302984C" w14:textId="77777777" w:rsidR="006B2C8F" w:rsidRDefault="006B2C8F" w:rsidP="00381C58">
            <w:pPr>
              <w:ind w:firstLineChars="0" w:firstLine="0"/>
              <w:jc w:val="center"/>
              <w:rPr>
                <w:rFonts w:cs="Times New Roman"/>
              </w:rPr>
            </w:pPr>
          </w:p>
        </w:tc>
        <w:tc>
          <w:tcPr>
            <w:tcW w:w="4148" w:type="dxa"/>
            <w:tcBorders>
              <w:top w:val="single" w:sz="12" w:space="0" w:color="auto"/>
              <w:bottom w:val="single" w:sz="6" w:space="0" w:color="auto"/>
            </w:tcBorders>
          </w:tcPr>
          <w:p w14:paraId="45998B07" w14:textId="0FBE9163" w:rsidR="006B2C8F" w:rsidRDefault="006B2C8F" w:rsidP="00381C58">
            <w:pPr>
              <w:ind w:firstLineChars="0" w:firstLine="0"/>
              <w:jc w:val="center"/>
              <w:rPr>
                <w:rFonts w:cs="Times New Roman"/>
              </w:rPr>
            </w:pPr>
            <w:r>
              <w:rPr>
                <w:rFonts w:cs="Times New Roman" w:hint="eastAsia"/>
              </w:rPr>
              <w:t>再认率</w:t>
            </w:r>
          </w:p>
        </w:tc>
      </w:tr>
      <w:tr w:rsidR="006B2C8F" w14:paraId="58FD110F" w14:textId="77777777" w:rsidTr="00381C58">
        <w:tc>
          <w:tcPr>
            <w:tcW w:w="4148" w:type="dxa"/>
            <w:tcBorders>
              <w:top w:val="single" w:sz="6" w:space="0" w:color="auto"/>
            </w:tcBorders>
          </w:tcPr>
          <w:p w14:paraId="360EAB8D" w14:textId="4FB171F3" w:rsidR="006B2C8F" w:rsidRDefault="006B2C8F" w:rsidP="00381C58">
            <w:pPr>
              <w:ind w:firstLineChars="0" w:firstLine="0"/>
              <w:jc w:val="center"/>
              <w:rPr>
                <w:rFonts w:cs="Times New Roman"/>
              </w:rPr>
            </w:pPr>
            <w:r>
              <w:rPr>
                <w:rFonts w:cs="Times New Roman" w:hint="eastAsia"/>
              </w:rPr>
              <w:t>正确再认词语</w:t>
            </w:r>
          </w:p>
        </w:tc>
        <w:tc>
          <w:tcPr>
            <w:tcW w:w="4148" w:type="dxa"/>
            <w:tcBorders>
              <w:top w:val="single" w:sz="6" w:space="0" w:color="auto"/>
            </w:tcBorders>
          </w:tcPr>
          <w:p w14:paraId="6BD80322" w14:textId="3B4ACEE7" w:rsidR="006B2C8F" w:rsidRDefault="006B2C8F" w:rsidP="00381C58">
            <w:pPr>
              <w:ind w:firstLineChars="0" w:firstLine="0"/>
              <w:jc w:val="center"/>
              <w:rPr>
                <w:rFonts w:cs="Times New Roman"/>
              </w:rPr>
            </w:pPr>
            <w:r>
              <w:rPr>
                <w:rFonts w:cs="Times New Roman" w:hint="eastAsia"/>
              </w:rPr>
              <w:t>6</w:t>
            </w:r>
            <w:r>
              <w:rPr>
                <w:rFonts w:cs="Times New Roman"/>
              </w:rPr>
              <w:t>8.31%</w:t>
            </w:r>
            <w:r>
              <w:rPr>
                <w:rFonts w:cs="Times New Roman" w:hint="eastAsia"/>
              </w:rPr>
              <w:t>±</w:t>
            </w:r>
            <w:r>
              <w:rPr>
                <w:rFonts w:cs="Times New Roman"/>
              </w:rPr>
              <w:t>17.57%</w:t>
            </w:r>
          </w:p>
        </w:tc>
      </w:tr>
      <w:tr w:rsidR="006B2C8F" w14:paraId="7BFC96FF" w14:textId="77777777" w:rsidTr="00381C58">
        <w:tc>
          <w:tcPr>
            <w:tcW w:w="4148" w:type="dxa"/>
          </w:tcPr>
          <w:p w14:paraId="7F8440E4" w14:textId="11EA4365" w:rsidR="006B2C8F" w:rsidRDefault="006B2C8F" w:rsidP="00381C58">
            <w:pPr>
              <w:ind w:firstLineChars="0" w:firstLine="0"/>
              <w:jc w:val="center"/>
              <w:rPr>
                <w:rFonts w:cs="Times New Roman"/>
              </w:rPr>
            </w:pPr>
            <w:r>
              <w:rPr>
                <w:rFonts w:cs="Times New Roman" w:hint="eastAsia"/>
              </w:rPr>
              <w:t>虚假再认词语</w:t>
            </w:r>
          </w:p>
        </w:tc>
        <w:tc>
          <w:tcPr>
            <w:tcW w:w="4148" w:type="dxa"/>
          </w:tcPr>
          <w:p w14:paraId="0FBA5FDF" w14:textId="3F501405" w:rsidR="006B2C8F" w:rsidRDefault="006B2C8F" w:rsidP="00381C58">
            <w:pPr>
              <w:ind w:firstLineChars="0" w:firstLine="0"/>
              <w:jc w:val="center"/>
              <w:rPr>
                <w:rFonts w:cs="Times New Roman"/>
              </w:rPr>
            </w:pPr>
            <w:r>
              <w:rPr>
                <w:rFonts w:cs="Times New Roman" w:hint="eastAsia"/>
              </w:rPr>
              <w:t>6</w:t>
            </w:r>
            <w:r>
              <w:rPr>
                <w:rFonts w:cs="Times New Roman"/>
              </w:rPr>
              <w:t>0.87</w:t>
            </w:r>
            <w:r>
              <w:rPr>
                <w:rFonts w:cs="Times New Roman" w:hint="eastAsia"/>
              </w:rPr>
              <w:t>%</w:t>
            </w:r>
            <w:r w:rsidR="00600215">
              <w:rPr>
                <w:rFonts w:cs="Times New Roman" w:hint="eastAsia"/>
              </w:rPr>
              <w:t>±</w:t>
            </w:r>
            <w:r w:rsidR="00600215">
              <w:rPr>
                <w:rFonts w:cs="Times New Roman"/>
              </w:rPr>
              <w:t>18.34%</w:t>
            </w:r>
          </w:p>
        </w:tc>
      </w:tr>
      <w:tr w:rsidR="006B2C8F" w14:paraId="4896EE65" w14:textId="77777777" w:rsidTr="00381C58">
        <w:tc>
          <w:tcPr>
            <w:tcW w:w="4148" w:type="dxa"/>
          </w:tcPr>
          <w:p w14:paraId="24399C31" w14:textId="30BA8B92" w:rsidR="006B2C8F" w:rsidRDefault="006B2C8F" w:rsidP="00381C58">
            <w:pPr>
              <w:ind w:firstLineChars="0" w:firstLine="0"/>
              <w:jc w:val="center"/>
              <w:rPr>
                <w:rFonts w:cs="Times New Roman"/>
              </w:rPr>
            </w:pPr>
            <w:r>
              <w:rPr>
                <w:rFonts w:cs="Times New Roman" w:hint="eastAsia"/>
              </w:rPr>
              <w:t>错误再认词语</w:t>
            </w:r>
          </w:p>
        </w:tc>
        <w:tc>
          <w:tcPr>
            <w:tcW w:w="4148" w:type="dxa"/>
          </w:tcPr>
          <w:p w14:paraId="5129B87A" w14:textId="3568B70E" w:rsidR="006B2C8F" w:rsidRDefault="00600215" w:rsidP="00381C58">
            <w:pPr>
              <w:ind w:firstLineChars="0" w:firstLine="0"/>
              <w:jc w:val="center"/>
              <w:rPr>
                <w:rFonts w:cs="Times New Roman"/>
              </w:rPr>
            </w:pPr>
            <w:r>
              <w:rPr>
                <w:rFonts w:cs="Times New Roman" w:hint="eastAsia"/>
              </w:rPr>
              <w:t>1</w:t>
            </w:r>
            <w:r>
              <w:rPr>
                <w:rFonts w:cs="Times New Roman"/>
              </w:rPr>
              <w:t>4.29</w:t>
            </w:r>
            <w:r>
              <w:rPr>
                <w:rFonts w:cs="Times New Roman" w:hint="eastAsia"/>
              </w:rPr>
              <w:t>±</w:t>
            </w:r>
            <w:r>
              <w:rPr>
                <w:rFonts w:cs="Times New Roman"/>
              </w:rPr>
              <w:t>12.87%</w:t>
            </w:r>
          </w:p>
        </w:tc>
      </w:tr>
    </w:tbl>
    <w:p w14:paraId="2D14C9C2" w14:textId="77777777" w:rsidR="00CC74C6" w:rsidRDefault="00CC74C6" w:rsidP="00CF3DF0">
      <w:pPr>
        <w:ind w:firstLine="480"/>
        <w:rPr>
          <w:rFonts w:cs="Times New Roman"/>
        </w:rPr>
      </w:pPr>
    </w:p>
    <w:p w14:paraId="69B82173" w14:textId="1C84C8B7" w:rsidR="00CF3DF0" w:rsidRDefault="000026C3" w:rsidP="00CF3DF0">
      <w:pPr>
        <w:ind w:firstLine="480"/>
        <w:rPr>
          <w:rFonts w:cs="Times New Roman"/>
        </w:rPr>
      </w:pPr>
      <w:r>
        <w:rPr>
          <w:rFonts w:cs="Times New Roman" w:hint="eastAsia"/>
        </w:rPr>
        <w:t>以词语类型为组内自变量，以再认率为因变量，进行重复测量方差分析。球形检验结果为</w:t>
      </w:r>
      <w:r w:rsidR="0058702F" w:rsidRPr="002762BD">
        <w:rPr>
          <w:rFonts w:cs="Times New Roman" w:hint="eastAsia"/>
          <w:i/>
          <w:iCs/>
        </w:rPr>
        <w:t>M</w:t>
      </w:r>
      <w:r w:rsidR="0058702F" w:rsidRPr="002762BD">
        <w:rPr>
          <w:rFonts w:cs="Times New Roman"/>
          <w:i/>
          <w:iCs/>
        </w:rPr>
        <w:t>auchly</w:t>
      </w:r>
      <w:proofErr w:type="gramStart"/>
      <w:r w:rsidR="0058702F" w:rsidRPr="002762BD">
        <w:rPr>
          <w:rFonts w:cs="Times New Roman"/>
          <w:i/>
          <w:iCs/>
        </w:rPr>
        <w:t>’</w:t>
      </w:r>
      <w:proofErr w:type="gramEnd"/>
      <w:r w:rsidR="0058702F" w:rsidRPr="002762BD">
        <w:rPr>
          <w:rFonts w:cs="Times New Roman"/>
          <w:i/>
          <w:iCs/>
        </w:rPr>
        <w:t>s W</w:t>
      </w:r>
      <w:r w:rsidR="0058702F">
        <w:rPr>
          <w:rFonts w:cs="Times New Roman"/>
        </w:rPr>
        <w:t xml:space="preserve">=0.92, </w:t>
      </w:r>
      <w:r w:rsidR="0058702F" w:rsidRPr="002762BD">
        <w:rPr>
          <w:rFonts w:cs="Times New Roman"/>
          <w:i/>
          <w:iCs/>
        </w:rPr>
        <w:t>p</w:t>
      </w:r>
      <w:r w:rsidR="0058702F">
        <w:rPr>
          <w:rFonts w:cs="Times New Roman"/>
        </w:rPr>
        <w:t>=.044</w:t>
      </w:r>
      <w:r w:rsidR="0058702F">
        <w:rPr>
          <w:rFonts w:cs="Times New Roman" w:hint="eastAsia"/>
        </w:rPr>
        <w:t>，</w:t>
      </w:r>
      <w:r w:rsidR="002762BD">
        <w:rPr>
          <w:rFonts w:cs="Times New Roman" w:hint="eastAsia"/>
        </w:rPr>
        <w:t>拒绝球形假设，使用</w:t>
      </w:r>
      <w:r w:rsidR="002762BD">
        <w:rPr>
          <w:rFonts w:cs="Times New Roman" w:hint="eastAsia"/>
        </w:rPr>
        <w:t>G</w:t>
      </w:r>
      <w:r w:rsidR="002762BD">
        <w:rPr>
          <w:rFonts w:cs="Times New Roman"/>
        </w:rPr>
        <w:t>reenhouse-</w:t>
      </w:r>
      <w:proofErr w:type="spellStart"/>
      <w:r w:rsidR="002762BD">
        <w:rPr>
          <w:rFonts w:cs="Times New Roman"/>
        </w:rPr>
        <w:t>Geisser</w:t>
      </w:r>
      <w:proofErr w:type="spellEnd"/>
      <w:r w:rsidR="002762BD">
        <w:rPr>
          <w:rFonts w:cs="Times New Roman" w:hint="eastAsia"/>
        </w:rPr>
        <w:t>矫正结果</w:t>
      </w:r>
      <w:r w:rsidR="00941F21">
        <w:rPr>
          <w:rFonts w:cs="Times New Roman" w:hint="eastAsia"/>
        </w:rPr>
        <w:t>。</w:t>
      </w:r>
      <w:r w:rsidR="007C33E0">
        <w:rPr>
          <w:rFonts w:cs="Times New Roman" w:hint="eastAsia"/>
        </w:rPr>
        <w:t>词语类型的主效应显著</w:t>
      </w:r>
      <w:r w:rsidR="00941F21">
        <w:rPr>
          <w:rFonts w:cs="Times New Roman" w:hint="eastAsia"/>
        </w:rPr>
        <w:t>，</w:t>
      </w:r>
      <w:r w:rsidR="007C33E0" w:rsidRPr="007C33E0">
        <w:rPr>
          <w:rFonts w:cs="Times New Roman" w:hint="eastAsia"/>
          <w:i/>
          <w:iCs/>
        </w:rPr>
        <w:t>F</w:t>
      </w:r>
      <w:r w:rsidR="007C33E0">
        <w:rPr>
          <w:rFonts w:cs="Times New Roman"/>
        </w:rPr>
        <w:t xml:space="preserve">(1.85, 132.84)=315.71, </w:t>
      </w:r>
      <w:r w:rsidR="007C33E0" w:rsidRPr="007C33E0">
        <w:rPr>
          <w:rFonts w:cs="Times New Roman"/>
          <w:i/>
          <w:iCs/>
        </w:rPr>
        <w:t>p</w:t>
      </w:r>
      <w:r w:rsidR="007C33E0">
        <w:rPr>
          <w:rFonts w:cs="Times New Roman"/>
        </w:rPr>
        <w:t>&lt;.001</w:t>
      </w:r>
      <w:r w:rsidR="00941F21">
        <w:rPr>
          <w:rFonts w:cs="Times New Roman" w:hint="eastAsia"/>
        </w:rPr>
        <w:t>，</w:t>
      </w:r>
      <w:r w:rsidR="007C33E0" w:rsidRPr="007C33E0">
        <w:rPr>
          <w:rFonts w:cs="Times New Roman" w:hint="eastAsia"/>
          <w:i/>
          <w:iCs/>
        </w:rPr>
        <w:t>p</w:t>
      </w:r>
      <w:r w:rsidR="007C33E0" w:rsidRPr="007C33E0">
        <w:rPr>
          <w:rFonts w:cs="Times New Roman"/>
          <w:i/>
          <w:iCs/>
        </w:rPr>
        <w:t>artial</w:t>
      </w:r>
      <w:r w:rsidR="007C33E0">
        <w:rPr>
          <w:rFonts w:cs="Times New Roman"/>
        </w:rPr>
        <w:t xml:space="preserve"> </w:t>
      </w:r>
      <w:r w:rsidR="007C33E0">
        <w:rPr>
          <w:rFonts w:cs="Times New Roman" w:hint="eastAsia"/>
        </w:rPr>
        <w:t>η</w:t>
      </w:r>
      <w:r w:rsidR="007C33E0" w:rsidRPr="007C33E0">
        <w:rPr>
          <w:rFonts w:cs="Times New Roman"/>
          <w:vertAlign w:val="superscript"/>
        </w:rPr>
        <w:lastRenderedPageBreak/>
        <w:t>2</w:t>
      </w:r>
      <w:r w:rsidR="007C33E0">
        <w:rPr>
          <w:rFonts w:cs="Times New Roman"/>
        </w:rPr>
        <w:t>=0.81</w:t>
      </w:r>
      <w:r w:rsidR="00217D8D">
        <w:rPr>
          <w:rFonts w:cs="Times New Roman" w:hint="eastAsia"/>
        </w:rPr>
        <w:t>。使用</w:t>
      </w:r>
      <w:r w:rsidR="00217D8D">
        <w:rPr>
          <w:rFonts w:cs="Times New Roman" w:hint="eastAsia"/>
        </w:rPr>
        <w:t>B</w:t>
      </w:r>
      <w:r w:rsidR="00217D8D">
        <w:rPr>
          <w:rFonts w:cs="Times New Roman"/>
        </w:rPr>
        <w:t>onferroni</w:t>
      </w:r>
      <w:r w:rsidR="00217D8D">
        <w:rPr>
          <w:rFonts w:cs="Times New Roman" w:hint="eastAsia"/>
        </w:rPr>
        <w:t>法进行事后比较，正确再认率</w:t>
      </w:r>
      <w:r w:rsidR="00F64852">
        <w:rPr>
          <w:rFonts w:cs="Times New Roman" w:hint="eastAsia"/>
        </w:rPr>
        <w:t>显著高于虚假再认率，</w:t>
      </w:r>
      <w:r w:rsidR="00F64852" w:rsidRPr="009E6486">
        <w:rPr>
          <w:rFonts w:cs="Times New Roman" w:hint="eastAsia"/>
          <w:i/>
          <w:iCs/>
        </w:rPr>
        <w:t>M</w:t>
      </w:r>
      <w:r w:rsidR="00F64852" w:rsidRPr="009E6486">
        <w:rPr>
          <w:rFonts w:cs="Times New Roman"/>
          <w:i/>
          <w:iCs/>
        </w:rPr>
        <w:t>D</w:t>
      </w:r>
      <w:r w:rsidR="00F64852">
        <w:rPr>
          <w:rFonts w:cs="Times New Roman"/>
        </w:rPr>
        <w:t>=8.44</w:t>
      </w:r>
      <w:r w:rsidR="00A638C6">
        <w:rPr>
          <w:rFonts w:cs="Times New Roman"/>
        </w:rPr>
        <w:t>%</w:t>
      </w:r>
      <w:r w:rsidR="00F64852">
        <w:rPr>
          <w:rFonts w:cs="Times New Roman"/>
        </w:rPr>
        <w:t xml:space="preserve">, </w:t>
      </w:r>
      <w:r w:rsidR="00F64852" w:rsidRPr="009E6486">
        <w:rPr>
          <w:rFonts w:cs="Times New Roman" w:hint="eastAsia"/>
          <w:i/>
          <w:iCs/>
        </w:rPr>
        <w:t>p</w:t>
      </w:r>
      <w:r w:rsidR="00F64852">
        <w:rPr>
          <w:rFonts w:cs="Times New Roman"/>
        </w:rPr>
        <w:t>=.001</w:t>
      </w:r>
      <w:r w:rsidR="00F64852">
        <w:rPr>
          <w:rFonts w:cs="Times New Roman" w:hint="eastAsia"/>
        </w:rPr>
        <w:t>；正确再认率显著高于</w:t>
      </w:r>
      <w:r w:rsidR="00A638C6">
        <w:rPr>
          <w:rFonts w:cs="Times New Roman" w:hint="eastAsia"/>
        </w:rPr>
        <w:t>错误</w:t>
      </w:r>
      <w:r w:rsidR="00F64852">
        <w:rPr>
          <w:rFonts w:cs="Times New Roman" w:hint="eastAsia"/>
        </w:rPr>
        <w:t>再认率，</w:t>
      </w:r>
      <w:r w:rsidR="00F64852" w:rsidRPr="009E6486">
        <w:rPr>
          <w:rFonts w:cs="Times New Roman" w:hint="eastAsia"/>
          <w:i/>
          <w:iCs/>
        </w:rPr>
        <w:t>M</w:t>
      </w:r>
      <w:r w:rsidR="00F64852" w:rsidRPr="009E6486">
        <w:rPr>
          <w:rFonts w:cs="Times New Roman"/>
          <w:i/>
          <w:iCs/>
        </w:rPr>
        <w:t>D</w:t>
      </w:r>
      <w:r w:rsidR="00F64852">
        <w:rPr>
          <w:rFonts w:cs="Times New Roman"/>
        </w:rPr>
        <w:t>=</w:t>
      </w:r>
      <w:r w:rsidR="00A638C6">
        <w:rPr>
          <w:rFonts w:cs="Times New Roman"/>
        </w:rPr>
        <w:t>55.02%</w:t>
      </w:r>
      <w:r w:rsidR="00F64852">
        <w:rPr>
          <w:rFonts w:cs="Times New Roman"/>
        </w:rPr>
        <w:t xml:space="preserve">, </w:t>
      </w:r>
      <w:r w:rsidR="00F64852" w:rsidRPr="009E6486">
        <w:rPr>
          <w:rFonts w:cs="Times New Roman" w:hint="eastAsia"/>
          <w:i/>
          <w:iCs/>
        </w:rPr>
        <w:t>p</w:t>
      </w:r>
      <w:r w:rsidR="00A638C6">
        <w:rPr>
          <w:rFonts w:cs="Times New Roman" w:hint="eastAsia"/>
        </w:rPr>
        <w:t>&lt;</w:t>
      </w:r>
      <w:r w:rsidR="00F64852">
        <w:rPr>
          <w:rFonts w:cs="Times New Roman"/>
        </w:rPr>
        <w:t>.001</w:t>
      </w:r>
      <w:r w:rsidR="00F64852">
        <w:rPr>
          <w:rFonts w:cs="Times New Roman" w:hint="eastAsia"/>
        </w:rPr>
        <w:t>；</w:t>
      </w:r>
      <w:r w:rsidR="00A638C6">
        <w:rPr>
          <w:rFonts w:cs="Times New Roman" w:hint="eastAsia"/>
        </w:rPr>
        <w:t>虚假再认率显著高于错误再认率，</w:t>
      </w:r>
      <w:r w:rsidR="00A638C6" w:rsidRPr="009E6486">
        <w:rPr>
          <w:rFonts w:cs="Times New Roman" w:hint="eastAsia"/>
          <w:i/>
          <w:iCs/>
        </w:rPr>
        <w:t>M</w:t>
      </w:r>
      <w:r w:rsidR="00A638C6" w:rsidRPr="009E6486">
        <w:rPr>
          <w:rFonts w:cs="Times New Roman"/>
          <w:i/>
          <w:iCs/>
        </w:rPr>
        <w:t>D</w:t>
      </w:r>
      <w:r w:rsidR="00A638C6">
        <w:rPr>
          <w:rFonts w:cs="Times New Roman"/>
        </w:rPr>
        <w:t>=46.58%</w:t>
      </w:r>
      <w:r w:rsidR="00A638C6">
        <w:rPr>
          <w:rFonts w:cs="Times New Roman" w:hint="eastAsia"/>
        </w:rPr>
        <w:t>，</w:t>
      </w:r>
      <w:r w:rsidR="00A638C6" w:rsidRPr="009E6486">
        <w:rPr>
          <w:rFonts w:cs="Times New Roman" w:hint="eastAsia"/>
          <w:i/>
          <w:iCs/>
        </w:rPr>
        <w:t>p</w:t>
      </w:r>
      <w:r w:rsidR="00A638C6">
        <w:rPr>
          <w:rFonts w:cs="Times New Roman"/>
        </w:rPr>
        <w:t>&lt;</w:t>
      </w:r>
      <w:r w:rsidR="009E6486">
        <w:rPr>
          <w:rFonts w:cs="Times New Roman"/>
        </w:rPr>
        <w:t>.001</w:t>
      </w:r>
      <w:r w:rsidR="009E6486">
        <w:rPr>
          <w:rFonts w:cs="Times New Roman" w:hint="eastAsia"/>
        </w:rPr>
        <w:t>。</w:t>
      </w:r>
      <w:r w:rsidR="00DB7F66">
        <w:rPr>
          <w:rFonts w:cs="Times New Roman" w:hint="eastAsia"/>
        </w:rPr>
        <w:t>见图</w:t>
      </w:r>
      <w:r w:rsidR="00DB7F66">
        <w:rPr>
          <w:rFonts w:cs="Times New Roman" w:hint="eastAsia"/>
        </w:rPr>
        <w:t>3</w:t>
      </w:r>
      <w:r w:rsidR="00DB7F66">
        <w:rPr>
          <w:rFonts w:cs="Times New Roman" w:hint="eastAsia"/>
        </w:rPr>
        <w:t>。</w:t>
      </w:r>
    </w:p>
    <w:p w14:paraId="78BA117A" w14:textId="286F3E1A" w:rsidR="00DB7F66" w:rsidRPr="00332153" w:rsidRDefault="00CF3DF0" w:rsidP="00F64852">
      <w:pPr>
        <w:ind w:firstLine="480"/>
        <w:rPr>
          <w:rFonts w:cs="Times New Roman"/>
        </w:rPr>
      </w:pPr>
      <w:r>
        <w:rPr>
          <w:noProof/>
        </w:rPr>
        <mc:AlternateContent>
          <mc:Choice Requires="wpg">
            <w:drawing>
              <wp:anchor distT="0" distB="0" distL="114300" distR="114300" simplePos="0" relativeHeight="251668480" behindDoc="0" locked="0" layoutInCell="1" allowOverlap="1" wp14:anchorId="533E465A" wp14:editId="4DEE412A">
                <wp:simplePos x="0" y="0"/>
                <wp:positionH relativeFrom="column">
                  <wp:posOffset>1770185</wp:posOffset>
                </wp:positionH>
                <wp:positionV relativeFrom="paragraph">
                  <wp:posOffset>469949</wp:posOffset>
                </wp:positionV>
                <wp:extent cx="2414612" cy="357212"/>
                <wp:effectExtent l="0" t="0" r="24130" b="5080"/>
                <wp:wrapNone/>
                <wp:docPr id="13" name="组合 13"/>
                <wp:cNvGraphicFramePr/>
                <a:graphic xmlns:a="http://schemas.openxmlformats.org/drawingml/2006/main">
                  <a:graphicData uri="http://schemas.microsoft.com/office/word/2010/wordprocessingGroup">
                    <wpg:wgp>
                      <wpg:cNvGrpSpPr/>
                      <wpg:grpSpPr>
                        <a:xfrm>
                          <a:off x="0" y="0"/>
                          <a:ext cx="2414612" cy="357212"/>
                          <a:chOff x="0" y="684"/>
                          <a:chExt cx="2414612" cy="357212"/>
                        </a:xfrm>
                      </wpg:grpSpPr>
                      <wps:wsp>
                        <wps:cNvPr id="14" name="直接连接符 14"/>
                        <wps:cNvCnPr/>
                        <wps:spPr>
                          <a:xfrm>
                            <a:off x="0" y="210813"/>
                            <a:ext cx="2414612"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文本框 15"/>
                        <wps:cNvSpPr txBox="1"/>
                        <wps:spPr>
                          <a:xfrm>
                            <a:off x="885092" y="684"/>
                            <a:ext cx="697524" cy="357212"/>
                          </a:xfrm>
                          <a:prstGeom prst="rect">
                            <a:avLst/>
                          </a:prstGeom>
                          <a:noFill/>
                          <a:ln w="6350">
                            <a:noFill/>
                          </a:ln>
                        </wps:spPr>
                        <wps:txbx>
                          <w:txbxContent>
                            <w:p w14:paraId="0C049C26" w14:textId="3FD95009" w:rsidR="00CF3DF0" w:rsidRDefault="00CF3DF0" w:rsidP="00CF3DF0">
                              <w:pPr>
                                <w:ind w:firstLineChars="50" w:firstLine="120"/>
                              </w:pPr>
                              <w:r>
                                <w:rPr>
                                  <w:rFonts w:hint="eastAsia"/>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3E465A" id="组合 13" o:spid="_x0000_s1030" style="position:absolute;left:0;text-align:left;margin-left:139.4pt;margin-top:37pt;width:190.15pt;height:28.15pt;z-index:251668480;mso-width-relative:margin" coordorigin=",6" coordsize="24146,3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">
                <v:line id="直接连接符 14" o:spid="_x0000_s1031" style="position:absolute;visibility:visible;mso-wrap-style:square" from="0,2108" to="24146,2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shape id="文本框 15" o:spid="_x0000_s1032" type="#_x0000_t202" style="position:absolute;left:8850;top:6;width:6976;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0C049C26" w14:textId="3FD95009" w:rsidR="00CF3DF0" w:rsidRDefault="00CF3DF0" w:rsidP="00CF3DF0">
                        <w:pPr>
                          <w:ind w:firstLineChars="50" w:firstLine="120"/>
                        </w:pPr>
                        <w:r>
                          <w:rPr>
                            <w:rFonts w:hint="eastAsia"/>
                          </w:rPr>
                          <w:t>*</w:t>
                        </w:r>
                        <w:r>
                          <w:t>**</w:t>
                        </w:r>
                      </w:p>
                    </w:txbxContent>
                  </v:textbox>
                </v:shape>
              </v:group>
            </w:pict>
          </mc:Fallback>
        </mc:AlternateContent>
      </w:r>
      <w:r>
        <w:rPr>
          <w:noProof/>
        </w:rPr>
        <mc:AlternateContent>
          <mc:Choice Requires="wpg">
            <w:drawing>
              <wp:anchor distT="0" distB="0" distL="114300" distR="114300" simplePos="0" relativeHeight="251666432" behindDoc="0" locked="0" layoutInCell="1" allowOverlap="1" wp14:anchorId="73731056" wp14:editId="779C9686">
                <wp:simplePos x="0" y="0"/>
                <wp:positionH relativeFrom="column">
                  <wp:posOffset>2977320</wp:posOffset>
                </wp:positionH>
                <wp:positionV relativeFrom="paragraph">
                  <wp:posOffset>828675</wp:posOffset>
                </wp:positionV>
                <wp:extent cx="1207477" cy="357212"/>
                <wp:effectExtent l="0" t="0" r="31115" b="5080"/>
                <wp:wrapNone/>
                <wp:docPr id="10" name="组合 10"/>
                <wp:cNvGraphicFramePr/>
                <a:graphic xmlns:a="http://schemas.openxmlformats.org/drawingml/2006/main">
                  <a:graphicData uri="http://schemas.microsoft.com/office/word/2010/wordprocessingGroup">
                    <wpg:wgp>
                      <wpg:cNvGrpSpPr/>
                      <wpg:grpSpPr>
                        <a:xfrm>
                          <a:off x="0" y="0"/>
                          <a:ext cx="1207477" cy="357212"/>
                          <a:chOff x="0" y="0"/>
                          <a:chExt cx="1207477" cy="357212"/>
                        </a:xfrm>
                      </wpg:grpSpPr>
                      <wps:wsp>
                        <wps:cNvPr id="11" name="直接连接符 11"/>
                        <wps:cNvCnPr/>
                        <wps:spPr>
                          <a:xfrm>
                            <a:off x="0" y="211015"/>
                            <a:ext cx="1207477"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文本框 12"/>
                        <wps:cNvSpPr txBox="1"/>
                        <wps:spPr>
                          <a:xfrm>
                            <a:off x="328246" y="0"/>
                            <a:ext cx="697524" cy="357212"/>
                          </a:xfrm>
                          <a:prstGeom prst="rect">
                            <a:avLst/>
                          </a:prstGeom>
                          <a:noFill/>
                          <a:ln w="6350">
                            <a:noFill/>
                          </a:ln>
                        </wps:spPr>
                        <wps:txbx>
                          <w:txbxContent>
                            <w:p w14:paraId="64D290CE" w14:textId="50D26B71" w:rsidR="00CF3DF0" w:rsidRDefault="00CF3DF0" w:rsidP="00CF3DF0">
                              <w:pPr>
                                <w:ind w:firstLineChars="50" w:firstLine="120"/>
                              </w:pPr>
                              <w:r>
                                <w:rPr>
                                  <w:rFonts w:hint="eastAsia"/>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731056" id="组合 10" o:spid="_x0000_s1033" style="position:absolute;left:0;text-align:left;margin-left:234.45pt;margin-top:65.25pt;width:95.1pt;height:28.15pt;z-index:251666432" coordsize="12074,3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">
                <v:line id="直接连接符 11" o:spid="_x0000_s1034" style="position:absolute;visibility:visible;mso-wrap-style:square" from="0,2110" to="12074,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shape id="文本框 12" o:spid="_x0000_s1035" type="#_x0000_t202" style="position:absolute;left:3282;width:6975;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4D290CE" w14:textId="50D26B71" w:rsidR="00CF3DF0" w:rsidRDefault="00CF3DF0" w:rsidP="00CF3DF0">
                        <w:pPr>
                          <w:ind w:firstLineChars="50" w:firstLine="120"/>
                        </w:pPr>
                        <w:r>
                          <w:rPr>
                            <w:rFonts w:hint="eastAsia"/>
                          </w:rPr>
                          <w:t>*</w:t>
                        </w:r>
                        <w:r>
                          <w:t>**</w:t>
                        </w:r>
                      </w:p>
                    </w:txbxContent>
                  </v:textbox>
                </v:shape>
              </v:group>
            </w:pict>
          </mc:Fallback>
        </mc:AlternateContent>
      </w:r>
      <w:r>
        <w:rPr>
          <w:noProof/>
        </w:rPr>
        <mc:AlternateContent>
          <mc:Choice Requires="wpg">
            <w:drawing>
              <wp:anchor distT="0" distB="0" distL="114300" distR="114300" simplePos="0" relativeHeight="251664384" behindDoc="0" locked="0" layoutInCell="1" allowOverlap="1" wp14:anchorId="71EAE3A9" wp14:editId="5E04019A">
                <wp:simplePos x="0" y="0"/>
                <wp:positionH relativeFrom="column">
                  <wp:posOffset>1770185</wp:posOffset>
                </wp:positionH>
                <wp:positionV relativeFrom="paragraph">
                  <wp:posOffset>672221</wp:posOffset>
                </wp:positionV>
                <wp:extent cx="1207477" cy="357212"/>
                <wp:effectExtent l="0" t="0" r="31115" b="5080"/>
                <wp:wrapNone/>
                <wp:docPr id="9" name="组合 9"/>
                <wp:cNvGraphicFramePr/>
                <a:graphic xmlns:a="http://schemas.openxmlformats.org/drawingml/2006/main">
                  <a:graphicData uri="http://schemas.microsoft.com/office/word/2010/wordprocessingGroup">
                    <wpg:wgp>
                      <wpg:cNvGrpSpPr/>
                      <wpg:grpSpPr>
                        <a:xfrm>
                          <a:off x="0" y="0"/>
                          <a:ext cx="1207477" cy="357212"/>
                          <a:chOff x="0" y="0"/>
                          <a:chExt cx="1207477" cy="357212"/>
                        </a:xfrm>
                      </wpg:grpSpPr>
                      <wps:wsp>
                        <wps:cNvPr id="7" name="直接连接符 7"/>
                        <wps:cNvCnPr/>
                        <wps:spPr>
                          <a:xfrm>
                            <a:off x="0" y="211015"/>
                            <a:ext cx="1207477"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文本框 8"/>
                        <wps:cNvSpPr txBox="1"/>
                        <wps:spPr>
                          <a:xfrm>
                            <a:off x="328246" y="0"/>
                            <a:ext cx="697524" cy="357212"/>
                          </a:xfrm>
                          <a:prstGeom prst="rect">
                            <a:avLst/>
                          </a:prstGeom>
                          <a:noFill/>
                          <a:ln w="6350">
                            <a:noFill/>
                          </a:ln>
                        </wps:spPr>
                        <wps:txbx>
                          <w:txbxContent>
                            <w:p w14:paraId="36D672FE" w14:textId="7E3E4D7A" w:rsidR="0062191D" w:rsidRDefault="0062191D" w:rsidP="0062191D">
                              <w:pPr>
                                <w:ind w:firstLineChars="50" w:firstLine="120"/>
                              </w:pPr>
                              <w:r>
                                <w:rPr>
                                  <w:rFonts w:hint="eastAsia"/>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EAE3A9" id="组合 9" o:spid="_x0000_s1036" style="position:absolute;left:0;text-align:left;margin-left:139.4pt;margin-top:52.95pt;width:95.1pt;height:28.15pt;z-index:251664384" coordsize="12074,3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">
                <v:line id="直接连接符 7" o:spid="_x0000_s1037" style="position:absolute;visibility:visible;mso-wrap-style:square" from="0,2110" to="12074,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 id="文本框 8" o:spid="_x0000_s1038" type="#_x0000_t202" style="position:absolute;left:3282;width:6975;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6D672FE" w14:textId="7E3E4D7A" w:rsidR="0062191D" w:rsidRDefault="0062191D" w:rsidP="0062191D">
                        <w:pPr>
                          <w:ind w:firstLineChars="50" w:firstLine="120"/>
                        </w:pPr>
                        <w:r>
                          <w:rPr>
                            <w:rFonts w:hint="eastAsia"/>
                          </w:rPr>
                          <w:t>*</w:t>
                        </w:r>
                        <w:r>
                          <w:t>*</w:t>
                        </w:r>
                      </w:p>
                    </w:txbxContent>
                  </v:textbox>
                </v:shape>
              </v:group>
            </w:pict>
          </mc:Fallback>
        </mc:AlternateContent>
      </w:r>
      <w:commentRangeStart w:id="17"/>
      <w:r w:rsidR="0062191D">
        <w:rPr>
          <w:noProof/>
        </w:rPr>
        <w:drawing>
          <wp:inline distT="0" distB="0" distL="0" distR="0" wp14:anchorId="5632C911" wp14:editId="61B3F5BA">
            <wp:extent cx="4572000" cy="3779520"/>
            <wp:effectExtent l="0" t="0" r="0" b="0"/>
            <wp:docPr id="6" name="图表 6">
              <a:extLst xmlns:a="http://schemas.openxmlformats.org/drawingml/2006/main">
                <a:ext uri="{FF2B5EF4-FFF2-40B4-BE49-F238E27FC236}">
                  <a16:creationId xmlns:a16="http://schemas.microsoft.com/office/drawing/2014/main" id="{69AC9EA8-12CA-4CA9-8EF4-ED277F4A55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7"/>
      <w:r w:rsidR="00EA0DA8">
        <w:rPr>
          <w:rStyle w:val="a8"/>
        </w:rPr>
        <w:commentReference w:id="17"/>
      </w:r>
    </w:p>
    <w:p w14:paraId="2FDF4689" w14:textId="6154EB80" w:rsidR="003F7098" w:rsidRDefault="001B77B3" w:rsidP="00D45073">
      <w:pPr>
        <w:ind w:firstLine="480"/>
        <w:rPr>
          <w:rFonts w:cs="Times New Roman"/>
        </w:rPr>
      </w:pPr>
      <w:r>
        <w:rPr>
          <w:rFonts w:cs="Times New Roman" w:hint="eastAsia"/>
        </w:rPr>
        <w:t>使用信号检测论方法对实验结果进一步分析。以正确再认词为信号，以</w:t>
      </w:r>
      <w:r w:rsidR="0060388C">
        <w:rPr>
          <w:rFonts w:cs="Times New Roman" w:hint="eastAsia"/>
        </w:rPr>
        <w:t>虚假再认词</w:t>
      </w:r>
      <w:r>
        <w:rPr>
          <w:rFonts w:cs="Times New Roman" w:hint="eastAsia"/>
        </w:rPr>
        <w:t>和</w:t>
      </w:r>
      <w:r w:rsidR="0060388C">
        <w:rPr>
          <w:rFonts w:cs="Times New Roman" w:hint="eastAsia"/>
        </w:rPr>
        <w:t>错误再认词</w:t>
      </w:r>
      <w:r>
        <w:rPr>
          <w:rFonts w:cs="Times New Roman" w:hint="eastAsia"/>
        </w:rPr>
        <w:t>为两类噪音，使用公式</w:t>
      </w:r>
      <w:r w:rsidR="00816EBF" w:rsidRPr="00292719">
        <w:rPr>
          <w:rFonts w:cs="Times New Roman"/>
          <w:i/>
          <w:iCs/>
        </w:rPr>
        <w:t xml:space="preserve">d′ </w:t>
      </w:r>
      <w:r w:rsidR="00816EBF" w:rsidRPr="00816EBF">
        <w:rPr>
          <w:rFonts w:cs="Times New Roman"/>
        </w:rPr>
        <w:t xml:space="preserve">= </w:t>
      </w:r>
      <w:r w:rsidR="00816EBF">
        <w:rPr>
          <w:rFonts w:cs="Times New Roman"/>
        </w:rPr>
        <w:t>Z</w:t>
      </w:r>
      <w:r w:rsidR="00816EBF" w:rsidRPr="00816EBF">
        <w:rPr>
          <w:rFonts w:cs="Times New Roman" w:hint="eastAsia"/>
        </w:rPr>
        <w:t>（击中率）</w:t>
      </w:r>
      <w:r w:rsidR="00816EBF" w:rsidRPr="00816EBF">
        <w:rPr>
          <w:rFonts w:cs="Times New Roman" w:hint="eastAsia"/>
        </w:rPr>
        <w:t>-</w:t>
      </w:r>
      <w:r w:rsidR="00816EBF">
        <w:rPr>
          <w:rFonts w:cs="Times New Roman"/>
        </w:rPr>
        <w:t>Z</w:t>
      </w:r>
      <w:r w:rsidR="00816EBF" w:rsidRPr="00816EBF">
        <w:rPr>
          <w:rFonts w:cs="Times New Roman" w:hint="eastAsia"/>
        </w:rPr>
        <w:t>（虚报率），</w:t>
      </w:r>
      <w:r w:rsidR="00816EBF" w:rsidRPr="00816EBF">
        <w:rPr>
          <w:rFonts w:cs="Times New Roman"/>
        </w:rPr>
        <w:t>β</w:t>
      </w:r>
      <w:r w:rsidR="00816EBF" w:rsidRPr="00816EBF">
        <w:rPr>
          <w:rFonts w:cs="Times New Roman" w:hint="eastAsia"/>
        </w:rPr>
        <w:t xml:space="preserve"> </w:t>
      </w:r>
      <w:r w:rsidR="00816EBF" w:rsidRPr="00816EBF">
        <w:rPr>
          <w:rFonts w:cs="Times New Roman"/>
        </w:rPr>
        <w:t>=</w:t>
      </w:r>
      <w:r w:rsidR="00816EBF" w:rsidRPr="00816EBF">
        <w:rPr>
          <w:rFonts w:cs="Times New Roman" w:hint="eastAsia"/>
        </w:rPr>
        <w:t xml:space="preserve"> </w:t>
      </w:r>
      <w:r w:rsidR="00816EBF" w:rsidRPr="00816EBF">
        <w:rPr>
          <w:rFonts w:cs="Times New Roman"/>
        </w:rPr>
        <w:t>O</w:t>
      </w:r>
      <w:r w:rsidR="00816EBF" w:rsidRPr="00816EBF">
        <w:rPr>
          <w:rFonts w:cs="Times New Roman"/>
        </w:rPr>
        <w:t>（</w:t>
      </w:r>
      <w:r w:rsidR="00816EBF" w:rsidRPr="00816EBF">
        <w:rPr>
          <w:rFonts w:cs="Times New Roman" w:hint="eastAsia"/>
        </w:rPr>
        <w:t>击中率</w:t>
      </w:r>
      <w:r w:rsidR="00816EBF" w:rsidRPr="00816EBF">
        <w:rPr>
          <w:rFonts w:cs="Times New Roman"/>
        </w:rPr>
        <w:t>）</w:t>
      </w:r>
      <w:r w:rsidR="00816EBF" w:rsidRPr="00816EBF">
        <w:rPr>
          <w:rFonts w:cs="Times New Roman" w:hint="eastAsia"/>
        </w:rPr>
        <w:t>/</w:t>
      </w:r>
      <w:r w:rsidR="00816EBF" w:rsidRPr="00816EBF">
        <w:rPr>
          <w:rFonts w:cs="Times New Roman"/>
        </w:rPr>
        <w:t xml:space="preserve"> O</w:t>
      </w:r>
      <w:r w:rsidR="00816EBF" w:rsidRPr="00816EBF">
        <w:rPr>
          <w:rFonts w:cs="Times New Roman"/>
        </w:rPr>
        <w:t>（</w:t>
      </w:r>
      <w:r w:rsidR="00816EBF" w:rsidRPr="00816EBF">
        <w:rPr>
          <w:rFonts w:cs="Times New Roman" w:hint="eastAsia"/>
        </w:rPr>
        <w:t>虚报率</w:t>
      </w:r>
      <w:r w:rsidR="00816EBF" w:rsidRPr="00816EBF">
        <w:rPr>
          <w:rFonts w:cs="Times New Roman"/>
        </w:rPr>
        <w:t>）</w:t>
      </w:r>
      <w:r w:rsidR="00816EBF">
        <w:rPr>
          <w:rFonts w:cs="Times New Roman" w:hint="eastAsia"/>
        </w:rPr>
        <w:t>计算两个噪音类型下的感受性</w:t>
      </w:r>
      <w:r w:rsidR="00816EBF" w:rsidRPr="00292719">
        <w:rPr>
          <w:rFonts w:cs="Times New Roman" w:hint="eastAsia"/>
          <w:i/>
          <w:iCs/>
        </w:rPr>
        <w:t>d</w:t>
      </w:r>
      <w:proofErr w:type="gramStart"/>
      <w:r w:rsidR="00816EBF" w:rsidRPr="00292719">
        <w:rPr>
          <w:rFonts w:cs="Times New Roman"/>
          <w:i/>
          <w:iCs/>
        </w:rPr>
        <w:t>’</w:t>
      </w:r>
      <w:proofErr w:type="gramEnd"/>
      <w:r w:rsidR="00816EBF">
        <w:rPr>
          <w:rFonts w:cs="Times New Roman" w:hint="eastAsia"/>
        </w:rPr>
        <w:t>和判断标准β</w:t>
      </w:r>
      <w:r w:rsidR="00FD10CF">
        <w:rPr>
          <w:rFonts w:cs="Times New Roman" w:hint="eastAsia"/>
        </w:rPr>
        <w:t>，</w:t>
      </w:r>
      <w:r w:rsidR="0060388C">
        <w:rPr>
          <w:rFonts w:cs="Times New Roman" w:hint="eastAsia"/>
        </w:rPr>
        <w:t>以虚假再认词</w:t>
      </w:r>
      <w:r w:rsidR="002339F6">
        <w:rPr>
          <w:rFonts w:cs="Times New Roman" w:hint="eastAsia"/>
        </w:rPr>
        <w:t>为噪音的感受性</w:t>
      </w:r>
      <w:r w:rsidR="00292719">
        <w:rPr>
          <w:rFonts w:cs="Times New Roman" w:hint="eastAsia"/>
        </w:rPr>
        <w:t>(</w:t>
      </w:r>
      <w:r w:rsidR="00292719">
        <w:rPr>
          <w:rFonts w:cs="Times New Roman" w:hint="eastAsia"/>
        </w:rPr>
        <w:t>判断标准</w:t>
      </w:r>
      <w:r w:rsidR="00292719">
        <w:rPr>
          <w:rFonts w:cs="Times New Roman"/>
        </w:rPr>
        <w:t>)</w:t>
      </w:r>
      <w:r w:rsidR="00292719">
        <w:rPr>
          <w:rFonts w:cs="Times New Roman" w:hint="eastAsia"/>
        </w:rPr>
        <w:t>记为</w:t>
      </w:r>
      <w:r w:rsidR="00292719" w:rsidRPr="00292719">
        <w:rPr>
          <w:rFonts w:cs="Times New Roman" w:hint="eastAsia"/>
          <w:i/>
          <w:iCs/>
        </w:rPr>
        <w:t>d</w:t>
      </w:r>
      <w:r w:rsidR="00292719" w:rsidRPr="00292719">
        <w:rPr>
          <w:rFonts w:cs="Times New Roman"/>
          <w:i/>
          <w:iCs/>
          <w:vertAlign w:val="subscript"/>
        </w:rPr>
        <w:t>1</w:t>
      </w:r>
      <w:proofErr w:type="gramStart"/>
      <w:r w:rsidR="00292719" w:rsidRPr="00292719">
        <w:rPr>
          <w:rFonts w:cs="Times New Roman"/>
          <w:i/>
          <w:iCs/>
        </w:rPr>
        <w:t>’</w:t>
      </w:r>
      <w:proofErr w:type="gramEnd"/>
      <w:r w:rsidR="00292719">
        <w:rPr>
          <w:rFonts w:cs="Times New Roman"/>
        </w:rPr>
        <w:t>(</w:t>
      </w:r>
      <w:r w:rsidR="00292719">
        <w:rPr>
          <w:rFonts w:cs="Times New Roman" w:hint="eastAsia"/>
        </w:rPr>
        <w:t>β</w:t>
      </w:r>
      <w:r w:rsidR="00292719" w:rsidRPr="00292719">
        <w:rPr>
          <w:rFonts w:cs="Times New Roman"/>
          <w:vertAlign w:val="subscript"/>
        </w:rPr>
        <w:t>1</w:t>
      </w:r>
      <w:r w:rsidR="00292719">
        <w:rPr>
          <w:rFonts w:cs="Times New Roman"/>
        </w:rPr>
        <w:t>)</w:t>
      </w:r>
      <w:r w:rsidR="00292719">
        <w:rPr>
          <w:rFonts w:cs="Times New Roman" w:hint="eastAsia"/>
        </w:rPr>
        <w:t>，以</w:t>
      </w:r>
      <w:r w:rsidR="0060388C">
        <w:rPr>
          <w:rFonts w:cs="Times New Roman" w:hint="eastAsia"/>
        </w:rPr>
        <w:t>错误再认词</w:t>
      </w:r>
      <w:r w:rsidR="00292719">
        <w:rPr>
          <w:rFonts w:cs="Times New Roman" w:hint="eastAsia"/>
        </w:rPr>
        <w:t>为噪音的感受性</w:t>
      </w:r>
      <w:r w:rsidR="00292719">
        <w:rPr>
          <w:rFonts w:cs="Times New Roman" w:hint="eastAsia"/>
        </w:rPr>
        <w:t>(</w:t>
      </w:r>
      <w:r w:rsidR="00292719">
        <w:rPr>
          <w:rFonts w:cs="Times New Roman" w:hint="eastAsia"/>
        </w:rPr>
        <w:t>判断标准</w:t>
      </w:r>
      <w:r w:rsidR="00292719">
        <w:rPr>
          <w:rFonts w:cs="Times New Roman"/>
        </w:rPr>
        <w:t>)</w:t>
      </w:r>
      <w:r w:rsidR="00292719">
        <w:rPr>
          <w:rFonts w:cs="Times New Roman" w:hint="eastAsia"/>
        </w:rPr>
        <w:t>记为</w:t>
      </w:r>
      <w:r w:rsidR="00292719" w:rsidRPr="00292719">
        <w:rPr>
          <w:rFonts w:cs="Times New Roman" w:hint="eastAsia"/>
          <w:i/>
          <w:iCs/>
        </w:rPr>
        <w:t>d</w:t>
      </w:r>
      <w:r w:rsidR="00B43A79">
        <w:rPr>
          <w:rFonts w:cs="Times New Roman"/>
          <w:i/>
          <w:iCs/>
          <w:vertAlign w:val="subscript"/>
        </w:rPr>
        <w:t>2</w:t>
      </w:r>
      <w:proofErr w:type="gramStart"/>
      <w:r w:rsidR="00292719" w:rsidRPr="00292719">
        <w:rPr>
          <w:rFonts w:cs="Times New Roman"/>
          <w:i/>
          <w:iCs/>
        </w:rPr>
        <w:t>’</w:t>
      </w:r>
      <w:proofErr w:type="gramEnd"/>
      <w:r w:rsidR="00292719">
        <w:rPr>
          <w:rFonts w:cs="Times New Roman"/>
        </w:rPr>
        <w:t>(</w:t>
      </w:r>
      <w:r w:rsidR="00292719">
        <w:rPr>
          <w:rFonts w:cs="Times New Roman" w:hint="eastAsia"/>
        </w:rPr>
        <w:t>β</w:t>
      </w:r>
      <w:r w:rsidR="00B43A79">
        <w:rPr>
          <w:rFonts w:cs="Times New Roman"/>
          <w:vertAlign w:val="subscript"/>
        </w:rPr>
        <w:t>2</w:t>
      </w:r>
      <w:r w:rsidR="00292719">
        <w:rPr>
          <w:rFonts w:cs="Times New Roman"/>
        </w:rPr>
        <w:t>)</w:t>
      </w:r>
      <w:r w:rsidR="00292719">
        <w:rPr>
          <w:rFonts w:cs="Times New Roman" w:hint="eastAsia"/>
        </w:rPr>
        <w:t>，</w:t>
      </w:r>
      <w:r w:rsidR="003E1752">
        <w:rPr>
          <w:rFonts w:cs="Times New Roman" w:hint="eastAsia"/>
        </w:rPr>
        <w:t>剔除由于正确率或虚报率为</w:t>
      </w:r>
      <w:r w:rsidR="003E1752">
        <w:rPr>
          <w:rFonts w:cs="Times New Roman" w:hint="eastAsia"/>
        </w:rPr>
        <w:t>0</w:t>
      </w:r>
      <w:r w:rsidR="003E1752">
        <w:rPr>
          <w:rFonts w:cs="Times New Roman" w:hint="eastAsia"/>
        </w:rPr>
        <w:t>或</w:t>
      </w:r>
      <w:r w:rsidR="003E1752">
        <w:rPr>
          <w:rFonts w:cs="Times New Roman" w:hint="eastAsia"/>
        </w:rPr>
        <w:t>1</w:t>
      </w:r>
      <w:r w:rsidR="003E1752">
        <w:rPr>
          <w:rFonts w:cs="Times New Roman" w:hint="eastAsia"/>
        </w:rPr>
        <w:t>而导致无法进行</w:t>
      </w:r>
      <w:r w:rsidR="003E1752">
        <w:rPr>
          <w:rFonts w:cs="Times New Roman" w:hint="eastAsia"/>
        </w:rPr>
        <w:t>Z</w:t>
      </w:r>
      <w:r w:rsidR="003E1752">
        <w:rPr>
          <w:rFonts w:cs="Times New Roman" w:hint="eastAsia"/>
        </w:rPr>
        <w:t>分数转化的被试</w:t>
      </w:r>
      <w:r w:rsidR="003E1752">
        <w:rPr>
          <w:rFonts w:cs="Times New Roman" w:hint="eastAsia"/>
        </w:rPr>
        <w:t>9</w:t>
      </w:r>
      <w:r w:rsidR="003E1752">
        <w:rPr>
          <w:rFonts w:cs="Times New Roman" w:hint="eastAsia"/>
        </w:rPr>
        <w:t>名，计算</w:t>
      </w:r>
      <w:r w:rsidR="00FD10CF">
        <w:rPr>
          <w:rFonts w:cs="Times New Roman" w:hint="eastAsia"/>
        </w:rPr>
        <w:t>结果见表</w:t>
      </w:r>
      <w:r w:rsidR="00FD10CF">
        <w:rPr>
          <w:rFonts w:cs="Times New Roman" w:hint="eastAsia"/>
        </w:rPr>
        <w:t>2</w:t>
      </w:r>
      <w:r w:rsidR="00FD10CF">
        <w:rPr>
          <w:rFonts w:cs="Times New Roman" w:hint="eastAsia"/>
        </w:rPr>
        <w:t>。</w:t>
      </w:r>
    </w:p>
    <w:p w14:paraId="54D9519E" w14:textId="77777777" w:rsidR="00E270C9" w:rsidRDefault="00E270C9" w:rsidP="00D45073">
      <w:pPr>
        <w:ind w:firstLine="480"/>
        <w:rPr>
          <w:rFonts w:cs="Times New Roman"/>
        </w:rPr>
      </w:pPr>
    </w:p>
    <w:p w14:paraId="3D0D1B59" w14:textId="0EE1C746" w:rsidR="00F700DC" w:rsidRDefault="00F700DC" w:rsidP="00D45073">
      <w:pPr>
        <w:ind w:firstLine="480"/>
        <w:rPr>
          <w:rFonts w:cs="Times New Roman"/>
        </w:rPr>
      </w:pPr>
      <w:r>
        <w:rPr>
          <w:rFonts w:cs="Times New Roman" w:hint="eastAsia"/>
        </w:rPr>
        <w:t>表</w:t>
      </w:r>
      <w:r>
        <w:rPr>
          <w:rFonts w:cs="Times New Roman" w:hint="eastAsia"/>
        </w:rPr>
        <w:t>2</w:t>
      </w:r>
      <w:r>
        <w:rPr>
          <w:rFonts w:cs="Times New Roman"/>
        </w:rPr>
        <w:t xml:space="preserve"> </w:t>
      </w:r>
      <w:r w:rsidR="00FB79CC">
        <w:rPr>
          <w:rFonts w:cs="Times New Roman" w:hint="eastAsia"/>
        </w:rPr>
        <w:t>两种噪音类型下的感受性</w:t>
      </w:r>
      <w:r w:rsidR="00FB79CC">
        <w:rPr>
          <w:rFonts w:cs="Times New Roman" w:hint="eastAsia"/>
        </w:rPr>
        <w:t>d</w:t>
      </w:r>
      <w:proofErr w:type="gramStart"/>
      <w:r w:rsidR="00FB79CC">
        <w:rPr>
          <w:rFonts w:cs="Times New Roman"/>
        </w:rPr>
        <w:t>’</w:t>
      </w:r>
      <w:proofErr w:type="gramEnd"/>
      <w:r w:rsidR="00FB79CC">
        <w:rPr>
          <w:rFonts w:cs="Times New Roman" w:hint="eastAsia"/>
        </w:rPr>
        <w:t>和判断标准β</w:t>
      </w:r>
      <w:r w:rsidR="00FB79CC">
        <w:rPr>
          <w:rFonts w:cs="Times New Roman" w:hint="eastAsia"/>
        </w:rPr>
        <w:t>(</w:t>
      </w:r>
      <w:r w:rsidR="00FB79CC" w:rsidRPr="00FB79CC">
        <w:rPr>
          <w:rFonts w:cs="Times New Roman"/>
          <w:i/>
          <w:iCs/>
        </w:rPr>
        <w:t>M</w:t>
      </w:r>
      <w:r w:rsidR="00FB79CC">
        <w:rPr>
          <w:rFonts w:cs="Times New Roman" w:hint="eastAsia"/>
        </w:rPr>
        <w:t>±</w:t>
      </w:r>
      <w:r w:rsidR="00FB79CC" w:rsidRPr="00FB79CC">
        <w:rPr>
          <w:rFonts w:cs="Times New Roman"/>
          <w:i/>
          <w:iCs/>
        </w:rPr>
        <w:t>SD</w:t>
      </w:r>
      <w:r w:rsidR="00FB79CC">
        <w:rPr>
          <w:rFonts w:cs="Times New Roman"/>
        </w:rPr>
        <w:t>)</w:t>
      </w:r>
    </w:p>
    <w:tbl>
      <w:tblPr>
        <w:tblStyle w:val="a"/>
        <w:tblW w:w="0" w:type="auto"/>
        <w:tblBorders>
          <w:top w:val="single" w:sz="12" w:space="0" w:color="auto"/>
          <w:bottom w:val="single" w:sz="12" w:space="0" w:color="auto"/>
        </w:tblBorders>
        <w:tblLook w:val="04A0" w:firstRow="1" w:lastRow="0" w:firstColumn="1" w:lastColumn="0" w:noHBand="0" w:noVBand="1"/>
      </w:tblPr>
      <w:tblGrid>
        <w:gridCol w:w="2765"/>
        <w:gridCol w:w="2765"/>
        <w:gridCol w:w="2766"/>
      </w:tblGrid>
      <w:tr w:rsidR="00F700DC" w14:paraId="7AE8FBFF" w14:textId="77777777" w:rsidTr="00E270C9">
        <w:tc>
          <w:tcPr>
            <w:tcW w:w="2765" w:type="dxa"/>
            <w:tcBorders>
              <w:top w:val="single" w:sz="12" w:space="0" w:color="auto"/>
              <w:bottom w:val="single" w:sz="6" w:space="0" w:color="auto"/>
            </w:tcBorders>
          </w:tcPr>
          <w:p w14:paraId="6E3C9EAE" w14:textId="77777777" w:rsidR="00F700DC" w:rsidRDefault="00F700DC" w:rsidP="00E270C9">
            <w:pPr>
              <w:ind w:firstLineChars="0" w:firstLine="0"/>
              <w:jc w:val="center"/>
              <w:rPr>
                <w:rFonts w:cs="Times New Roman"/>
              </w:rPr>
            </w:pPr>
          </w:p>
        </w:tc>
        <w:tc>
          <w:tcPr>
            <w:tcW w:w="2765" w:type="dxa"/>
            <w:tcBorders>
              <w:top w:val="single" w:sz="12" w:space="0" w:color="auto"/>
              <w:bottom w:val="single" w:sz="6" w:space="0" w:color="auto"/>
            </w:tcBorders>
          </w:tcPr>
          <w:p w14:paraId="26A075F8" w14:textId="5069BE0D" w:rsidR="00F700DC" w:rsidRDefault="00F700DC" w:rsidP="00E270C9">
            <w:pPr>
              <w:ind w:firstLineChars="0" w:firstLine="0"/>
              <w:jc w:val="center"/>
              <w:rPr>
                <w:rFonts w:cs="Times New Roman"/>
              </w:rPr>
            </w:pPr>
            <w:r>
              <w:rPr>
                <w:rFonts w:cs="Times New Roman" w:hint="eastAsia"/>
              </w:rPr>
              <w:t>感受性</w:t>
            </w:r>
            <w:r w:rsidRPr="00A87B70">
              <w:rPr>
                <w:rFonts w:cs="Times New Roman" w:hint="eastAsia"/>
                <w:i/>
                <w:iCs/>
              </w:rPr>
              <w:t>d</w:t>
            </w:r>
            <w:proofErr w:type="gramStart"/>
            <w:r w:rsidRPr="00A87B70">
              <w:rPr>
                <w:rFonts w:cs="Times New Roman"/>
                <w:i/>
                <w:iCs/>
              </w:rPr>
              <w:t>’</w:t>
            </w:r>
            <w:proofErr w:type="gramEnd"/>
          </w:p>
        </w:tc>
        <w:tc>
          <w:tcPr>
            <w:tcW w:w="2766" w:type="dxa"/>
            <w:tcBorders>
              <w:top w:val="single" w:sz="12" w:space="0" w:color="auto"/>
              <w:bottom w:val="single" w:sz="6" w:space="0" w:color="auto"/>
            </w:tcBorders>
          </w:tcPr>
          <w:p w14:paraId="74DA6F33" w14:textId="32D7F4B2" w:rsidR="00F700DC" w:rsidRDefault="00F700DC" w:rsidP="00E270C9">
            <w:pPr>
              <w:ind w:firstLineChars="0" w:firstLine="0"/>
              <w:jc w:val="center"/>
              <w:rPr>
                <w:rFonts w:cs="Times New Roman"/>
              </w:rPr>
            </w:pPr>
            <w:r>
              <w:rPr>
                <w:rFonts w:cs="Times New Roman" w:hint="eastAsia"/>
              </w:rPr>
              <w:t>判断标准β</w:t>
            </w:r>
          </w:p>
        </w:tc>
      </w:tr>
      <w:tr w:rsidR="00F700DC" w14:paraId="79292949" w14:textId="77777777" w:rsidTr="00E270C9">
        <w:tc>
          <w:tcPr>
            <w:tcW w:w="2765" w:type="dxa"/>
            <w:tcBorders>
              <w:top w:val="single" w:sz="6" w:space="0" w:color="auto"/>
            </w:tcBorders>
          </w:tcPr>
          <w:p w14:paraId="57186B3C" w14:textId="1754F202" w:rsidR="00F700DC" w:rsidRDefault="00F700DC" w:rsidP="00E270C9">
            <w:pPr>
              <w:ind w:firstLineChars="0" w:firstLine="0"/>
              <w:jc w:val="center"/>
              <w:rPr>
                <w:rFonts w:cs="Times New Roman"/>
              </w:rPr>
            </w:pPr>
            <w:r>
              <w:rPr>
                <w:rFonts w:cs="Times New Roman" w:hint="eastAsia"/>
              </w:rPr>
              <w:t>以虚假再认词为噪音</w:t>
            </w:r>
          </w:p>
        </w:tc>
        <w:tc>
          <w:tcPr>
            <w:tcW w:w="2765" w:type="dxa"/>
            <w:tcBorders>
              <w:top w:val="single" w:sz="6" w:space="0" w:color="auto"/>
            </w:tcBorders>
          </w:tcPr>
          <w:p w14:paraId="5ED6B18A" w14:textId="19D37310" w:rsidR="00F700DC" w:rsidRDefault="00E270C9" w:rsidP="00E270C9">
            <w:pPr>
              <w:ind w:firstLineChars="0" w:firstLine="0"/>
              <w:jc w:val="center"/>
              <w:rPr>
                <w:rFonts w:cs="Times New Roman"/>
              </w:rPr>
            </w:pPr>
            <w:r>
              <w:rPr>
                <w:rFonts w:cs="Times New Roman" w:hint="eastAsia"/>
              </w:rPr>
              <w:t>0</w:t>
            </w:r>
            <w:r>
              <w:rPr>
                <w:rFonts w:cs="Times New Roman"/>
              </w:rPr>
              <w:t>.28</w:t>
            </w:r>
            <w:r>
              <w:rPr>
                <w:rFonts w:cs="Times New Roman" w:hint="eastAsia"/>
              </w:rPr>
              <w:t>±</w:t>
            </w:r>
            <w:r>
              <w:rPr>
                <w:rFonts w:cs="Times New Roman"/>
              </w:rPr>
              <w:t>0.55</w:t>
            </w:r>
          </w:p>
        </w:tc>
        <w:tc>
          <w:tcPr>
            <w:tcW w:w="2766" w:type="dxa"/>
            <w:tcBorders>
              <w:top w:val="single" w:sz="6" w:space="0" w:color="auto"/>
            </w:tcBorders>
          </w:tcPr>
          <w:p w14:paraId="6D65E5AE" w14:textId="10B4FCB7" w:rsidR="00F700DC" w:rsidRDefault="00E270C9" w:rsidP="00E270C9">
            <w:pPr>
              <w:ind w:firstLineChars="0" w:firstLine="0"/>
              <w:jc w:val="center"/>
              <w:rPr>
                <w:rFonts w:cs="Times New Roman"/>
              </w:rPr>
            </w:pPr>
            <w:r>
              <w:rPr>
                <w:rFonts w:cs="Times New Roman" w:hint="eastAsia"/>
              </w:rPr>
              <w:t>0</w:t>
            </w:r>
            <w:r>
              <w:rPr>
                <w:rFonts w:cs="Times New Roman"/>
              </w:rPr>
              <w:t>.93</w:t>
            </w:r>
            <w:r>
              <w:rPr>
                <w:rFonts w:cs="Times New Roman" w:hint="eastAsia"/>
              </w:rPr>
              <w:t>±</w:t>
            </w:r>
            <w:r>
              <w:rPr>
                <w:rFonts w:cs="Times New Roman"/>
              </w:rPr>
              <w:t>0.36</w:t>
            </w:r>
          </w:p>
        </w:tc>
      </w:tr>
      <w:tr w:rsidR="00F700DC" w14:paraId="69EDFDC0" w14:textId="77777777" w:rsidTr="00E270C9">
        <w:tc>
          <w:tcPr>
            <w:tcW w:w="2765" w:type="dxa"/>
          </w:tcPr>
          <w:p w14:paraId="3B21D712" w14:textId="5FD63ABB" w:rsidR="00F700DC" w:rsidRDefault="00F700DC" w:rsidP="00E270C9">
            <w:pPr>
              <w:ind w:firstLineChars="0" w:firstLine="0"/>
              <w:jc w:val="center"/>
              <w:rPr>
                <w:rFonts w:cs="Times New Roman"/>
              </w:rPr>
            </w:pPr>
            <w:r>
              <w:rPr>
                <w:rFonts w:cs="Times New Roman" w:hint="eastAsia"/>
              </w:rPr>
              <w:t>以错误再认词为噪音</w:t>
            </w:r>
          </w:p>
        </w:tc>
        <w:tc>
          <w:tcPr>
            <w:tcW w:w="2765" w:type="dxa"/>
          </w:tcPr>
          <w:p w14:paraId="1C44A9A1" w14:textId="3B3E98A2" w:rsidR="00F700DC" w:rsidRDefault="00E270C9" w:rsidP="00E270C9">
            <w:pPr>
              <w:ind w:firstLineChars="0" w:firstLine="0"/>
              <w:jc w:val="center"/>
              <w:rPr>
                <w:rFonts w:cs="Times New Roman"/>
              </w:rPr>
            </w:pPr>
            <w:r>
              <w:rPr>
                <w:rFonts w:cs="Times New Roman" w:hint="eastAsia"/>
              </w:rPr>
              <w:t>1</w:t>
            </w:r>
            <w:r>
              <w:rPr>
                <w:rFonts w:cs="Times New Roman"/>
              </w:rPr>
              <w:t>.70</w:t>
            </w:r>
            <w:r>
              <w:rPr>
                <w:rFonts w:cs="Times New Roman" w:hint="eastAsia"/>
              </w:rPr>
              <w:t>±</w:t>
            </w:r>
            <w:r>
              <w:rPr>
                <w:rFonts w:cs="Times New Roman"/>
              </w:rPr>
              <w:t>0.81</w:t>
            </w:r>
          </w:p>
        </w:tc>
        <w:tc>
          <w:tcPr>
            <w:tcW w:w="2766" w:type="dxa"/>
          </w:tcPr>
          <w:p w14:paraId="112C4209" w14:textId="2BC4CB7F" w:rsidR="00F700DC" w:rsidRDefault="00E270C9" w:rsidP="00E270C9">
            <w:pPr>
              <w:ind w:firstLineChars="0" w:firstLine="0"/>
              <w:jc w:val="center"/>
              <w:rPr>
                <w:rFonts w:cs="Times New Roman"/>
              </w:rPr>
            </w:pPr>
            <w:r>
              <w:rPr>
                <w:rFonts w:cs="Times New Roman" w:hint="eastAsia"/>
              </w:rPr>
              <w:t>2</w:t>
            </w:r>
            <w:r>
              <w:rPr>
                <w:rFonts w:cs="Times New Roman"/>
              </w:rPr>
              <w:t>.48</w:t>
            </w:r>
            <w:r>
              <w:rPr>
                <w:rFonts w:cs="Times New Roman" w:hint="eastAsia"/>
              </w:rPr>
              <w:t>±</w:t>
            </w:r>
            <w:r>
              <w:rPr>
                <w:rFonts w:cs="Times New Roman"/>
              </w:rPr>
              <w:t>3.24</w:t>
            </w:r>
          </w:p>
        </w:tc>
      </w:tr>
    </w:tbl>
    <w:p w14:paraId="19A5239C" w14:textId="63CC48CD" w:rsidR="00FD10CF" w:rsidRDefault="00FD10CF" w:rsidP="00D45073">
      <w:pPr>
        <w:ind w:firstLine="480"/>
        <w:rPr>
          <w:rFonts w:cs="Times New Roman"/>
        </w:rPr>
      </w:pPr>
    </w:p>
    <w:p w14:paraId="2F11BD4F" w14:textId="01C1C148" w:rsidR="00D87E73" w:rsidRDefault="00D87E73" w:rsidP="00D45073">
      <w:pPr>
        <w:ind w:firstLine="480"/>
        <w:rPr>
          <w:rFonts w:cs="Times New Roman"/>
        </w:rPr>
      </w:pPr>
      <w:r>
        <w:rPr>
          <w:rFonts w:cs="Times New Roman" w:hint="eastAsia"/>
        </w:rPr>
        <w:t>对两种噪音类型下的感受性</w:t>
      </w:r>
      <w:r>
        <w:rPr>
          <w:rFonts w:cs="Times New Roman" w:hint="eastAsia"/>
        </w:rPr>
        <w:t>d</w:t>
      </w:r>
      <w:proofErr w:type="gramStart"/>
      <w:r>
        <w:rPr>
          <w:rFonts w:cs="Times New Roman"/>
        </w:rPr>
        <w:t>’</w:t>
      </w:r>
      <w:proofErr w:type="gramEnd"/>
      <w:r>
        <w:rPr>
          <w:rFonts w:cs="Times New Roman" w:hint="eastAsia"/>
        </w:rPr>
        <w:t>和判断标准β进行配对样本</w:t>
      </w:r>
      <w:r w:rsidRPr="00D87E73">
        <w:rPr>
          <w:rFonts w:cs="Times New Roman" w:hint="eastAsia"/>
          <w:i/>
          <w:iCs/>
        </w:rPr>
        <w:t>t</w:t>
      </w:r>
      <w:r>
        <w:rPr>
          <w:rFonts w:cs="Times New Roman" w:hint="eastAsia"/>
        </w:rPr>
        <w:t>检验。</w:t>
      </w:r>
      <w:r w:rsidR="002339F6">
        <w:rPr>
          <w:rFonts w:cs="Times New Roman" w:hint="eastAsia"/>
        </w:rPr>
        <w:t>正</w:t>
      </w:r>
      <w:r w:rsidR="005830D5">
        <w:rPr>
          <w:rFonts w:cs="Times New Roman" w:hint="eastAsia"/>
        </w:rPr>
        <w:t>态性检验</w:t>
      </w:r>
      <w:r w:rsidR="002339F6">
        <w:rPr>
          <w:rFonts w:cs="Times New Roman" w:hint="eastAsia"/>
        </w:rPr>
        <w:t>结果显示，</w:t>
      </w:r>
      <w:r w:rsidR="0091310B" w:rsidRPr="00EB26DC">
        <w:rPr>
          <w:rFonts w:cs="Times New Roman" w:hint="eastAsia"/>
          <w:i/>
          <w:iCs/>
        </w:rPr>
        <w:t>d</w:t>
      </w:r>
      <w:r w:rsidR="0091310B" w:rsidRPr="00EB26DC">
        <w:rPr>
          <w:rFonts w:cs="Times New Roman"/>
          <w:i/>
          <w:iCs/>
          <w:vertAlign w:val="subscript"/>
        </w:rPr>
        <w:t>1</w:t>
      </w:r>
      <w:proofErr w:type="gramStart"/>
      <w:r w:rsidR="0091310B" w:rsidRPr="00EB26DC">
        <w:rPr>
          <w:rFonts w:cs="Times New Roman"/>
          <w:i/>
          <w:iCs/>
        </w:rPr>
        <w:t>’</w:t>
      </w:r>
      <w:proofErr w:type="gramEnd"/>
      <w:r w:rsidR="0091310B">
        <w:rPr>
          <w:rFonts w:cs="Times New Roman" w:hint="eastAsia"/>
        </w:rPr>
        <w:t>、β</w:t>
      </w:r>
      <w:r w:rsidR="0091310B" w:rsidRPr="0091310B">
        <w:rPr>
          <w:rFonts w:cs="Times New Roman"/>
          <w:vertAlign w:val="subscript"/>
        </w:rPr>
        <w:t>1</w:t>
      </w:r>
      <w:r w:rsidR="0091310B">
        <w:rPr>
          <w:rFonts w:cs="Times New Roman" w:hint="eastAsia"/>
        </w:rPr>
        <w:t>、β</w:t>
      </w:r>
      <w:r w:rsidR="0091310B" w:rsidRPr="0091310B">
        <w:rPr>
          <w:rFonts w:cs="Times New Roman"/>
          <w:vertAlign w:val="subscript"/>
        </w:rPr>
        <w:t>2</w:t>
      </w:r>
      <w:r w:rsidR="0091310B">
        <w:rPr>
          <w:rFonts w:cs="Times New Roman" w:hint="eastAsia"/>
        </w:rPr>
        <w:t>均不满足</w:t>
      </w:r>
      <w:proofErr w:type="gramStart"/>
      <w:r w:rsidR="0091310B">
        <w:rPr>
          <w:rFonts w:cs="Times New Roman" w:hint="eastAsia"/>
        </w:rPr>
        <w:t>正态性</w:t>
      </w:r>
      <w:proofErr w:type="gramEnd"/>
      <w:r w:rsidR="00FE66A4">
        <w:rPr>
          <w:rFonts w:cs="Times New Roman" w:hint="eastAsia"/>
        </w:rPr>
        <w:t>(</w:t>
      </w:r>
      <w:r w:rsidR="00FE66A4" w:rsidRPr="00FE66A4">
        <w:rPr>
          <w:rFonts w:cs="Times New Roman"/>
          <w:i/>
          <w:iCs/>
        </w:rPr>
        <w:t>p</w:t>
      </w:r>
      <w:r w:rsidR="00FE66A4">
        <w:rPr>
          <w:rFonts w:cs="Times New Roman"/>
        </w:rPr>
        <w:t xml:space="preserve">=.039, </w:t>
      </w:r>
      <w:r w:rsidR="00FE66A4" w:rsidRPr="00FE66A4">
        <w:rPr>
          <w:rFonts w:cs="Times New Roman"/>
          <w:i/>
          <w:iCs/>
        </w:rPr>
        <w:t>p</w:t>
      </w:r>
      <w:r w:rsidR="00FE66A4">
        <w:rPr>
          <w:rFonts w:cs="Times New Roman"/>
        </w:rPr>
        <w:t xml:space="preserve">&lt;.001, </w:t>
      </w:r>
      <w:r w:rsidR="00FE66A4" w:rsidRPr="00FE66A4">
        <w:rPr>
          <w:rFonts w:cs="Times New Roman"/>
          <w:i/>
          <w:iCs/>
        </w:rPr>
        <w:t>p</w:t>
      </w:r>
      <w:r w:rsidR="00FE66A4">
        <w:rPr>
          <w:rFonts w:cs="Times New Roman"/>
        </w:rPr>
        <w:t>&lt;.001)</w:t>
      </w:r>
      <w:r w:rsidR="00FE66A4">
        <w:rPr>
          <w:rFonts w:cs="Times New Roman" w:hint="eastAsia"/>
        </w:rPr>
        <w:t>，由于样本量较大，我们继续进行检验。</w:t>
      </w:r>
      <w:r w:rsidR="00573907" w:rsidRPr="00573907">
        <w:rPr>
          <w:rFonts w:cs="Times New Roman" w:hint="eastAsia"/>
          <w:i/>
          <w:iCs/>
        </w:rPr>
        <w:t>t</w:t>
      </w:r>
      <w:r w:rsidR="00573907">
        <w:rPr>
          <w:rFonts w:cs="Times New Roman" w:hint="eastAsia"/>
        </w:rPr>
        <w:t>检验结果表明</w:t>
      </w:r>
      <w:r w:rsidR="004425F6" w:rsidRPr="002C1418">
        <w:rPr>
          <w:rFonts w:cs="Times New Roman" w:hint="eastAsia"/>
          <w:i/>
          <w:iCs/>
        </w:rPr>
        <w:t>d</w:t>
      </w:r>
      <w:r w:rsidR="004425F6" w:rsidRPr="002C1418">
        <w:rPr>
          <w:rFonts w:cs="Times New Roman"/>
          <w:i/>
          <w:iCs/>
          <w:vertAlign w:val="subscript"/>
        </w:rPr>
        <w:t>1</w:t>
      </w:r>
      <w:proofErr w:type="gramStart"/>
      <w:r w:rsidR="004425F6" w:rsidRPr="002C1418">
        <w:rPr>
          <w:rFonts w:cs="Times New Roman"/>
          <w:i/>
          <w:iCs/>
        </w:rPr>
        <w:t>’</w:t>
      </w:r>
      <w:proofErr w:type="gramEnd"/>
      <w:r w:rsidR="004425F6">
        <w:rPr>
          <w:rFonts w:cs="Times New Roman" w:hint="eastAsia"/>
        </w:rPr>
        <w:t>显著低于</w:t>
      </w:r>
      <w:r w:rsidR="004425F6" w:rsidRPr="002C1418">
        <w:rPr>
          <w:rFonts w:cs="Times New Roman" w:hint="eastAsia"/>
          <w:i/>
          <w:iCs/>
        </w:rPr>
        <w:t>d</w:t>
      </w:r>
      <w:r w:rsidR="004425F6" w:rsidRPr="002C1418">
        <w:rPr>
          <w:rFonts w:cs="Times New Roman"/>
          <w:i/>
          <w:iCs/>
          <w:vertAlign w:val="subscript"/>
        </w:rPr>
        <w:t>2</w:t>
      </w:r>
      <w:proofErr w:type="gramStart"/>
      <w:r w:rsidR="004425F6" w:rsidRPr="002C1418">
        <w:rPr>
          <w:rFonts w:cs="Times New Roman"/>
          <w:i/>
          <w:iCs/>
        </w:rPr>
        <w:t>’</w:t>
      </w:r>
      <w:proofErr w:type="gramEnd"/>
      <w:r w:rsidR="004425F6">
        <w:rPr>
          <w:rFonts w:cs="Times New Roman" w:hint="eastAsia"/>
        </w:rPr>
        <w:t>，</w:t>
      </w:r>
      <w:r w:rsidR="004425F6" w:rsidRPr="002C1418">
        <w:rPr>
          <w:rFonts w:cs="Times New Roman" w:hint="eastAsia"/>
          <w:i/>
          <w:iCs/>
        </w:rPr>
        <w:t>t</w:t>
      </w:r>
      <w:r w:rsidR="004425F6">
        <w:rPr>
          <w:rFonts w:cs="Times New Roman"/>
        </w:rPr>
        <w:t>(65)=-16.75,</w:t>
      </w:r>
      <w:r w:rsidR="004425F6" w:rsidRPr="002C1418">
        <w:rPr>
          <w:rFonts w:cs="Times New Roman"/>
          <w:i/>
          <w:iCs/>
        </w:rPr>
        <w:t xml:space="preserve"> p</w:t>
      </w:r>
      <w:r w:rsidR="004425F6">
        <w:rPr>
          <w:rFonts w:cs="Times New Roman"/>
        </w:rPr>
        <w:t>&lt;.001</w:t>
      </w:r>
      <w:r w:rsidR="004425F6">
        <w:rPr>
          <w:rFonts w:cs="Times New Roman" w:hint="eastAsia"/>
        </w:rPr>
        <w:t>；</w:t>
      </w:r>
      <w:r w:rsidR="002C1418">
        <w:rPr>
          <w:rFonts w:cs="Times New Roman" w:hint="eastAsia"/>
        </w:rPr>
        <w:t>β</w:t>
      </w:r>
      <w:r w:rsidR="002C1418" w:rsidRPr="002C1418">
        <w:rPr>
          <w:rFonts w:cs="Times New Roman"/>
          <w:vertAlign w:val="subscript"/>
        </w:rPr>
        <w:t>1</w:t>
      </w:r>
      <w:r w:rsidR="002C1418">
        <w:rPr>
          <w:rFonts w:cs="Times New Roman" w:hint="eastAsia"/>
        </w:rPr>
        <w:t>显著低于β</w:t>
      </w:r>
      <w:r w:rsidR="002C1418" w:rsidRPr="002C1418">
        <w:rPr>
          <w:rFonts w:cs="Times New Roman"/>
          <w:vertAlign w:val="subscript"/>
        </w:rPr>
        <w:t>2</w:t>
      </w:r>
      <w:r w:rsidR="002C1418">
        <w:rPr>
          <w:rFonts w:cs="Times New Roman" w:hint="eastAsia"/>
        </w:rPr>
        <w:t>，</w:t>
      </w:r>
      <w:r w:rsidR="002C1418" w:rsidRPr="002C1418">
        <w:rPr>
          <w:rFonts w:cs="Times New Roman" w:hint="eastAsia"/>
          <w:i/>
          <w:iCs/>
        </w:rPr>
        <w:t>t</w:t>
      </w:r>
      <w:r w:rsidR="002C1418">
        <w:rPr>
          <w:rFonts w:cs="Times New Roman"/>
        </w:rPr>
        <w:t xml:space="preserve">(65)=-3.87, </w:t>
      </w:r>
      <w:r w:rsidR="002C1418" w:rsidRPr="002C1418">
        <w:rPr>
          <w:rFonts w:cs="Times New Roman"/>
          <w:i/>
          <w:iCs/>
        </w:rPr>
        <w:t>p</w:t>
      </w:r>
      <w:r w:rsidR="002C1418">
        <w:rPr>
          <w:rFonts w:cs="Times New Roman"/>
        </w:rPr>
        <w:t>&lt;.001</w:t>
      </w:r>
      <w:r w:rsidR="002C1418">
        <w:rPr>
          <w:rFonts w:cs="Times New Roman" w:hint="eastAsia"/>
        </w:rPr>
        <w:t>。</w:t>
      </w:r>
    </w:p>
    <w:p w14:paraId="012096E4" w14:textId="61094177" w:rsidR="00B74B07" w:rsidRPr="00B74B07" w:rsidRDefault="00B74B07" w:rsidP="00B74B07">
      <w:pPr>
        <w:ind w:firstLineChars="0" w:firstLine="0"/>
        <w:rPr>
          <w:rFonts w:cs="Times New Roman"/>
          <w:sz w:val="30"/>
          <w:szCs w:val="30"/>
        </w:rPr>
      </w:pPr>
      <w:r w:rsidRPr="00B74B07">
        <w:rPr>
          <w:rFonts w:cs="Times New Roman" w:hint="eastAsia"/>
          <w:sz w:val="30"/>
          <w:szCs w:val="30"/>
        </w:rPr>
        <w:t>4</w:t>
      </w:r>
      <w:r w:rsidRPr="00B74B07">
        <w:rPr>
          <w:rFonts w:cs="Times New Roman"/>
          <w:sz w:val="30"/>
          <w:szCs w:val="30"/>
        </w:rPr>
        <w:t xml:space="preserve"> </w:t>
      </w:r>
      <w:r w:rsidRPr="00B74B07">
        <w:rPr>
          <w:rFonts w:cs="Times New Roman" w:hint="eastAsia"/>
          <w:sz w:val="30"/>
          <w:szCs w:val="30"/>
        </w:rPr>
        <w:t>分析与讨论</w:t>
      </w:r>
    </w:p>
    <w:p w14:paraId="49B4F888" w14:textId="421B3BD9" w:rsidR="00B74B07" w:rsidRDefault="00EB26DC" w:rsidP="00D45073">
      <w:pPr>
        <w:ind w:firstLine="480"/>
        <w:rPr>
          <w:rFonts w:cs="Times New Roman"/>
        </w:rPr>
      </w:pPr>
      <w:r>
        <w:rPr>
          <w:rFonts w:cs="Times New Roman" w:hint="eastAsia"/>
        </w:rPr>
        <w:lastRenderedPageBreak/>
        <w:t>本实验结果显示</w:t>
      </w:r>
      <w:r w:rsidR="005D31CA">
        <w:rPr>
          <w:rFonts w:cs="Times New Roman" w:hint="eastAsia"/>
        </w:rPr>
        <w:t>，词语类型的主效应显著，正确再认率显著高于虚假再认率，正确再认率显著高于错误再认率，虚假再认率显著高于错误再认率，</w:t>
      </w:r>
      <w:r w:rsidR="00B236DC">
        <w:rPr>
          <w:rFonts w:cs="Times New Roman" w:hint="eastAsia"/>
        </w:rPr>
        <w:t>与预期结果相符，</w:t>
      </w:r>
      <w:r w:rsidR="005D31CA">
        <w:rPr>
          <w:rFonts w:cs="Times New Roman" w:hint="eastAsia"/>
        </w:rPr>
        <w:t>且以</w:t>
      </w:r>
      <w:r w:rsidR="0060388C">
        <w:rPr>
          <w:rFonts w:cs="Times New Roman" w:hint="eastAsia"/>
        </w:rPr>
        <w:t>虚假再认词</w:t>
      </w:r>
      <w:r w:rsidR="005D31CA">
        <w:rPr>
          <w:rFonts w:cs="Times New Roman" w:hint="eastAsia"/>
        </w:rPr>
        <w:t>为噪音的感受性</w:t>
      </w:r>
      <w:r w:rsidR="005D31CA" w:rsidRPr="00B236DC">
        <w:rPr>
          <w:rFonts w:cs="Times New Roman" w:hint="eastAsia"/>
          <w:i/>
          <w:iCs/>
        </w:rPr>
        <w:t>d</w:t>
      </w:r>
      <w:proofErr w:type="gramStart"/>
      <w:r w:rsidR="005D31CA" w:rsidRPr="00B236DC">
        <w:rPr>
          <w:rFonts w:cs="Times New Roman"/>
          <w:i/>
          <w:iCs/>
        </w:rPr>
        <w:t>’</w:t>
      </w:r>
      <w:proofErr w:type="gramEnd"/>
      <w:r w:rsidR="005D31CA">
        <w:rPr>
          <w:rFonts w:cs="Times New Roman" w:hint="eastAsia"/>
        </w:rPr>
        <w:t>与判断标准β均显著小于以</w:t>
      </w:r>
      <w:r w:rsidR="0060388C">
        <w:rPr>
          <w:rFonts w:cs="Times New Roman" w:hint="eastAsia"/>
        </w:rPr>
        <w:t>错误再认词</w:t>
      </w:r>
      <w:r w:rsidR="005D31CA">
        <w:rPr>
          <w:rFonts w:cs="Times New Roman" w:hint="eastAsia"/>
        </w:rPr>
        <w:t>为</w:t>
      </w:r>
      <w:r w:rsidR="0060388C">
        <w:rPr>
          <w:rFonts w:cs="Times New Roman" w:hint="eastAsia"/>
        </w:rPr>
        <w:t>噪音的感受性</w:t>
      </w:r>
      <w:r w:rsidR="00B236DC" w:rsidRPr="00B236DC">
        <w:rPr>
          <w:rFonts w:cs="Times New Roman" w:hint="eastAsia"/>
          <w:i/>
          <w:iCs/>
        </w:rPr>
        <w:t>d</w:t>
      </w:r>
      <w:proofErr w:type="gramStart"/>
      <w:r w:rsidR="00B236DC" w:rsidRPr="00B236DC">
        <w:rPr>
          <w:rFonts w:cs="Times New Roman"/>
          <w:i/>
          <w:iCs/>
        </w:rPr>
        <w:t>’</w:t>
      </w:r>
      <w:proofErr w:type="gramEnd"/>
      <w:r w:rsidR="00B236DC">
        <w:rPr>
          <w:rFonts w:cs="Times New Roman" w:hint="eastAsia"/>
        </w:rPr>
        <w:t>和判断标准β。</w:t>
      </w:r>
    </w:p>
    <w:p w14:paraId="29D3B8B1" w14:textId="7A1F8482" w:rsidR="00B236DC" w:rsidRDefault="00531C28" w:rsidP="00D45073">
      <w:pPr>
        <w:ind w:firstLine="480"/>
        <w:rPr>
          <w:rFonts w:cs="Times New Roman"/>
        </w:rPr>
      </w:pPr>
      <w:r>
        <w:rPr>
          <w:rFonts w:cs="Times New Roman" w:hint="eastAsia"/>
        </w:rPr>
        <w:t>正确再认率和虚假再认率均显著高于错误再认率</w:t>
      </w:r>
      <w:r w:rsidR="00D345B8">
        <w:rPr>
          <w:rFonts w:cs="Times New Roman" w:hint="eastAsia"/>
        </w:rPr>
        <w:t>，</w:t>
      </w:r>
      <w:proofErr w:type="gramStart"/>
      <w:r w:rsidR="00D345B8">
        <w:rPr>
          <w:rFonts w:cs="Times New Roman" w:hint="eastAsia"/>
        </w:rPr>
        <w:t>且正确</w:t>
      </w:r>
      <w:proofErr w:type="gramEnd"/>
      <w:r w:rsidR="00D345B8">
        <w:rPr>
          <w:rFonts w:cs="Times New Roman" w:hint="eastAsia"/>
        </w:rPr>
        <w:t>再认率显著高于虚假再认率，</w:t>
      </w:r>
      <w:r>
        <w:rPr>
          <w:rFonts w:cs="Times New Roman" w:hint="eastAsia"/>
        </w:rPr>
        <w:t>这一结果</w:t>
      </w:r>
      <w:r w:rsidR="002B441E">
        <w:rPr>
          <w:rFonts w:cs="Times New Roman" w:hint="eastAsia"/>
        </w:rPr>
        <w:t>验证了关联性记忆错觉的存在。</w:t>
      </w:r>
      <w:r w:rsidR="002B441E">
        <w:rPr>
          <w:rFonts w:cs="Times New Roman" w:hint="eastAsia"/>
        </w:rPr>
        <w:t>B</w:t>
      </w:r>
      <w:r w:rsidR="002B441E">
        <w:rPr>
          <w:rFonts w:cs="Times New Roman"/>
        </w:rPr>
        <w:t>rainerd</w:t>
      </w:r>
      <w:r w:rsidR="002B441E">
        <w:rPr>
          <w:rFonts w:cs="Times New Roman" w:hint="eastAsia"/>
        </w:rPr>
        <w:t>和</w:t>
      </w:r>
      <w:r w:rsidR="002B441E">
        <w:rPr>
          <w:rFonts w:cs="Times New Roman" w:hint="eastAsia"/>
        </w:rPr>
        <w:t>R</w:t>
      </w:r>
      <w:r w:rsidR="002B441E">
        <w:rPr>
          <w:rFonts w:cs="Times New Roman"/>
        </w:rPr>
        <w:t>eyna(1998)</w:t>
      </w:r>
      <w:r w:rsidR="002B441E">
        <w:rPr>
          <w:rFonts w:cs="Times New Roman" w:hint="eastAsia"/>
        </w:rPr>
        <w:t>提出了模糊痕迹理论</w:t>
      </w:r>
      <w:r w:rsidR="009B0C57">
        <w:rPr>
          <w:rFonts w:cs="Times New Roman" w:hint="eastAsia"/>
        </w:rPr>
        <w:t>，认为在学习阶段，被试对词语同时进行了细节性和概括性加工，其中细节性加工使被试的正确再认率高于</w:t>
      </w:r>
      <w:r w:rsidR="00D345B8">
        <w:rPr>
          <w:rFonts w:cs="Times New Roman" w:hint="eastAsia"/>
        </w:rPr>
        <w:t>虚假再认率，概括性加工</w:t>
      </w:r>
      <w:r w:rsidR="00E20083">
        <w:rPr>
          <w:rFonts w:cs="Times New Roman" w:hint="eastAsia"/>
        </w:rPr>
        <w:t>与词表共同的主题有关，</w:t>
      </w:r>
      <w:r w:rsidR="00D345B8">
        <w:rPr>
          <w:rFonts w:cs="Times New Roman" w:hint="eastAsia"/>
        </w:rPr>
        <w:t>使</w:t>
      </w:r>
      <w:r w:rsidR="00E20083">
        <w:rPr>
          <w:rFonts w:cs="Times New Roman" w:hint="eastAsia"/>
        </w:rPr>
        <w:t>得</w:t>
      </w:r>
      <w:r w:rsidR="00D345B8">
        <w:rPr>
          <w:rFonts w:cs="Times New Roman" w:hint="eastAsia"/>
        </w:rPr>
        <w:t>被试的虚假再认率高于错误再认率。</w:t>
      </w:r>
    </w:p>
    <w:p w14:paraId="262B76EC" w14:textId="0A9BE54D" w:rsidR="00F6520D" w:rsidRDefault="00A87B70" w:rsidP="00D45073">
      <w:pPr>
        <w:ind w:firstLine="480"/>
        <w:rPr>
          <w:rFonts w:cs="Times New Roman"/>
        </w:rPr>
      </w:pPr>
      <w:r>
        <w:rPr>
          <w:rFonts w:cs="Times New Roman" w:hint="eastAsia"/>
        </w:rPr>
        <w:t>在以噪音类型为自变量的配对样本</w:t>
      </w:r>
      <w:r w:rsidRPr="000050A3">
        <w:rPr>
          <w:rFonts w:cs="Times New Roman" w:hint="eastAsia"/>
          <w:i/>
          <w:iCs/>
        </w:rPr>
        <w:t>t</w:t>
      </w:r>
      <w:r>
        <w:rPr>
          <w:rFonts w:cs="Times New Roman" w:hint="eastAsia"/>
        </w:rPr>
        <w:t>检验中，</w:t>
      </w:r>
      <w:r w:rsidR="00F6520D">
        <w:rPr>
          <w:rFonts w:cs="Times New Roman" w:hint="eastAsia"/>
        </w:rPr>
        <w:t>以虚假再认词为噪音的</w:t>
      </w:r>
      <w:r>
        <w:rPr>
          <w:rFonts w:cs="Times New Roman" w:hint="eastAsia"/>
        </w:rPr>
        <w:t>判断标准显著低于以错误再认词为噪音的判断标准，</w:t>
      </w:r>
      <w:r w:rsidR="000050A3">
        <w:rPr>
          <w:rFonts w:cs="Times New Roman" w:hint="eastAsia"/>
        </w:rPr>
        <w:t>这表明，与错误再认词相比，被试判断</w:t>
      </w:r>
      <w:r w:rsidR="003C36E9">
        <w:rPr>
          <w:rFonts w:cs="Times New Roman" w:hint="eastAsia"/>
        </w:rPr>
        <w:t>虚假再认词的标准更为宽松，这符合</w:t>
      </w:r>
      <w:r w:rsidR="003C36E9">
        <w:rPr>
          <w:rFonts w:cs="Times New Roman" w:hint="eastAsia"/>
        </w:rPr>
        <w:t>M</w:t>
      </w:r>
      <w:r w:rsidR="003C36E9">
        <w:rPr>
          <w:rFonts w:cs="Times New Roman"/>
        </w:rPr>
        <w:t>iller</w:t>
      </w:r>
      <w:r w:rsidR="003C36E9">
        <w:rPr>
          <w:rFonts w:cs="Times New Roman" w:hint="eastAsia"/>
        </w:rPr>
        <w:t>和</w:t>
      </w:r>
      <w:r w:rsidR="003C36E9">
        <w:rPr>
          <w:rFonts w:cs="Times New Roman" w:hint="eastAsia"/>
        </w:rPr>
        <w:t>W</w:t>
      </w:r>
      <w:r w:rsidR="003C36E9">
        <w:rPr>
          <w:rFonts w:cs="Times New Roman"/>
        </w:rPr>
        <w:t>olford(1999)</w:t>
      </w:r>
      <w:r w:rsidR="003C36E9">
        <w:rPr>
          <w:rFonts w:cs="Times New Roman" w:hint="eastAsia"/>
        </w:rPr>
        <w:t>提出的标准转换理论</w:t>
      </w:r>
      <w:r w:rsidR="00931D56">
        <w:rPr>
          <w:rFonts w:cs="Times New Roman" w:hint="eastAsia"/>
        </w:rPr>
        <w:t>，而与</w:t>
      </w:r>
      <w:proofErr w:type="spellStart"/>
      <w:r w:rsidR="00931D56">
        <w:rPr>
          <w:rFonts w:cs="Times New Roman" w:hint="eastAsia"/>
        </w:rPr>
        <w:t>W</w:t>
      </w:r>
      <w:r w:rsidR="00931D56">
        <w:rPr>
          <w:rFonts w:cs="Times New Roman"/>
        </w:rPr>
        <w:t>ixted</w:t>
      </w:r>
      <w:proofErr w:type="spellEnd"/>
      <w:r w:rsidR="00931D56">
        <w:rPr>
          <w:rFonts w:cs="Times New Roman" w:hint="eastAsia"/>
        </w:rPr>
        <w:t>和</w:t>
      </w:r>
      <w:r w:rsidR="00931D56">
        <w:rPr>
          <w:rFonts w:cs="Times New Roman" w:hint="eastAsia"/>
        </w:rPr>
        <w:t>S</w:t>
      </w:r>
      <w:r w:rsidR="00931D56">
        <w:rPr>
          <w:rFonts w:cs="Times New Roman"/>
        </w:rPr>
        <w:t>tretch(2000)</w:t>
      </w:r>
      <w:r w:rsidR="00931D56">
        <w:rPr>
          <w:rFonts w:cs="Times New Roman" w:hint="eastAsia"/>
        </w:rPr>
        <w:t>提出的虚假记忆模型不符</w:t>
      </w:r>
      <w:r w:rsidR="003C36E9">
        <w:rPr>
          <w:rFonts w:cs="Times New Roman" w:hint="eastAsia"/>
        </w:rPr>
        <w:t>。同时，</w:t>
      </w:r>
      <w:r w:rsidR="00374143">
        <w:rPr>
          <w:rFonts w:cs="Times New Roman" w:hint="eastAsia"/>
        </w:rPr>
        <w:t>以虚假再认词为噪音的感受性也显著低于以错误再认词为噪音的感受性，表明被试对虚假再认词的分辨</w:t>
      </w:r>
      <w:proofErr w:type="gramStart"/>
      <w:r w:rsidR="00374143">
        <w:rPr>
          <w:rFonts w:cs="Times New Roman" w:hint="eastAsia"/>
        </w:rPr>
        <w:t>额能力</w:t>
      </w:r>
      <w:proofErr w:type="gramEnd"/>
      <w:r w:rsidR="00374143">
        <w:rPr>
          <w:rFonts w:cs="Times New Roman" w:hint="eastAsia"/>
        </w:rPr>
        <w:t>同样低于</w:t>
      </w:r>
      <w:r w:rsidR="00931D56">
        <w:rPr>
          <w:rFonts w:cs="Times New Roman" w:hint="eastAsia"/>
        </w:rPr>
        <w:t>错误再认词，</w:t>
      </w:r>
      <w:r w:rsidR="00F57D0C">
        <w:rPr>
          <w:rFonts w:cs="Times New Roman" w:hint="eastAsia"/>
        </w:rPr>
        <w:t>这符合虚假记忆模型而与标准转换理论不符。</w:t>
      </w:r>
      <w:commentRangeStart w:id="18"/>
      <w:r w:rsidR="00F57D0C">
        <w:rPr>
          <w:rFonts w:cs="Times New Roman" w:hint="eastAsia"/>
        </w:rPr>
        <w:t>本实验结果一定程度上可以说明标准转换理论和</w:t>
      </w:r>
      <w:r w:rsidR="00C760ED">
        <w:rPr>
          <w:rFonts w:cs="Times New Roman" w:hint="eastAsia"/>
        </w:rPr>
        <w:t>虚假记忆模型都有合理之处，且有可能同时影响关联性记忆错觉。</w:t>
      </w:r>
      <w:commentRangeEnd w:id="18"/>
      <w:r w:rsidR="008B4557">
        <w:rPr>
          <w:rStyle w:val="a8"/>
        </w:rPr>
        <w:commentReference w:id="18"/>
      </w:r>
    </w:p>
    <w:p w14:paraId="19B87259" w14:textId="2FFDB1BA" w:rsidR="00325EFE" w:rsidRDefault="00215A3B" w:rsidP="00D45073">
      <w:pPr>
        <w:ind w:firstLine="480"/>
        <w:rPr>
          <w:rFonts w:cs="Times New Roman"/>
        </w:rPr>
      </w:pPr>
      <w:r>
        <w:rPr>
          <w:rFonts w:cs="Times New Roman" w:hint="eastAsia"/>
        </w:rPr>
        <w:t>综上所述，本实验结果显示词语类型的主效应显著，正确再认率显著高于虚假再认率，正确再认率显著高于错误再认率，虚假再认率显著高于错误再认率，与预期结果相符，且以虚假再认词为噪音的感受性</w:t>
      </w:r>
      <w:r w:rsidRPr="00B236DC">
        <w:rPr>
          <w:rFonts w:cs="Times New Roman" w:hint="eastAsia"/>
          <w:i/>
          <w:iCs/>
        </w:rPr>
        <w:t>d</w:t>
      </w:r>
      <w:proofErr w:type="gramStart"/>
      <w:r w:rsidRPr="00B236DC">
        <w:rPr>
          <w:rFonts w:cs="Times New Roman"/>
          <w:i/>
          <w:iCs/>
        </w:rPr>
        <w:t>’</w:t>
      </w:r>
      <w:proofErr w:type="gramEnd"/>
      <w:r>
        <w:rPr>
          <w:rFonts w:cs="Times New Roman" w:hint="eastAsia"/>
        </w:rPr>
        <w:t>与判断标准β均显著小于以错误再认词为噪音的感受性</w:t>
      </w:r>
      <w:r w:rsidRPr="00B236DC">
        <w:rPr>
          <w:rFonts w:cs="Times New Roman" w:hint="eastAsia"/>
          <w:i/>
          <w:iCs/>
        </w:rPr>
        <w:t>d</w:t>
      </w:r>
      <w:proofErr w:type="gramStart"/>
      <w:r w:rsidRPr="00B236DC">
        <w:rPr>
          <w:rFonts w:cs="Times New Roman"/>
          <w:i/>
          <w:iCs/>
        </w:rPr>
        <w:t>’</w:t>
      </w:r>
      <w:proofErr w:type="gramEnd"/>
      <w:r>
        <w:rPr>
          <w:rFonts w:cs="Times New Roman" w:hint="eastAsia"/>
        </w:rPr>
        <w:t>和判断标准β。本实验证明了关联性记忆错觉的存在，且</w:t>
      </w:r>
      <w:r w:rsidR="00B91317">
        <w:rPr>
          <w:rFonts w:cs="Times New Roman" w:hint="eastAsia"/>
        </w:rPr>
        <w:t>使用信号检测论的方法，对标准转换理论和虚假记忆模型都提供了部分支持。本实验</w:t>
      </w:r>
      <w:ins w:id="19" w:author="汪 鑫" w:date="2021-12-06T09:34:00Z">
        <w:r w:rsidR="008B4557">
          <w:rPr>
            <w:rFonts w:cs="Times New Roman" w:hint="eastAsia"/>
          </w:rPr>
          <w:t>还</w:t>
        </w:r>
      </w:ins>
      <w:r w:rsidR="00B91317">
        <w:rPr>
          <w:rFonts w:cs="Times New Roman" w:hint="eastAsia"/>
        </w:rPr>
        <w:t>存在不足</w:t>
      </w:r>
      <w:ins w:id="20" w:author="汪 鑫" w:date="2021-12-06T09:34:00Z">
        <w:r w:rsidR="008B4557">
          <w:rPr>
            <w:rFonts w:cs="Times New Roman" w:hint="eastAsia"/>
          </w:rPr>
          <w:t>，</w:t>
        </w:r>
      </w:ins>
      <w:del w:id="21" w:author="汪 鑫" w:date="2021-12-06T09:34:00Z">
        <w:r w:rsidR="00B91317" w:rsidDel="008B4557">
          <w:rPr>
            <w:rFonts w:cs="Times New Roman" w:hint="eastAsia"/>
          </w:rPr>
          <w:delText>：</w:delText>
        </w:r>
      </w:del>
      <w:ins w:id="22" w:author="汪 鑫" w:date="2021-12-06T09:34:00Z">
        <w:r w:rsidR="008B4557">
          <w:rPr>
            <w:rFonts w:cs="Times New Roman" w:hint="eastAsia"/>
          </w:rPr>
          <w:t>比如</w:t>
        </w:r>
      </w:ins>
      <w:r w:rsidR="00B91317">
        <w:rPr>
          <w:rFonts w:cs="Times New Roman" w:hint="eastAsia"/>
        </w:rPr>
        <w:t>未能很好地控制被试双眼到屏幕的距离</w:t>
      </w:r>
      <w:r w:rsidR="00376186">
        <w:rPr>
          <w:rFonts w:cs="Times New Roman" w:hint="eastAsia"/>
        </w:rPr>
        <w:t>。</w:t>
      </w:r>
      <w:r w:rsidR="00312AFE">
        <w:rPr>
          <w:rFonts w:cs="Times New Roman" w:hint="eastAsia"/>
        </w:rPr>
        <w:t>关于关联性记忆错觉的研究已经取得丰硕的成果，</w:t>
      </w:r>
      <w:r w:rsidR="002C7890">
        <w:rPr>
          <w:rFonts w:cs="Times New Roman" w:hint="eastAsia"/>
        </w:rPr>
        <w:t>然而该效应在现实中的应用仍较为有限，之后研究者可以</w:t>
      </w:r>
      <w:r w:rsidR="003918D4">
        <w:rPr>
          <w:rFonts w:cs="Times New Roman" w:hint="eastAsia"/>
        </w:rPr>
        <w:t>在如何应用关联性记忆错觉这一方面多做探索，例如有研究发现阿尔兹海默</w:t>
      </w:r>
      <w:r w:rsidR="00647731">
        <w:rPr>
          <w:rFonts w:cs="Times New Roman" w:hint="eastAsia"/>
        </w:rPr>
        <w:t>症</w:t>
      </w:r>
      <w:r w:rsidR="003918D4">
        <w:rPr>
          <w:rFonts w:cs="Times New Roman" w:hint="eastAsia"/>
        </w:rPr>
        <w:t>患者的关联性记忆错觉效应显著低于正常人</w:t>
      </w:r>
      <w:r w:rsidR="006D5119">
        <w:rPr>
          <w:rFonts w:cs="Times New Roman" w:hint="eastAsia"/>
        </w:rPr>
        <w:t>(</w:t>
      </w:r>
      <w:r w:rsidR="006D5119">
        <w:rPr>
          <w:rFonts w:cs="Times New Roman"/>
        </w:rPr>
        <w:t>G</w:t>
      </w:r>
      <w:r w:rsidR="006D5119">
        <w:rPr>
          <w:rFonts w:cs="Times New Roman" w:hint="eastAsia"/>
        </w:rPr>
        <w:t>al</w:t>
      </w:r>
      <w:r w:rsidR="006D5119">
        <w:rPr>
          <w:rFonts w:cs="Times New Roman"/>
        </w:rPr>
        <w:t>lo et al., 2006)</w:t>
      </w:r>
      <w:r w:rsidR="006D5119">
        <w:rPr>
          <w:rFonts w:cs="Times New Roman" w:hint="eastAsia"/>
        </w:rPr>
        <w:t>，或许这可以成为一种新的诊断方式</w:t>
      </w:r>
      <w:r w:rsidR="00D04BE8">
        <w:rPr>
          <w:rFonts w:cs="Times New Roman" w:hint="eastAsia"/>
        </w:rPr>
        <w:t>，这些问题还有待进一步探索。</w:t>
      </w:r>
    </w:p>
    <w:p w14:paraId="57CE145D" w14:textId="160AE744" w:rsidR="00C760ED" w:rsidRDefault="00C760ED" w:rsidP="00D45073">
      <w:pPr>
        <w:ind w:firstLine="480"/>
        <w:rPr>
          <w:rFonts w:cs="Times New Roman"/>
        </w:rPr>
      </w:pPr>
    </w:p>
    <w:p w14:paraId="3B56C883" w14:textId="3403B822" w:rsidR="00BB15EB" w:rsidRPr="00D24F5A" w:rsidRDefault="00BB15EB" w:rsidP="00D24F5A">
      <w:pPr>
        <w:ind w:firstLine="482"/>
        <w:jc w:val="center"/>
        <w:rPr>
          <w:rFonts w:cs="Times New Roman"/>
          <w:b/>
          <w:bCs/>
        </w:rPr>
      </w:pPr>
      <w:r w:rsidRPr="00D24F5A">
        <w:rPr>
          <w:rFonts w:cs="Times New Roman" w:hint="eastAsia"/>
          <w:b/>
          <w:bCs/>
        </w:rPr>
        <w:t>参</w:t>
      </w:r>
      <w:r w:rsidRPr="00D24F5A">
        <w:rPr>
          <w:rFonts w:cs="Times New Roman" w:hint="eastAsia"/>
          <w:b/>
          <w:bCs/>
        </w:rPr>
        <w:t xml:space="preserve"> </w:t>
      </w:r>
      <w:r w:rsidRPr="00D24F5A">
        <w:rPr>
          <w:rFonts w:cs="Times New Roman" w:hint="eastAsia"/>
          <w:b/>
          <w:bCs/>
        </w:rPr>
        <w:t>考</w:t>
      </w:r>
      <w:r w:rsidRPr="00D24F5A">
        <w:rPr>
          <w:rFonts w:cs="Times New Roman" w:hint="eastAsia"/>
          <w:b/>
          <w:bCs/>
        </w:rPr>
        <w:t xml:space="preserve"> </w:t>
      </w:r>
      <w:r w:rsidRPr="00D24F5A">
        <w:rPr>
          <w:rFonts w:cs="Times New Roman" w:hint="eastAsia"/>
          <w:b/>
          <w:bCs/>
        </w:rPr>
        <w:t>文</w:t>
      </w:r>
      <w:r w:rsidRPr="00D24F5A">
        <w:rPr>
          <w:rFonts w:cs="Times New Roman" w:hint="eastAsia"/>
          <w:b/>
          <w:bCs/>
        </w:rPr>
        <w:t xml:space="preserve"> </w:t>
      </w:r>
      <w:r w:rsidRPr="00D24F5A">
        <w:rPr>
          <w:rFonts w:cs="Times New Roman" w:hint="eastAsia"/>
          <w:b/>
          <w:bCs/>
        </w:rPr>
        <w:t>献</w:t>
      </w:r>
    </w:p>
    <w:p w14:paraId="4625FC72" w14:textId="77777777" w:rsidR="00AA1CAD" w:rsidRPr="005B7F02" w:rsidRDefault="00AA1CAD" w:rsidP="008A1AC0">
      <w:pPr>
        <w:ind w:left="480" w:hangingChars="200" w:hanging="480"/>
        <w:jc w:val="left"/>
        <w:rPr>
          <w:szCs w:val="21"/>
        </w:rPr>
      </w:pPr>
      <w:r w:rsidRPr="005B7F02">
        <w:rPr>
          <w:szCs w:val="21"/>
        </w:rPr>
        <w:t xml:space="preserve">Brainerd, C. J., &amp; Reyna, V. F. (1998). Fuzzy-trace theory and children's false memories. </w:t>
      </w:r>
      <w:r w:rsidRPr="005B7F02">
        <w:rPr>
          <w:i/>
          <w:iCs/>
          <w:szCs w:val="21"/>
        </w:rPr>
        <w:t>Journal of Experimental Child Psychology</w:t>
      </w:r>
      <w:r w:rsidRPr="005B7F02">
        <w:rPr>
          <w:szCs w:val="21"/>
        </w:rPr>
        <w:t xml:space="preserve">, </w:t>
      </w:r>
      <w:r w:rsidRPr="005B7F02">
        <w:rPr>
          <w:i/>
          <w:iCs/>
          <w:szCs w:val="21"/>
        </w:rPr>
        <w:t>71</w:t>
      </w:r>
      <w:r w:rsidRPr="005B7F02">
        <w:rPr>
          <w:szCs w:val="21"/>
        </w:rPr>
        <w:t>(2), 81-129.</w:t>
      </w:r>
    </w:p>
    <w:p w14:paraId="3A528D63" w14:textId="77777777" w:rsidR="00AA1CAD" w:rsidRPr="005B7F02" w:rsidRDefault="00AA1CAD" w:rsidP="00034CDF">
      <w:pPr>
        <w:ind w:left="480" w:hangingChars="200" w:hanging="480"/>
        <w:jc w:val="left"/>
        <w:rPr>
          <w:rFonts w:cs="宋体"/>
          <w:kern w:val="0"/>
          <w:szCs w:val="21"/>
        </w:rPr>
      </w:pPr>
      <w:proofErr w:type="spellStart"/>
      <w:r w:rsidRPr="005B7F02">
        <w:rPr>
          <w:rFonts w:cs="宋体"/>
          <w:kern w:val="0"/>
          <w:szCs w:val="21"/>
        </w:rPr>
        <w:t>Deese</w:t>
      </w:r>
      <w:proofErr w:type="spellEnd"/>
      <w:r w:rsidRPr="005B7F02">
        <w:rPr>
          <w:rFonts w:cs="宋体"/>
          <w:kern w:val="0"/>
          <w:szCs w:val="21"/>
        </w:rPr>
        <w:t xml:space="preserve">, J. (1959). On the prediction of occurrence of particular verbal intrusions in immediate recall. </w:t>
      </w:r>
      <w:r w:rsidRPr="005B7F02">
        <w:rPr>
          <w:rFonts w:cs="宋体"/>
          <w:i/>
          <w:iCs/>
          <w:kern w:val="0"/>
          <w:szCs w:val="21"/>
        </w:rPr>
        <w:t>J Exp Psychol,</w:t>
      </w:r>
      <w:r w:rsidRPr="005B7F02">
        <w:rPr>
          <w:rFonts w:cs="宋体"/>
          <w:kern w:val="0"/>
          <w:szCs w:val="21"/>
        </w:rPr>
        <w:t xml:space="preserve"> </w:t>
      </w:r>
      <w:r w:rsidRPr="005B7F02">
        <w:rPr>
          <w:rFonts w:cs="宋体"/>
          <w:i/>
          <w:iCs/>
          <w:kern w:val="0"/>
          <w:szCs w:val="21"/>
        </w:rPr>
        <w:t>58</w:t>
      </w:r>
      <w:r w:rsidRPr="005B7F02">
        <w:rPr>
          <w:rFonts w:cs="宋体"/>
          <w:kern w:val="0"/>
          <w:szCs w:val="21"/>
        </w:rPr>
        <w:t>(1), 17-22.</w:t>
      </w:r>
    </w:p>
    <w:p w14:paraId="0C06DEFE" w14:textId="77777777" w:rsidR="00AA1CAD" w:rsidRDefault="00AA1CAD" w:rsidP="00BB15EB">
      <w:pPr>
        <w:snapToGrid w:val="0"/>
        <w:spacing w:line="336" w:lineRule="auto"/>
        <w:ind w:left="480" w:hangingChars="200" w:hanging="480"/>
        <w:jc w:val="left"/>
        <w:rPr>
          <w:szCs w:val="21"/>
          <w:lang w:val="en"/>
        </w:rPr>
      </w:pPr>
      <w:r>
        <w:rPr>
          <w:rFonts w:hint="eastAsia"/>
          <w:szCs w:val="21"/>
          <w:lang w:val="en"/>
        </w:rPr>
        <w:t xml:space="preserve">Gallo, D. </w:t>
      </w:r>
      <w:proofErr w:type="gramStart"/>
      <w:r>
        <w:rPr>
          <w:rFonts w:hint="eastAsia"/>
          <w:szCs w:val="21"/>
          <w:lang w:val="en"/>
        </w:rPr>
        <w:t>A. ,</w:t>
      </w:r>
      <w:proofErr w:type="gramEnd"/>
      <w:r>
        <w:rPr>
          <w:rFonts w:hint="eastAsia"/>
          <w:szCs w:val="21"/>
          <w:lang w:val="en"/>
        </w:rPr>
        <w:t xml:space="preserve"> Shahid, K. R. , Olson, M. A. , Solomon, T. M. , Schacter, D. L. , &amp; </w:t>
      </w:r>
      <w:proofErr w:type="spellStart"/>
      <w:r>
        <w:rPr>
          <w:rFonts w:hint="eastAsia"/>
          <w:szCs w:val="21"/>
          <w:lang w:val="en"/>
        </w:rPr>
        <w:t>Budson</w:t>
      </w:r>
      <w:proofErr w:type="spellEnd"/>
      <w:r>
        <w:rPr>
          <w:rFonts w:hint="eastAsia"/>
          <w:szCs w:val="21"/>
          <w:lang w:val="en"/>
        </w:rPr>
        <w:t xml:space="preserve">, A. E. . (2006). Overdependence on degraded gist memory in </w:t>
      </w:r>
      <w:r>
        <w:rPr>
          <w:rFonts w:hint="eastAsia"/>
          <w:szCs w:val="21"/>
        </w:rPr>
        <w:t>A</w:t>
      </w:r>
      <w:proofErr w:type="spellStart"/>
      <w:r>
        <w:rPr>
          <w:rFonts w:hint="eastAsia"/>
          <w:szCs w:val="21"/>
          <w:lang w:val="en"/>
        </w:rPr>
        <w:t>lzheimer</w:t>
      </w:r>
      <w:proofErr w:type="spellEnd"/>
      <w:r>
        <w:rPr>
          <w:szCs w:val="21"/>
        </w:rPr>
        <w:t>’</w:t>
      </w:r>
      <w:r>
        <w:rPr>
          <w:rFonts w:hint="eastAsia"/>
          <w:szCs w:val="21"/>
          <w:lang w:val="en"/>
        </w:rPr>
        <w:t xml:space="preserve">s disease. </w:t>
      </w:r>
      <w:r>
        <w:rPr>
          <w:rFonts w:hint="eastAsia"/>
          <w:i/>
          <w:iCs/>
          <w:szCs w:val="21"/>
          <w:lang w:val="en"/>
        </w:rPr>
        <w:t>Neuropsychology</w:t>
      </w:r>
      <w:r>
        <w:rPr>
          <w:rFonts w:hint="eastAsia"/>
          <w:szCs w:val="21"/>
          <w:lang w:val="en"/>
        </w:rPr>
        <w:t>,</w:t>
      </w:r>
      <w:r>
        <w:rPr>
          <w:rFonts w:hint="eastAsia"/>
          <w:i/>
          <w:iCs/>
          <w:szCs w:val="21"/>
          <w:lang w:val="en"/>
        </w:rPr>
        <w:t xml:space="preserve"> 20</w:t>
      </w:r>
      <w:r>
        <w:rPr>
          <w:rFonts w:hint="eastAsia"/>
          <w:szCs w:val="21"/>
          <w:lang w:val="en"/>
        </w:rPr>
        <w:t>(6), 625-632.</w:t>
      </w:r>
    </w:p>
    <w:p w14:paraId="7EA56972" w14:textId="77777777" w:rsidR="00AA1CAD" w:rsidRDefault="00AA1CAD" w:rsidP="00A51475">
      <w:pPr>
        <w:ind w:left="480" w:hangingChars="200" w:hanging="480"/>
        <w:rPr>
          <w:rFonts w:cs="Times New Roman"/>
        </w:rPr>
      </w:pPr>
      <w:r w:rsidRPr="00502283">
        <w:rPr>
          <w:rFonts w:cs="Times New Roman"/>
        </w:rPr>
        <w:lastRenderedPageBreak/>
        <w:t>McDermott, K. B. (1996). The persistence of false memories in list recall. </w:t>
      </w:r>
      <w:r w:rsidRPr="00502283">
        <w:rPr>
          <w:rFonts w:cs="Times New Roman"/>
          <w:i/>
          <w:iCs/>
        </w:rPr>
        <w:t>Journal of Memory and language</w:t>
      </w:r>
      <w:r w:rsidRPr="00502283">
        <w:rPr>
          <w:rFonts w:cs="Times New Roman"/>
        </w:rPr>
        <w:t>, </w:t>
      </w:r>
      <w:r w:rsidRPr="00502283">
        <w:rPr>
          <w:rFonts w:cs="Times New Roman"/>
          <w:i/>
          <w:iCs/>
        </w:rPr>
        <w:t>35</w:t>
      </w:r>
      <w:r w:rsidRPr="00502283">
        <w:rPr>
          <w:rFonts w:cs="Times New Roman"/>
        </w:rPr>
        <w:t>(2), 212-230.</w:t>
      </w:r>
    </w:p>
    <w:p w14:paraId="2ACB3CF1" w14:textId="77777777" w:rsidR="00AA1CAD" w:rsidRPr="005B7F02" w:rsidRDefault="00AA1CAD" w:rsidP="00034CDF">
      <w:pPr>
        <w:ind w:left="480" w:hangingChars="200" w:hanging="480"/>
        <w:jc w:val="left"/>
        <w:rPr>
          <w:rFonts w:cs="宋体"/>
          <w:kern w:val="0"/>
          <w:szCs w:val="21"/>
        </w:rPr>
      </w:pPr>
      <w:r w:rsidRPr="005B7F02">
        <w:rPr>
          <w:rFonts w:cs="宋体"/>
          <w:kern w:val="0"/>
          <w:szCs w:val="21"/>
        </w:rPr>
        <w:t xml:space="preserve">McDermott, K. B., &amp; Roediger III, H. L. (1998). Attempting to avoid illusory memories: Robust false recognition of associates persists under conditions of explicit warnings and immediate testing. </w:t>
      </w:r>
      <w:r w:rsidRPr="005B7F02">
        <w:rPr>
          <w:rFonts w:cs="宋体"/>
          <w:i/>
          <w:iCs/>
          <w:kern w:val="0"/>
          <w:szCs w:val="21"/>
        </w:rPr>
        <w:t>Journal of Memory and Language</w:t>
      </w:r>
      <w:r w:rsidRPr="005B7F02">
        <w:rPr>
          <w:rFonts w:cs="宋体"/>
          <w:kern w:val="0"/>
          <w:szCs w:val="21"/>
        </w:rPr>
        <w:t xml:space="preserve">, </w:t>
      </w:r>
      <w:r w:rsidRPr="005B7F02">
        <w:rPr>
          <w:rFonts w:cs="宋体"/>
          <w:i/>
          <w:iCs/>
          <w:kern w:val="0"/>
          <w:szCs w:val="21"/>
        </w:rPr>
        <w:t>39</w:t>
      </w:r>
      <w:r w:rsidRPr="005B7F02">
        <w:rPr>
          <w:rFonts w:cs="宋体"/>
          <w:kern w:val="0"/>
          <w:szCs w:val="21"/>
        </w:rPr>
        <w:t>(3), 508-520.</w:t>
      </w:r>
    </w:p>
    <w:p w14:paraId="51EDAD36" w14:textId="77777777" w:rsidR="00AA1CAD" w:rsidRDefault="00AA1CAD" w:rsidP="00BB15EB">
      <w:pPr>
        <w:snapToGrid w:val="0"/>
        <w:spacing w:line="336" w:lineRule="auto"/>
        <w:ind w:left="480" w:hangingChars="200" w:hanging="480"/>
        <w:jc w:val="left"/>
        <w:rPr>
          <w:szCs w:val="21"/>
          <w:lang w:val="en"/>
        </w:rPr>
      </w:pPr>
      <w:r>
        <w:rPr>
          <w:szCs w:val="21"/>
          <w:lang w:val="en"/>
        </w:rPr>
        <w:t xml:space="preserve">Miller, M. B., &amp; Wolford, G. L. (1999). Theoretical commentary: the role of criterion shift in false memory. </w:t>
      </w:r>
      <w:r>
        <w:rPr>
          <w:i/>
          <w:szCs w:val="21"/>
          <w:lang w:val="en"/>
        </w:rPr>
        <w:t>Psychological Review, 106</w:t>
      </w:r>
      <w:r>
        <w:rPr>
          <w:szCs w:val="21"/>
          <w:lang w:val="en"/>
        </w:rPr>
        <w:t>(2), 398-405.</w:t>
      </w:r>
    </w:p>
    <w:p w14:paraId="261ACB48" w14:textId="77777777" w:rsidR="00AA1CAD" w:rsidRDefault="00AA1CAD" w:rsidP="00A51475">
      <w:pPr>
        <w:ind w:left="480" w:hangingChars="200" w:hanging="480"/>
        <w:rPr>
          <w:rFonts w:cs="Times New Roman"/>
        </w:rPr>
      </w:pPr>
      <w:r w:rsidRPr="00BA7F5A">
        <w:rPr>
          <w:rFonts w:cs="Times New Roman"/>
        </w:rPr>
        <w:t>Norman, K. A., &amp; Schacter, D. L. (1997). False recognition in younger and older adults: Exploring the characteristics of illusory memories. </w:t>
      </w:r>
      <w:r w:rsidRPr="00BA7F5A">
        <w:rPr>
          <w:rFonts w:cs="Times New Roman"/>
          <w:i/>
          <w:iCs/>
        </w:rPr>
        <w:t>Memory &amp; cognition</w:t>
      </w:r>
      <w:r w:rsidRPr="00BA7F5A">
        <w:rPr>
          <w:rFonts w:cs="Times New Roman"/>
        </w:rPr>
        <w:t>, </w:t>
      </w:r>
      <w:r w:rsidRPr="00BA7F5A">
        <w:rPr>
          <w:rFonts w:cs="Times New Roman"/>
          <w:i/>
          <w:iCs/>
        </w:rPr>
        <w:t>25</w:t>
      </w:r>
      <w:r w:rsidRPr="00BA7F5A">
        <w:rPr>
          <w:rFonts w:cs="Times New Roman"/>
        </w:rPr>
        <w:t>(6), 838-848.</w:t>
      </w:r>
    </w:p>
    <w:p w14:paraId="6CF55AC0" w14:textId="77777777" w:rsidR="00AA1CAD" w:rsidRDefault="00AA1CAD" w:rsidP="00A51475">
      <w:pPr>
        <w:ind w:left="480" w:hangingChars="200" w:hanging="480"/>
        <w:rPr>
          <w:rFonts w:cs="Times New Roman"/>
        </w:rPr>
      </w:pPr>
      <w:r w:rsidRPr="0018243B">
        <w:rPr>
          <w:rFonts w:cs="Times New Roman"/>
        </w:rPr>
        <w:t xml:space="preserve">Payne, D. G., Elie, C. J., Blackwell, J. M., &amp; </w:t>
      </w:r>
      <w:proofErr w:type="spellStart"/>
      <w:r w:rsidRPr="0018243B">
        <w:rPr>
          <w:rFonts w:cs="Times New Roman"/>
        </w:rPr>
        <w:t>Neuschatz</w:t>
      </w:r>
      <w:proofErr w:type="spellEnd"/>
      <w:r w:rsidRPr="0018243B">
        <w:rPr>
          <w:rFonts w:cs="Times New Roman"/>
        </w:rPr>
        <w:t>, J. S. (1996). Memory illusions: Recalling, recognizing, and recollecting events that never occurred. </w:t>
      </w:r>
      <w:r w:rsidRPr="0018243B">
        <w:rPr>
          <w:rFonts w:cs="Times New Roman"/>
          <w:i/>
          <w:iCs/>
        </w:rPr>
        <w:t>Journal of Memory and Language</w:t>
      </w:r>
      <w:r w:rsidRPr="0018243B">
        <w:rPr>
          <w:rFonts w:cs="Times New Roman"/>
        </w:rPr>
        <w:t>, </w:t>
      </w:r>
      <w:r w:rsidRPr="0018243B">
        <w:rPr>
          <w:rFonts w:cs="Times New Roman"/>
          <w:i/>
          <w:iCs/>
        </w:rPr>
        <w:t>35</w:t>
      </w:r>
      <w:r w:rsidRPr="0018243B">
        <w:rPr>
          <w:rFonts w:cs="Times New Roman"/>
        </w:rPr>
        <w:t>(2), 261-285.</w:t>
      </w:r>
    </w:p>
    <w:p w14:paraId="1BA77089" w14:textId="77777777" w:rsidR="00AA1CAD" w:rsidRDefault="00AA1CAD" w:rsidP="00A51475">
      <w:pPr>
        <w:ind w:left="480" w:hangingChars="200" w:hanging="480"/>
        <w:rPr>
          <w:rFonts w:cs="Times New Roman"/>
        </w:rPr>
      </w:pPr>
      <w:r w:rsidRPr="00A51475">
        <w:rPr>
          <w:rFonts w:cs="Times New Roman"/>
        </w:rPr>
        <w:t>Robinson, K. J., &amp; Roediger III, H. L. (1997). Associative processes in false recall and false recognition. </w:t>
      </w:r>
      <w:r w:rsidRPr="00A51475">
        <w:rPr>
          <w:rFonts w:cs="Times New Roman"/>
          <w:i/>
          <w:iCs/>
        </w:rPr>
        <w:t>Psychological Science</w:t>
      </w:r>
      <w:r w:rsidRPr="00A51475">
        <w:rPr>
          <w:rFonts w:cs="Times New Roman"/>
        </w:rPr>
        <w:t>, </w:t>
      </w:r>
      <w:r w:rsidRPr="00A51475">
        <w:rPr>
          <w:rFonts w:cs="Times New Roman"/>
          <w:i/>
          <w:iCs/>
        </w:rPr>
        <w:t>8</w:t>
      </w:r>
      <w:r w:rsidRPr="00A51475">
        <w:rPr>
          <w:rFonts w:cs="Times New Roman"/>
        </w:rPr>
        <w:t>(3), 231-237.</w:t>
      </w:r>
    </w:p>
    <w:p w14:paraId="01950A1F" w14:textId="77777777" w:rsidR="00AA1CAD" w:rsidRDefault="00AA1CAD" w:rsidP="00A51475">
      <w:pPr>
        <w:ind w:left="480" w:hangingChars="200" w:hanging="480"/>
        <w:rPr>
          <w:rFonts w:cs="Times New Roman"/>
        </w:rPr>
      </w:pPr>
      <w:r w:rsidRPr="00A51475">
        <w:rPr>
          <w:rFonts w:cs="Times New Roman"/>
        </w:rPr>
        <w:t>Roediger, H. L., &amp; McDermott, K. B. (1995). Creating false memories: Remembering words not presented in lists. </w:t>
      </w:r>
      <w:r w:rsidRPr="00A51475">
        <w:rPr>
          <w:rFonts w:cs="Times New Roman"/>
          <w:i/>
          <w:iCs/>
        </w:rPr>
        <w:t>Journal of experimental psychology: Learning, Memory, and Cognition</w:t>
      </w:r>
      <w:r w:rsidRPr="00A51475">
        <w:rPr>
          <w:rFonts w:cs="Times New Roman"/>
        </w:rPr>
        <w:t>, </w:t>
      </w:r>
      <w:r w:rsidRPr="00A51475">
        <w:rPr>
          <w:rFonts w:cs="Times New Roman"/>
          <w:i/>
          <w:iCs/>
        </w:rPr>
        <w:t>21</w:t>
      </w:r>
      <w:r w:rsidRPr="00A51475">
        <w:rPr>
          <w:rFonts w:cs="Times New Roman"/>
        </w:rPr>
        <w:t>(4), 803.</w:t>
      </w:r>
    </w:p>
    <w:p w14:paraId="4DB1EC47" w14:textId="77777777" w:rsidR="00AA1CAD" w:rsidRPr="005B7F02" w:rsidRDefault="00AA1CAD" w:rsidP="00BB15EB">
      <w:pPr>
        <w:ind w:left="480" w:hangingChars="200" w:hanging="480"/>
        <w:jc w:val="left"/>
        <w:rPr>
          <w:rFonts w:cs="宋体"/>
          <w:kern w:val="0"/>
          <w:szCs w:val="21"/>
        </w:rPr>
      </w:pPr>
      <w:proofErr w:type="spellStart"/>
      <w:r w:rsidRPr="005B7F02">
        <w:rPr>
          <w:rFonts w:cs="宋体"/>
          <w:kern w:val="0"/>
          <w:szCs w:val="21"/>
        </w:rPr>
        <w:t>Wixted</w:t>
      </w:r>
      <w:proofErr w:type="spellEnd"/>
      <w:r w:rsidRPr="005B7F02">
        <w:rPr>
          <w:rFonts w:cs="宋体"/>
          <w:kern w:val="0"/>
          <w:szCs w:val="21"/>
        </w:rPr>
        <w:t xml:space="preserve">, J. T., &amp; Stretch, V. (2000). The case against a criterion-shift account of false memory. </w:t>
      </w:r>
      <w:r w:rsidRPr="005B7F02">
        <w:rPr>
          <w:rFonts w:cs="宋体"/>
          <w:i/>
          <w:iCs/>
          <w:kern w:val="0"/>
          <w:szCs w:val="21"/>
        </w:rPr>
        <w:t>Psychological Review,</w:t>
      </w:r>
      <w:r w:rsidRPr="005B7F02">
        <w:rPr>
          <w:rFonts w:cs="宋体"/>
          <w:kern w:val="0"/>
          <w:szCs w:val="21"/>
        </w:rPr>
        <w:t xml:space="preserve"> </w:t>
      </w:r>
      <w:r w:rsidRPr="005B7F02">
        <w:rPr>
          <w:rFonts w:cs="宋体"/>
          <w:i/>
          <w:iCs/>
          <w:kern w:val="0"/>
          <w:szCs w:val="21"/>
        </w:rPr>
        <w:t>107</w:t>
      </w:r>
      <w:r w:rsidRPr="005B7F02">
        <w:rPr>
          <w:rFonts w:cs="宋体"/>
          <w:kern w:val="0"/>
          <w:szCs w:val="21"/>
        </w:rPr>
        <w:t>(2), 368-76.</w:t>
      </w:r>
    </w:p>
    <w:p w14:paraId="7A088269" w14:textId="716787B9" w:rsidR="00BA7F5A" w:rsidRPr="00F64852" w:rsidRDefault="00BA7F5A" w:rsidP="00A51475">
      <w:pPr>
        <w:ind w:left="480" w:hangingChars="200" w:hanging="480"/>
        <w:rPr>
          <w:rFonts w:cs="Times New Roman"/>
        </w:rPr>
      </w:pPr>
      <w:r w:rsidRPr="00BA7F5A">
        <w:rPr>
          <w:rFonts w:cs="Times New Roman"/>
        </w:rPr>
        <w:t>何海瑛</w:t>
      </w:r>
      <w:r w:rsidRPr="00BA7F5A">
        <w:rPr>
          <w:rFonts w:cs="Times New Roman"/>
        </w:rPr>
        <w:t xml:space="preserve">, </w:t>
      </w:r>
      <w:r w:rsidRPr="00BA7F5A">
        <w:rPr>
          <w:rFonts w:cs="Times New Roman"/>
        </w:rPr>
        <w:t>张剑</w:t>
      </w:r>
      <w:r w:rsidRPr="00BA7F5A">
        <w:rPr>
          <w:rFonts w:cs="Times New Roman"/>
        </w:rPr>
        <w:t xml:space="preserve">, </w:t>
      </w:r>
      <w:r w:rsidRPr="00BA7F5A">
        <w:rPr>
          <w:rFonts w:cs="Times New Roman"/>
        </w:rPr>
        <w:t>朱滢</w:t>
      </w:r>
      <w:r w:rsidRPr="00BA7F5A">
        <w:rPr>
          <w:rFonts w:cs="Times New Roman"/>
        </w:rPr>
        <w:t xml:space="preserve">. (2000). DRM </w:t>
      </w:r>
      <w:r w:rsidRPr="00BA7F5A">
        <w:rPr>
          <w:rFonts w:cs="Times New Roman"/>
        </w:rPr>
        <w:t>范式的关联性记忆错觉的研究综述</w:t>
      </w:r>
      <w:r w:rsidRPr="00BA7F5A">
        <w:rPr>
          <w:rFonts w:cs="Times New Roman"/>
        </w:rPr>
        <w:t>. </w:t>
      </w:r>
      <w:r w:rsidRPr="00BA7F5A">
        <w:rPr>
          <w:rFonts w:cs="Times New Roman"/>
          <w:i/>
          <w:iCs/>
        </w:rPr>
        <w:t>心理学动态</w:t>
      </w:r>
      <w:r w:rsidRPr="00BA7F5A">
        <w:rPr>
          <w:rFonts w:cs="Times New Roman"/>
        </w:rPr>
        <w:t>, </w:t>
      </w:r>
      <w:r w:rsidRPr="00BA7F5A">
        <w:rPr>
          <w:rFonts w:cs="Times New Roman"/>
          <w:i/>
          <w:iCs/>
        </w:rPr>
        <w:t>8</w:t>
      </w:r>
      <w:r w:rsidRPr="00BA7F5A">
        <w:rPr>
          <w:rFonts w:cs="Times New Roman"/>
        </w:rPr>
        <w:t>(3), 6-11.</w:t>
      </w:r>
    </w:p>
    <w:sectPr w:rsidR="00BA7F5A" w:rsidRPr="00F6485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汪 鑫" w:date="2021-12-06T09:34:00Z" w:initials="汪">
    <w:p w14:paraId="4D40D6FC" w14:textId="77777777" w:rsidR="008B4557" w:rsidRDefault="008B4557">
      <w:pPr>
        <w:pStyle w:val="a9"/>
        <w:ind w:firstLine="420"/>
      </w:pPr>
      <w:r>
        <w:rPr>
          <w:rStyle w:val="a8"/>
        </w:rPr>
        <w:annotationRef/>
      </w:r>
      <w:r>
        <w:rPr>
          <w:rFonts w:hint="eastAsia"/>
        </w:rPr>
        <w:t>整体的内容比较充实，逻辑也不错</w:t>
      </w:r>
    </w:p>
    <w:p w14:paraId="3297FF38" w14:textId="5D0BF4C2" w:rsidR="008B4557" w:rsidRDefault="008B4557">
      <w:pPr>
        <w:pStyle w:val="a9"/>
        <w:ind w:firstLine="480"/>
      </w:pPr>
      <w:r>
        <w:rPr>
          <w:rFonts w:hint="eastAsia"/>
        </w:rPr>
        <w:t>就是可以考虑一下，怎么把话语之间的连接性增强，而不是单纯的放在一起，这样读者可能感受更好</w:t>
      </w:r>
    </w:p>
  </w:comment>
  <w:comment w:id="9" w:author="汪 鑫" w:date="2021-12-06T09:27:00Z" w:initials="汪">
    <w:p w14:paraId="6228A39C" w14:textId="77777777" w:rsidR="008B4557" w:rsidRDefault="008B4557">
      <w:pPr>
        <w:pStyle w:val="a9"/>
        <w:ind w:firstLine="420"/>
      </w:pPr>
      <w:r>
        <w:rPr>
          <w:rStyle w:val="a8"/>
        </w:rPr>
        <w:annotationRef/>
      </w:r>
      <w:r>
        <w:rPr>
          <w:rFonts w:hint="eastAsia"/>
        </w:rPr>
        <w:t>可以考虑加一些连接性的词与前面的话更紧密一点，或者更顺一点？</w:t>
      </w:r>
    </w:p>
    <w:p w14:paraId="5D7CD56E" w14:textId="180DBD6C" w:rsidR="008B4557" w:rsidRDefault="008B4557">
      <w:pPr>
        <w:pStyle w:val="a9"/>
        <w:ind w:firstLine="480"/>
      </w:pPr>
      <w:r>
        <w:rPr>
          <w:rFonts w:hint="eastAsia"/>
        </w:rPr>
        <w:t>后面也是</w:t>
      </w:r>
    </w:p>
  </w:comment>
  <w:comment w:id="10" w:author="汪 鑫" w:date="2021-12-06T09:28:00Z" w:initials="汪">
    <w:p w14:paraId="4C198D89" w14:textId="493652FC" w:rsidR="008B4557" w:rsidRDefault="008B4557">
      <w:pPr>
        <w:pStyle w:val="a9"/>
        <w:ind w:firstLine="420"/>
      </w:pPr>
      <w:r>
        <w:rPr>
          <w:rStyle w:val="a8"/>
        </w:rPr>
        <w:annotationRef/>
      </w:r>
      <w:r>
        <w:rPr>
          <w:rFonts w:hint="eastAsia"/>
        </w:rPr>
        <w:t>可以说如果结果如果是</w:t>
      </w:r>
      <w:r>
        <w:rPr>
          <w:rFonts w:hint="eastAsia"/>
        </w:rPr>
        <w:t>xx</w:t>
      </w:r>
      <w:r>
        <w:rPr>
          <w:rFonts w:hint="eastAsia"/>
        </w:rPr>
        <w:t>，就支持</w:t>
      </w:r>
      <w:r>
        <w:rPr>
          <w:rFonts w:hint="eastAsia"/>
        </w:rPr>
        <w:t>xx</w:t>
      </w:r>
    </w:p>
  </w:comment>
  <w:comment w:id="11" w:author="汪 鑫" w:date="2021-12-06T09:29:00Z" w:initials="汪">
    <w:p w14:paraId="7019F05D" w14:textId="4F900606" w:rsidR="008B4557" w:rsidRDefault="008B4557">
      <w:pPr>
        <w:pStyle w:val="a9"/>
        <w:ind w:firstLine="420"/>
      </w:pPr>
      <w:r>
        <w:rPr>
          <w:rStyle w:val="a8"/>
        </w:rPr>
        <w:annotationRef/>
      </w:r>
      <w:r>
        <w:rPr>
          <w:rFonts w:hint="eastAsia"/>
        </w:rPr>
        <w:t>给了实验材料的话，一般可以在这里举一个例子，或者放到附录</w:t>
      </w:r>
    </w:p>
  </w:comment>
  <w:comment w:id="17" w:author="汪 鑫" w:date="2021-12-06T14:08:00Z" w:initials="汪">
    <w:p w14:paraId="2D64ADDF" w14:textId="652FD8DD" w:rsidR="00EA0DA8" w:rsidRDefault="00EA0DA8">
      <w:pPr>
        <w:pStyle w:val="a9"/>
        <w:ind w:firstLine="420"/>
      </w:pPr>
      <w:r>
        <w:rPr>
          <w:rStyle w:val="a8"/>
        </w:rPr>
        <w:annotationRef/>
      </w:r>
      <w:r>
        <w:rPr>
          <w:rFonts w:hint="eastAsia"/>
        </w:rPr>
        <w:t>误差线是标准误嘛？</w:t>
      </w:r>
    </w:p>
  </w:comment>
  <w:comment w:id="18" w:author="汪 鑫" w:date="2021-12-06T09:32:00Z" w:initials="汪">
    <w:p w14:paraId="11C69753" w14:textId="175DAD2E" w:rsidR="008B4557" w:rsidRDefault="008B4557">
      <w:pPr>
        <w:pStyle w:val="a9"/>
        <w:ind w:firstLine="420"/>
      </w:pPr>
      <w:r>
        <w:rPr>
          <w:rStyle w:val="a8"/>
        </w:rPr>
        <w:annotationRef/>
      </w:r>
      <w:r>
        <w:rPr>
          <w:rFonts w:hint="eastAsia"/>
        </w:rPr>
        <w:t>那么有没有办法进一步区分呢？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97FF38" w15:done="0"/>
  <w15:commentEx w15:paraId="5D7CD56E" w15:done="0"/>
  <w15:commentEx w15:paraId="4C198D89" w15:done="0"/>
  <w15:commentEx w15:paraId="7019F05D" w15:done="0"/>
  <w15:commentEx w15:paraId="2D64ADDF" w15:done="0"/>
  <w15:commentEx w15:paraId="11C6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97FF38" w16cid:durableId="2558579F"/>
  <w16cid:commentId w16cid:paraId="5D7CD56E" w16cid:durableId="255855F2"/>
  <w16cid:commentId w16cid:paraId="4C198D89" w16cid:durableId="25585648"/>
  <w16cid:commentId w16cid:paraId="7019F05D" w16cid:durableId="25585697"/>
  <w16cid:commentId w16cid:paraId="2D64ADDF" w16cid:durableId="255897EC"/>
  <w16cid:commentId w16cid:paraId="11C69753" w16cid:durableId="255857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53BDE" w14:textId="77777777" w:rsidR="001A73EE" w:rsidRDefault="001A73EE" w:rsidP="00CD612F">
      <w:pPr>
        <w:spacing w:line="240" w:lineRule="auto"/>
        <w:ind w:firstLine="480"/>
      </w:pPr>
      <w:r>
        <w:separator/>
      </w:r>
    </w:p>
  </w:endnote>
  <w:endnote w:type="continuationSeparator" w:id="0">
    <w:p w14:paraId="1E8E7143" w14:textId="77777777" w:rsidR="001A73EE" w:rsidRDefault="001A73EE" w:rsidP="00CD612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B3E0" w14:textId="77777777" w:rsidR="00CD612F" w:rsidRDefault="00CD612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F80B" w14:textId="77777777" w:rsidR="00CD612F" w:rsidRDefault="00CD612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7ED7" w14:textId="77777777" w:rsidR="00CD612F" w:rsidRDefault="00CD612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7B054" w14:textId="77777777" w:rsidR="001A73EE" w:rsidRDefault="001A73EE" w:rsidP="00CD612F">
      <w:pPr>
        <w:spacing w:line="240" w:lineRule="auto"/>
        <w:ind w:firstLine="480"/>
      </w:pPr>
      <w:r>
        <w:separator/>
      </w:r>
    </w:p>
  </w:footnote>
  <w:footnote w:type="continuationSeparator" w:id="0">
    <w:p w14:paraId="080D5099" w14:textId="77777777" w:rsidR="001A73EE" w:rsidRDefault="001A73EE" w:rsidP="00CD612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47AE" w14:textId="77777777" w:rsidR="00CD612F" w:rsidRDefault="00CD612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3A0D" w14:textId="77777777" w:rsidR="00CD612F" w:rsidRDefault="00CD612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CF2C" w14:textId="77777777" w:rsidR="00CD612F" w:rsidRDefault="00CD612F">
    <w:pPr>
      <w:pStyle w:val="a4"/>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吴 风">
    <w15:presenceInfo w15:providerId="Windows Live" w15:userId="0b56c8a9463b34cb"/>
  </w15:person>
  <w15:person w15:author="汪 鑫">
    <w15:presenceInfo w15:providerId="Windows Live" w15:userId="365fa922c402a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DE"/>
    <w:rsid w:val="000026C3"/>
    <w:rsid w:val="000050A3"/>
    <w:rsid w:val="00011C5C"/>
    <w:rsid w:val="00016198"/>
    <w:rsid w:val="000167BB"/>
    <w:rsid w:val="00033718"/>
    <w:rsid w:val="00034CDF"/>
    <w:rsid w:val="000423A1"/>
    <w:rsid w:val="0004328E"/>
    <w:rsid w:val="00053DDE"/>
    <w:rsid w:val="0008699A"/>
    <w:rsid w:val="000A2AFE"/>
    <w:rsid w:val="000A52BA"/>
    <w:rsid w:val="000B1F5B"/>
    <w:rsid w:val="000B4888"/>
    <w:rsid w:val="000E5574"/>
    <w:rsid w:val="00102483"/>
    <w:rsid w:val="0012432F"/>
    <w:rsid w:val="00140940"/>
    <w:rsid w:val="00154F68"/>
    <w:rsid w:val="00177C87"/>
    <w:rsid w:val="0018243B"/>
    <w:rsid w:val="00182C19"/>
    <w:rsid w:val="001839EC"/>
    <w:rsid w:val="001A73EE"/>
    <w:rsid w:val="001B06B4"/>
    <w:rsid w:val="001B77B3"/>
    <w:rsid w:val="001D0F28"/>
    <w:rsid w:val="001E1680"/>
    <w:rsid w:val="001E6738"/>
    <w:rsid w:val="002021A7"/>
    <w:rsid w:val="00215A3B"/>
    <w:rsid w:val="00217D8D"/>
    <w:rsid w:val="002339F6"/>
    <w:rsid w:val="00234295"/>
    <w:rsid w:val="00262420"/>
    <w:rsid w:val="00262CDE"/>
    <w:rsid w:val="002762BD"/>
    <w:rsid w:val="00292719"/>
    <w:rsid w:val="0029461E"/>
    <w:rsid w:val="002A6A70"/>
    <w:rsid w:val="002A6ACA"/>
    <w:rsid w:val="002B441E"/>
    <w:rsid w:val="002C1418"/>
    <w:rsid w:val="002C2169"/>
    <w:rsid w:val="002C7890"/>
    <w:rsid w:val="002D16BB"/>
    <w:rsid w:val="002D72B1"/>
    <w:rsid w:val="002E5896"/>
    <w:rsid w:val="00312AFE"/>
    <w:rsid w:val="00325EFE"/>
    <w:rsid w:val="00332153"/>
    <w:rsid w:val="00365090"/>
    <w:rsid w:val="00371CCC"/>
    <w:rsid w:val="003735EB"/>
    <w:rsid w:val="00374143"/>
    <w:rsid w:val="00376186"/>
    <w:rsid w:val="00381C58"/>
    <w:rsid w:val="00384314"/>
    <w:rsid w:val="00385619"/>
    <w:rsid w:val="00390FDA"/>
    <w:rsid w:val="003918D4"/>
    <w:rsid w:val="003A3ACA"/>
    <w:rsid w:val="003C03C2"/>
    <w:rsid w:val="003C36AD"/>
    <w:rsid w:val="003C36E9"/>
    <w:rsid w:val="003D3A69"/>
    <w:rsid w:val="003E1752"/>
    <w:rsid w:val="003F1662"/>
    <w:rsid w:val="003F481F"/>
    <w:rsid w:val="003F7098"/>
    <w:rsid w:val="00421ADD"/>
    <w:rsid w:val="00426209"/>
    <w:rsid w:val="004425F6"/>
    <w:rsid w:val="0046513F"/>
    <w:rsid w:val="00466A2D"/>
    <w:rsid w:val="00486EE8"/>
    <w:rsid w:val="0049531D"/>
    <w:rsid w:val="004A3EAE"/>
    <w:rsid w:val="004B50CE"/>
    <w:rsid w:val="004E7E62"/>
    <w:rsid w:val="00502283"/>
    <w:rsid w:val="00512AA8"/>
    <w:rsid w:val="005253A5"/>
    <w:rsid w:val="00531C28"/>
    <w:rsid w:val="005414E8"/>
    <w:rsid w:val="0055057D"/>
    <w:rsid w:val="005518D8"/>
    <w:rsid w:val="00573907"/>
    <w:rsid w:val="005830D5"/>
    <w:rsid w:val="0058702F"/>
    <w:rsid w:val="005A0C49"/>
    <w:rsid w:val="005D2F34"/>
    <w:rsid w:val="005D31CA"/>
    <w:rsid w:val="005E4B33"/>
    <w:rsid w:val="00600215"/>
    <w:rsid w:val="0060388C"/>
    <w:rsid w:val="006077AE"/>
    <w:rsid w:val="00610498"/>
    <w:rsid w:val="00617E5B"/>
    <w:rsid w:val="0062191D"/>
    <w:rsid w:val="00632F1A"/>
    <w:rsid w:val="00647731"/>
    <w:rsid w:val="0069354C"/>
    <w:rsid w:val="006A38F9"/>
    <w:rsid w:val="006B2C8F"/>
    <w:rsid w:val="006C4212"/>
    <w:rsid w:val="006D5119"/>
    <w:rsid w:val="006E4494"/>
    <w:rsid w:val="006F1196"/>
    <w:rsid w:val="007105B8"/>
    <w:rsid w:val="007722DA"/>
    <w:rsid w:val="00781050"/>
    <w:rsid w:val="0078683E"/>
    <w:rsid w:val="007944E2"/>
    <w:rsid w:val="007C33E0"/>
    <w:rsid w:val="007D6F1D"/>
    <w:rsid w:val="00805DF5"/>
    <w:rsid w:val="00814A38"/>
    <w:rsid w:val="00815BFF"/>
    <w:rsid w:val="00816EBF"/>
    <w:rsid w:val="00834350"/>
    <w:rsid w:val="00837ABA"/>
    <w:rsid w:val="00862DF5"/>
    <w:rsid w:val="008702F7"/>
    <w:rsid w:val="008739AC"/>
    <w:rsid w:val="00877045"/>
    <w:rsid w:val="008A1AC0"/>
    <w:rsid w:val="008B4557"/>
    <w:rsid w:val="008B4B76"/>
    <w:rsid w:val="008B7556"/>
    <w:rsid w:val="008C3DCD"/>
    <w:rsid w:val="008C695A"/>
    <w:rsid w:val="008C7BDA"/>
    <w:rsid w:val="008D33DB"/>
    <w:rsid w:val="00905576"/>
    <w:rsid w:val="00905CF2"/>
    <w:rsid w:val="0091310B"/>
    <w:rsid w:val="00923213"/>
    <w:rsid w:val="00925AC5"/>
    <w:rsid w:val="00931D56"/>
    <w:rsid w:val="00937D33"/>
    <w:rsid w:val="00941F21"/>
    <w:rsid w:val="0096091F"/>
    <w:rsid w:val="00961867"/>
    <w:rsid w:val="00962434"/>
    <w:rsid w:val="00995EBD"/>
    <w:rsid w:val="009A030B"/>
    <w:rsid w:val="009A1A4F"/>
    <w:rsid w:val="009B0C57"/>
    <w:rsid w:val="009E1A9B"/>
    <w:rsid w:val="009E2C45"/>
    <w:rsid w:val="009E6486"/>
    <w:rsid w:val="00A04B92"/>
    <w:rsid w:val="00A07B51"/>
    <w:rsid w:val="00A513A2"/>
    <w:rsid w:val="00A51475"/>
    <w:rsid w:val="00A61FB9"/>
    <w:rsid w:val="00A638C6"/>
    <w:rsid w:val="00A73981"/>
    <w:rsid w:val="00A87B70"/>
    <w:rsid w:val="00A97E6B"/>
    <w:rsid w:val="00AA1CAD"/>
    <w:rsid w:val="00AA57C8"/>
    <w:rsid w:val="00AD44B9"/>
    <w:rsid w:val="00B16947"/>
    <w:rsid w:val="00B236DC"/>
    <w:rsid w:val="00B246CB"/>
    <w:rsid w:val="00B25D04"/>
    <w:rsid w:val="00B43A79"/>
    <w:rsid w:val="00B74B07"/>
    <w:rsid w:val="00B91317"/>
    <w:rsid w:val="00B973B5"/>
    <w:rsid w:val="00BA7F5A"/>
    <w:rsid w:val="00BB15EB"/>
    <w:rsid w:val="00BF13AF"/>
    <w:rsid w:val="00C273E5"/>
    <w:rsid w:val="00C34477"/>
    <w:rsid w:val="00C760ED"/>
    <w:rsid w:val="00C87D33"/>
    <w:rsid w:val="00CC74C6"/>
    <w:rsid w:val="00CD4AA5"/>
    <w:rsid w:val="00CD612F"/>
    <w:rsid w:val="00CF3DF0"/>
    <w:rsid w:val="00D04BE8"/>
    <w:rsid w:val="00D24F5A"/>
    <w:rsid w:val="00D30DB6"/>
    <w:rsid w:val="00D345B8"/>
    <w:rsid w:val="00D45073"/>
    <w:rsid w:val="00D87E73"/>
    <w:rsid w:val="00DB3B9C"/>
    <w:rsid w:val="00DB7F66"/>
    <w:rsid w:val="00DD1B57"/>
    <w:rsid w:val="00DD459F"/>
    <w:rsid w:val="00DE3112"/>
    <w:rsid w:val="00E02CC0"/>
    <w:rsid w:val="00E06FF9"/>
    <w:rsid w:val="00E20083"/>
    <w:rsid w:val="00E270C9"/>
    <w:rsid w:val="00E408DF"/>
    <w:rsid w:val="00E516AC"/>
    <w:rsid w:val="00E53D6C"/>
    <w:rsid w:val="00E90868"/>
    <w:rsid w:val="00E90A1C"/>
    <w:rsid w:val="00E9620B"/>
    <w:rsid w:val="00E971BB"/>
    <w:rsid w:val="00EA0DA8"/>
    <w:rsid w:val="00EA40E8"/>
    <w:rsid w:val="00EB26DC"/>
    <w:rsid w:val="00F021ED"/>
    <w:rsid w:val="00F07F7E"/>
    <w:rsid w:val="00F33B51"/>
    <w:rsid w:val="00F51A76"/>
    <w:rsid w:val="00F56F69"/>
    <w:rsid w:val="00F57D0C"/>
    <w:rsid w:val="00F64852"/>
    <w:rsid w:val="00F6520D"/>
    <w:rsid w:val="00F66246"/>
    <w:rsid w:val="00F66365"/>
    <w:rsid w:val="00F700DC"/>
    <w:rsid w:val="00F84C94"/>
    <w:rsid w:val="00F96AF7"/>
    <w:rsid w:val="00FA0A55"/>
    <w:rsid w:val="00FB79CC"/>
    <w:rsid w:val="00FC1B80"/>
    <w:rsid w:val="00FD10CF"/>
    <w:rsid w:val="00FE6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A7846"/>
  <w15:chartTrackingRefBased/>
  <w15:docId w15:val="{A0330BB5-7920-4749-BBA4-8A1E132E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pPr>
        <w:spacing w:line="288"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B2C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D612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CD612F"/>
    <w:rPr>
      <w:sz w:val="18"/>
      <w:szCs w:val="18"/>
    </w:rPr>
  </w:style>
  <w:style w:type="paragraph" w:styleId="a6">
    <w:name w:val="footer"/>
    <w:basedOn w:val="a"/>
    <w:link w:val="a7"/>
    <w:uiPriority w:val="99"/>
    <w:unhideWhenUsed/>
    <w:rsid w:val="00CD612F"/>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CD612F"/>
    <w:rPr>
      <w:sz w:val="18"/>
      <w:szCs w:val="18"/>
    </w:rPr>
  </w:style>
  <w:style w:type="character" w:styleId="a8">
    <w:name w:val="annotation reference"/>
    <w:basedOn w:val="a0"/>
    <w:uiPriority w:val="99"/>
    <w:semiHidden/>
    <w:unhideWhenUsed/>
    <w:rsid w:val="008B4557"/>
    <w:rPr>
      <w:sz w:val="21"/>
      <w:szCs w:val="21"/>
    </w:rPr>
  </w:style>
  <w:style w:type="paragraph" w:styleId="a9">
    <w:name w:val="annotation text"/>
    <w:basedOn w:val="a"/>
    <w:link w:val="aa"/>
    <w:uiPriority w:val="99"/>
    <w:semiHidden/>
    <w:unhideWhenUsed/>
    <w:rsid w:val="008B4557"/>
    <w:pPr>
      <w:jc w:val="left"/>
    </w:pPr>
  </w:style>
  <w:style w:type="character" w:customStyle="1" w:styleId="aa">
    <w:name w:val="批注文字 字符"/>
    <w:basedOn w:val="a0"/>
    <w:link w:val="a9"/>
    <w:uiPriority w:val="99"/>
    <w:semiHidden/>
    <w:rsid w:val="008B4557"/>
  </w:style>
  <w:style w:type="paragraph" w:styleId="ab">
    <w:name w:val="annotation subject"/>
    <w:basedOn w:val="a9"/>
    <w:next w:val="a9"/>
    <w:link w:val="ac"/>
    <w:uiPriority w:val="99"/>
    <w:semiHidden/>
    <w:unhideWhenUsed/>
    <w:rsid w:val="008B4557"/>
    <w:rPr>
      <w:b/>
      <w:bCs/>
    </w:rPr>
  </w:style>
  <w:style w:type="character" w:customStyle="1" w:styleId="ac">
    <w:name w:val="批注主题 字符"/>
    <w:basedOn w:val="aa"/>
    <w:link w:val="ab"/>
    <w:uiPriority w:val="99"/>
    <w:semiHidden/>
    <w:rsid w:val="008B4557"/>
    <w:rPr>
      <w:b/>
      <w:bCs/>
    </w:rPr>
  </w:style>
  <w:style w:type="paragraph" w:styleId="ad">
    <w:name w:val="Balloon Text"/>
    <w:basedOn w:val="a"/>
    <w:link w:val="ae"/>
    <w:uiPriority w:val="99"/>
    <w:semiHidden/>
    <w:unhideWhenUsed/>
    <w:rsid w:val="008B4557"/>
    <w:pPr>
      <w:spacing w:line="240" w:lineRule="auto"/>
    </w:pPr>
    <w:rPr>
      <w:sz w:val="18"/>
      <w:szCs w:val="18"/>
    </w:rPr>
  </w:style>
  <w:style w:type="character" w:customStyle="1" w:styleId="ae">
    <w:name w:val="批注框文本 字符"/>
    <w:basedOn w:val="a0"/>
    <w:link w:val="ad"/>
    <w:uiPriority w:val="99"/>
    <w:semiHidden/>
    <w:rsid w:val="008B4557"/>
    <w:rPr>
      <w:sz w:val="18"/>
      <w:szCs w:val="18"/>
    </w:rPr>
  </w:style>
  <w:style w:type="paragraph" w:styleId="af">
    <w:name w:val="Revision"/>
    <w:hidden/>
    <w:uiPriority w:val="99"/>
    <w:semiHidden/>
    <w:rsid w:val="00805DF5"/>
    <w:pPr>
      <w:spacing w:line="240" w:lineRule="auto"/>
      <w:ind w:firstLineChars="0"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27496">
      <w:bodyDiv w:val="1"/>
      <w:marLeft w:val="0"/>
      <w:marRight w:val="0"/>
      <w:marTop w:val="0"/>
      <w:marBottom w:val="0"/>
      <w:divBdr>
        <w:top w:val="none" w:sz="0" w:space="0" w:color="auto"/>
        <w:left w:val="none" w:sz="0" w:space="0" w:color="auto"/>
        <w:bottom w:val="none" w:sz="0" w:space="0" w:color="auto"/>
        <w:right w:val="none" w:sz="0" w:space="0" w:color="auto"/>
      </w:divBdr>
    </w:div>
    <w:div w:id="129559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图</a:t>
            </a:r>
            <a:r>
              <a:rPr lang="en-US" altLang="zh-CN" sz="1100"/>
              <a:t>3</a:t>
            </a:r>
            <a:r>
              <a:rPr lang="en-US" altLang="zh-CN" sz="1100" baseline="0"/>
              <a:t> </a:t>
            </a:r>
            <a:r>
              <a:rPr lang="zh-CN" altLang="en-US" sz="1100" baseline="0"/>
              <a:t>不同词语类型的再认率</a:t>
            </a:r>
            <a:endParaRPr lang="en-US" altLang="zh-CN" sz="1100" baseline="0"/>
          </a:p>
          <a:p>
            <a:pPr>
              <a:defRPr/>
            </a:pPr>
            <a:r>
              <a:rPr lang="en-US" altLang="zh-CN" sz="1100" baseline="0"/>
              <a:t>(</a:t>
            </a:r>
            <a:r>
              <a:rPr lang="zh-CN" altLang="en-US" sz="1100" baseline="0"/>
              <a:t>误差线为标准误，</a:t>
            </a:r>
            <a:r>
              <a:rPr lang="en-US" altLang="zh-CN" sz="1100" baseline="0"/>
              <a:t>** </a:t>
            </a:r>
            <a:r>
              <a:rPr lang="en-US" altLang="zh-CN" sz="1100" i="1" baseline="0"/>
              <a:t>p</a:t>
            </a:r>
            <a:r>
              <a:rPr lang="en-US" altLang="zh-CN" sz="1100" baseline="0"/>
              <a:t>=.001, *** </a:t>
            </a:r>
            <a:r>
              <a:rPr lang="en-US" altLang="zh-CN" sz="1100" i="1" baseline="0"/>
              <a:t>p</a:t>
            </a:r>
            <a:r>
              <a:rPr lang="en-US" altLang="zh-CN" sz="1100" baseline="0"/>
              <a:t>&lt;.001)</a:t>
            </a:r>
            <a:endParaRPr lang="zh-CN" altLang="en-US" sz="1100"/>
          </a:p>
        </c:rich>
      </c:tx>
      <c:layout>
        <c:manualLayout>
          <c:xMode val="edge"/>
          <c:yMode val="edge"/>
          <c:x val="0.27686789151356073"/>
          <c:y val="0.8739624198918598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417825896762905"/>
          <c:y val="0.17214143594953857"/>
          <c:w val="0.77804396325459313"/>
          <c:h val="0.56618512403691479"/>
        </c:manualLayout>
      </c:layout>
      <c:barChart>
        <c:barDir val="col"/>
        <c:grouping val="clustered"/>
        <c:varyColors val="0"/>
        <c:ser>
          <c:idx val="0"/>
          <c:order val="0"/>
          <c:spPr>
            <a:solidFill>
              <a:schemeClr val="bg1">
                <a:lumMod val="5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Sheet1!$D$78:$F$78</c:f>
              <c:strCache>
                <c:ptCount val="3"/>
                <c:pt idx="0">
                  <c:v>正确再认率</c:v>
                </c:pt>
                <c:pt idx="1">
                  <c:v>虚假再认率</c:v>
                </c:pt>
                <c:pt idx="2">
                  <c:v>错误再认率</c:v>
                </c:pt>
              </c:strCache>
            </c:strRef>
          </c:cat>
          <c:val>
            <c:numRef>
              <c:f>Sheet1!$D$79:$F$79</c:f>
              <c:numCache>
                <c:formatCode>0.00%</c:formatCode>
                <c:ptCount val="3"/>
                <c:pt idx="0">
                  <c:v>0.69662133333333354</c:v>
                </c:pt>
                <c:pt idx="1">
                  <c:v>0.60475999999999996</c:v>
                </c:pt>
                <c:pt idx="2">
                  <c:v>0.15184000000000006</c:v>
                </c:pt>
              </c:numCache>
            </c:numRef>
          </c:val>
          <c:extLst>
            <c:ext xmlns:c16="http://schemas.microsoft.com/office/drawing/2014/chart" uri="{C3380CC4-5D6E-409C-BE32-E72D297353CC}">
              <c16:uniqueId val="{00000000-C090-4085-8C9F-5AB03C4FDE72}"/>
            </c:ext>
          </c:extLst>
        </c:ser>
        <c:dLbls>
          <c:showLegendKey val="0"/>
          <c:showVal val="0"/>
          <c:showCatName val="0"/>
          <c:showSerName val="0"/>
          <c:showPercent val="0"/>
          <c:showBubbleSize val="0"/>
        </c:dLbls>
        <c:gapWidth val="219"/>
        <c:overlap val="-27"/>
        <c:axId val="1764148751"/>
        <c:axId val="1764148335"/>
      </c:barChart>
      <c:catAx>
        <c:axId val="1764148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词语类型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4148335"/>
        <c:crosses val="autoZero"/>
        <c:auto val="1"/>
        <c:lblAlgn val="ctr"/>
        <c:lblOffset val="100"/>
        <c:noMultiLvlLbl val="0"/>
      </c:catAx>
      <c:valAx>
        <c:axId val="1764148335"/>
        <c:scaling>
          <c:orientation val="minMax"/>
          <c:max val="1"/>
          <c:min val="-0.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再认率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4148751"/>
        <c:crosses val="autoZero"/>
        <c:crossBetween val="between"/>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风</dc:creator>
  <cp:keywords/>
  <dc:description/>
  <cp:lastModifiedBy>吴 风</cp:lastModifiedBy>
  <cp:revision>5</cp:revision>
  <dcterms:created xsi:type="dcterms:W3CDTF">2021-12-06T01:25:00Z</dcterms:created>
  <dcterms:modified xsi:type="dcterms:W3CDTF">2022-09-04T11:14:00Z</dcterms:modified>
</cp:coreProperties>
</file>