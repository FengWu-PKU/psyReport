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EE9" w14:textId="77777777" w:rsidR="00953CCF" w:rsidRPr="005D650D" w:rsidRDefault="00953CCF" w:rsidP="00953CCF">
      <w:pPr>
        <w:widowControl w:val="0"/>
        <w:spacing w:line="240" w:lineRule="auto"/>
        <w:ind w:rightChars="-732" w:right="-1757" w:firstLineChars="0" w:firstLine="0"/>
        <w:rPr>
          <w:rFonts w:cs="Times New Roman"/>
          <w:sz w:val="21"/>
          <w:szCs w:val="22"/>
        </w:rPr>
      </w:pPr>
      <w:r w:rsidRPr="005D650D">
        <w:rPr>
          <w:rFonts w:cs="Times New Roman"/>
          <w:sz w:val="21"/>
          <w:szCs w:val="22"/>
        </w:rPr>
        <w:t>--------------------------------------------------------------------------------------------------------------------</w:t>
      </w:r>
    </w:p>
    <w:p w14:paraId="38FF32D9" w14:textId="7FCE5592" w:rsidR="00953CCF" w:rsidRPr="005D650D" w:rsidDel="007C6F61" w:rsidRDefault="00953CCF" w:rsidP="00953CCF">
      <w:pPr>
        <w:widowControl w:val="0"/>
        <w:spacing w:line="240" w:lineRule="auto"/>
        <w:ind w:firstLineChars="0" w:firstLine="0"/>
        <w:jc w:val="center"/>
        <w:rPr>
          <w:del w:id="0" w:author="吴 风" w:date="2022-09-04T19:15:00Z"/>
          <w:rFonts w:ascii="宋体" w:hAnsi="宋体" w:cs="Times New Roman"/>
          <w:sz w:val="21"/>
          <w:szCs w:val="22"/>
          <w:u w:val="single"/>
        </w:rPr>
      </w:pPr>
      <w:del w:id="1" w:author="吴 风" w:date="2022-09-04T19:15:00Z"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系别 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心院</w:delText>
        </w:r>
        <w:r w:rsidRPr="005D650D" w:rsidDel="007C6F61">
          <w:rPr>
            <w:rFonts w:ascii="宋体" w:hAnsi="宋体" w:cs="Times New Roman" w:hint="eastAsia"/>
            <w:sz w:val="21"/>
            <w:szCs w:val="22"/>
            <w:u w:val="single"/>
          </w:rPr>
          <w:delText xml:space="preserve"> 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  年级 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2020级</w:delText>
        </w:r>
        <w:r w:rsidRPr="005D650D" w:rsidDel="007C6F61">
          <w:rPr>
            <w:rFonts w:ascii="宋体" w:hAnsi="宋体" w:cs="Times New Roman" w:hint="eastAsia"/>
            <w:sz w:val="21"/>
            <w:szCs w:val="22"/>
            <w:u w:val="single"/>
          </w:rPr>
          <w:delText xml:space="preserve"> 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  姓名 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</w:delText>
        </w:r>
        <w:r w:rsidRPr="005D650D" w:rsidDel="007C6F61">
          <w:rPr>
            <w:rFonts w:ascii="宋体" w:hAnsi="宋体" w:cs="Times New Roman" w:hint="eastAsia"/>
            <w:sz w:val="21"/>
            <w:szCs w:val="22"/>
            <w:u w:val="single"/>
          </w:rPr>
          <w:delText xml:space="preserve">蒋敬 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  同组成员 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</w:delText>
        </w:r>
        <w:r w:rsidRPr="005D650D" w:rsidDel="007C6F61">
          <w:rPr>
            <w:rFonts w:ascii="宋体" w:hAnsi="宋体" w:cs="Times New Roman" w:hint="eastAsia"/>
            <w:sz w:val="21"/>
            <w:szCs w:val="22"/>
            <w:u w:val="single"/>
          </w:rPr>
          <w:delText>韩海宁、高宁、佘晨、胡依禾</w:delText>
        </w:r>
      </w:del>
    </w:p>
    <w:p w14:paraId="314E7D22" w14:textId="7C226652" w:rsidR="00953CCF" w:rsidRPr="005D650D" w:rsidDel="007C6F61" w:rsidRDefault="00953CCF" w:rsidP="00953CCF">
      <w:pPr>
        <w:widowControl w:val="0"/>
        <w:pBdr>
          <w:bottom w:val="single" w:sz="6" w:space="1" w:color="auto"/>
        </w:pBdr>
        <w:spacing w:line="240" w:lineRule="auto"/>
        <w:ind w:firstLineChars="100" w:firstLine="210"/>
        <w:jc w:val="left"/>
        <w:rPr>
          <w:del w:id="2" w:author="吴 风" w:date="2022-09-04T19:15:00Z"/>
          <w:rFonts w:ascii="宋体" w:hAnsi="宋体" w:cs="Times New Roman"/>
          <w:sz w:val="21"/>
          <w:szCs w:val="22"/>
        </w:rPr>
      </w:pPr>
      <w:del w:id="3" w:author="吴 风" w:date="2022-09-04T19:15:00Z"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实验日期 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2021.1</w:delText>
        </w:r>
        <w:r w:rsidDel="007C6F61">
          <w:rPr>
            <w:rFonts w:ascii="宋体" w:hAnsi="宋体" w:cs="Times New Roman"/>
            <w:sz w:val="21"/>
            <w:szCs w:val="22"/>
            <w:u w:val="single"/>
          </w:rPr>
          <w:delText>2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>.</w:delText>
        </w:r>
        <w:r w:rsidDel="007C6F61">
          <w:rPr>
            <w:rFonts w:ascii="宋体" w:hAnsi="宋体" w:cs="Times New Roman"/>
            <w:sz w:val="21"/>
            <w:szCs w:val="22"/>
            <w:u w:val="single"/>
          </w:rPr>
          <w:delText>10</w:delText>
        </w:r>
        <w:r w:rsidRPr="005D650D" w:rsidDel="007C6F61">
          <w:rPr>
            <w:rFonts w:ascii="宋体" w:hAnsi="宋体" w:cs="Times New Roman"/>
            <w:sz w:val="21"/>
            <w:szCs w:val="22"/>
            <w:u w:val="single"/>
          </w:rPr>
          <w:delText xml:space="preserve"> 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 xml:space="preserve">                            教师评定</w:delText>
        </w:r>
        <w:r w:rsidRPr="005D650D" w:rsidDel="007C6F61">
          <w:rPr>
            <w:rFonts w:ascii="宋体" w:hAnsi="宋体" w:cs="Times New Roman" w:hint="eastAsia"/>
            <w:sz w:val="21"/>
            <w:szCs w:val="22"/>
          </w:rPr>
          <w:delText xml:space="preserve"> 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>___</w:delText>
        </w:r>
        <w:r w:rsidRPr="005D650D" w:rsidDel="007C6F61">
          <w:rPr>
            <w:rFonts w:ascii="宋体" w:hAnsi="宋体" w:cs="Times New Roman"/>
            <w:color w:val="FF0000"/>
            <w:sz w:val="21"/>
            <w:szCs w:val="22"/>
          </w:rPr>
          <w:delText>_</w:delText>
        </w:r>
        <w:r w:rsidRPr="005D650D" w:rsidDel="007C6F61">
          <w:rPr>
            <w:rFonts w:ascii="宋体" w:hAnsi="宋体" w:cs="Times New Roman"/>
            <w:sz w:val="21"/>
            <w:szCs w:val="22"/>
          </w:rPr>
          <w:delText>_____</w:delText>
        </w:r>
      </w:del>
    </w:p>
    <w:p w14:paraId="3A5A105D" w14:textId="77777777" w:rsidR="007B7182" w:rsidRDefault="007B7182" w:rsidP="007B7182">
      <w:pPr>
        <w:ind w:firstLineChars="0" w:firstLine="0"/>
        <w:jc w:val="center"/>
        <w:rPr>
          <w:b/>
          <w:bCs/>
          <w:sz w:val="44"/>
          <w:szCs w:val="44"/>
        </w:rPr>
      </w:pPr>
    </w:p>
    <w:p w14:paraId="3FAB8B62" w14:textId="250B376D" w:rsidR="007B7182" w:rsidRPr="007B7182" w:rsidRDefault="007B7182" w:rsidP="007B7182">
      <w:pPr>
        <w:ind w:firstLineChars="0" w:firstLine="0"/>
        <w:jc w:val="center"/>
        <w:rPr>
          <w:b/>
          <w:bCs/>
          <w:sz w:val="44"/>
          <w:szCs w:val="44"/>
        </w:rPr>
      </w:pPr>
      <w:r w:rsidRPr="007B7182">
        <w:rPr>
          <w:rFonts w:hint="eastAsia"/>
          <w:b/>
          <w:bCs/>
          <w:sz w:val="44"/>
          <w:szCs w:val="44"/>
        </w:rPr>
        <w:t>内隐自尊与外显自尊的相关性</w:t>
      </w:r>
    </w:p>
    <w:p w14:paraId="4968B827" w14:textId="21867E64" w:rsidR="007F3D2F" w:rsidRDefault="007F3D2F" w:rsidP="004979E1">
      <w:pPr>
        <w:ind w:firstLineChars="0" w:firstLine="0"/>
        <w:rPr>
          <w:rFonts w:eastAsia="楷体" w:cs="Times New Roman"/>
        </w:rPr>
      </w:pPr>
      <w:commentRangeStart w:id="4"/>
      <w:r w:rsidRPr="00DB26E5">
        <w:rPr>
          <w:rFonts w:hint="eastAsia"/>
          <w:b/>
          <w:bCs/>
        </w:rPr>
        <w:t>摘</w:t>
      </w:r>
      <w:r w:rsidR="00DB26E5">
        <w:rPr>
          <w:rFonts w:hint="eastAsia"/>
          <w:b/>
          <w:bCs/>
        </w:rPr>
        <w:t xml:space="preserve"> </w:t>
      </w:r>
      <w:r w:rsidRPr="00DB26E5">
        <w:rPr>
          <w:rFonts w:hint="eastAsia"/>
          <w:b/>
          <w:bCs/>
        </w:rPr>
        <w:t>要</w:t>
      </w:r>
      <w:r>
        <w:rPr>
          <w:rFonts w:hint="eastAsia"/>
        </w:rPr>
        <w:t xml:space="preserve"> </w:t>
      </w:r>
      <w:commentRangeEnd w:id="4"/>
      <w:r w:rsidR="00A508D3">
        <w:rPr>
          <w:rStyle w:val="a8"/>
        </w:rPr>
        <w:commentReference w:id="4"/>
      </w:r>
      <w:r>
        <w:t xml:space="preserve"> </w:t>
      </w:r>
      <w:r w:rsidR="008E3753" w:rsidRPr="00DB26E5">
        <w:rPr>
          <w:rFonts w:eastAsia="楷体" w:hint="eastAsia"/>
        </w:rPr>
        <w:t>自尊是指个体对自我的积极或消极评价，有外显自尊和内隐自尊两种类型。本实验使用内隐联想测验</w:t>
      </w:r>
      <w:r w:rsidR="008E3753" w:rsidRPr="00DB26E5">
        <w:rPr>
          <w:rFonts w:eastAsia="楷体" w:hint="eastAsia"/>
        </w:rPr>
        <w:t>(</w:t>
      </w:r>
      <w:r w:rsidR="008E3753" w:rsidRPr="00DB26E5">
        <w:rPr>
          <w:rFonts w:eastAsia="楷体"/>
        </w:rPr>
        <w:t>IAT)</w:t>
      </w:r>
      <w:r w:rsidR="00E74211" w:rsidRPr="00DB26E5">
        <w:rPr>
          <w:rFonts w:eastAsia="楷体" w:hint="eastAsia"/>
        </w:rPr>
        <w:t>测量内隐自尊，使用</w:t>
      </w:r>
      <w:r w:rsidR="008E3753" w:rsidRPr="00DB26E5">
        <w:rPr>
          <w:rFonts w:eastAsia="楷体" w:hint="eastAsia"/>
        </w:rPr>
        <w:t>R</w:t>
      </w:r>
      <w:r w:rsidR="008E3753" w:rsidRPr="00DB26E5">
        <w:rPr>
          <w:rFonts w:eastAsia="楷体"/>
        </w:rPr>
        <w:t>osenberg</w:t>
      </w:r>
      <w:r w:rsidR="008E3753" w:rsidRPr="00DB26E5">
        <w:rPr>
          <w:rFonts w:eastAsia="楷体" w:hint="eastAsia"/>
        </w:rPr>
        <w:t>自尊量表</w:t>
      </w:r>
      <w:r w:rsidR="00E74211" w:rsidRPr="00DB26E5">
        <w:rPr>
          <w:rFonts w:eastAsia="楷体" w:hint="eastAsia"/>
        </w:rPr>
        <w:t>测量外显自尊</w:t>
      </w:r>
      <w:r w:rsidR="008E3753" w:rsidRPr="00DB26E5">
        <w:rPr>
          <w:rFonts w:eastAsia="楷体" w:hint="eastAsia"/>
        </w:rPr>
        <w:t>，采用</w:t>
      </w:r>
      <w:r w:rsidR="008E3753" w:rsidRPr="00DB26E5">
        <w:rPr>
          <w:rFonts w:eastAsia="楷体" w:hint="eastAsia"/>
        </w:rPr>
        <w:t>2</w:t>
      </w:r>
      <w:r w:rsidR="008E3753" w:rsidRPr="00DB26E5">
        <w:rPr>
          <w:rFonts w:eastAsia="楷体" w:hint="eastAsia"/>
        </w:rPr>
        <w:t>×</w:t>
      </w:r>
      <w:r w:rsidR="008E3753" w:rsidRPr="00DB26E5">
        <w:rPr>
          <w:rFonts w:eastAsia="楷体"/>
        </w:rPr>
        <w:t>2</w:t>
      </w:r>
      <w:r w:rsidR="008E3753" w:rsidRPr="00DB26E5">
        <w:rPr>
          <w:rFonts w:eastAsia="楷体" w:hint="eastAsia"/>
        </w:rPr>
        <w:t>的混合设计，以性别为组间变量，以</w:t>
      </w:r>
      <w:r w:rsidR="008E3753" w:rsidRPr="00DB26E5">
        <w:rPr>
          <w:rFonts w:eastAsia="楷体" w:hint="eastAsia"/>
        </w:rPr>
        <w:t>I</w:t>
      </w:r>
      <w:r w:rsidR="008E3753" w:rsidRPr="00DB26E5">
        <w:rPr>
          <w:rFonts w:eastAsia="楷体"/>
        </w:rPr>
        <w:t>AT</w:t>
      </w:r>
      <w:r w:rsidR="008E3753" w:rsidRPr="00DB26E5">
        <w:rPr>
          <w:rFonts w:eastAsia="楷体" w:hint="eastAsia"/>
        </w:rPr>
        <w:t>任务类型</w:t>
      </w:r>
      <w:r w:rsidR="008E3753" w:rsidRPr="00DB26E5">
        <w:rPr>
          <w:rFonts w:eastAsia="楷体" w:hint="eastAsia"/>
        </w:rPr>
        <w:t>(</w:t>
      </w:r>
      <w:r w:rsidR="008E3753" w:rsidRPr="00DB26E5">
        <w:rPr>
          <w:rFonts w:eastAsia="楷体" w:hint="eastAsia"/>
        </w:rPr>
        <w:t>相容</w:t>
      </w:r>
      <w:r w:rsidR="008E3753" w:rsidRPr="00DB26E5">
        <w:rPr>
          <w:rFonts w:eastAsia="楷体" w:hint="eastAsia"/>
        </w:rPr>
        <w:t>/</w:t>
      </w:r>
      <w:r w:rsidR="008E3753" w:rsidRPr="00DB26E5">
        <w:rPr>
          <w:rFonts w:eastAsia="楷体" w:hint="eastAsia"/>
        </w:rPr>
        <w:t>不相容</w:t>
      </w:r>
      <w:r w:rsidR="008E3753" w:rsidRPr="00DB26E5">
        <w:rPr>
          <w:rFonts w:eastAsia="楷体"/>
        </w:rPr>
        <w:t>)</w:t>
      </w:r>
      <w:r w:rsidR="008E3753" w:rsidRPr="00DB26E5">
        <w:rPr>
          <w:rFonts w:eastAsia="楷体" w:hint="eastAsia"/>
        </w:rPr>
        <w:t>为组内变量，以被试的反应时为因变量</w:t>
      </w:r>
      <w:r w:rsidR="0014052B" w:rsidRPr="00DB26E5">
        <w:rPr>
          <w:rFonts w:eastAsia="楷体" w:hint="eastAsia"/>
        </w:rPr>
        <w:t>探究内隐自尊与外显自尊的相关性。结果显示，</w:t>
      </w:r>
      <w:r w:rsidR="0014052B" w:rsidRPr="00DB26E5">
        <w:rPr>
          <w:rFonts w:eastAsia="楷体" w:cs="Times New Roman" w:hint="eastAsia"/>
        </w:rPr>
        <w:t>被试在相容任务的反应时显著低于不相容任务，</w:t>
      </w:r>
      <w:r w:rsidR="0014052B" w:rsidRPr="00DB26E5">
        <w:rPr>
          <w:rFonts w:eastAsia="楷体" w:cs="Times New Roman"/>
        </w:rPr>
        <w:t>IAT</w:t>
      </w:r>
      <w:r w:rsidR="0014052B" w:rsidRPr="00DB26E5">
        <w:rPr>
          <w:rFonts w:eastAsia="楷体" w:cs="Times New Roman" w:hint="eastAsia"/>
        </w:rPr>
        <w:t>反应时差值与</w:t>
      </w:r>
      <w:r w:rsidR="0014052B" w:rsidRPr="00DB26E5">
        <w:rPr>
          <w:rFonts w:eastAsia="楷体" w:cs="Times New Roman"/>
        </w:rPr>
        <w:t>Rosenberg</w:t>
      </w:r>
      <w:r w:rsidR="0014052B" w:rsidRPr="00DB26E5">
        <w:rPr>
          <w:rFonts w:eastAsia="楷体" w:cs="Times New Roman" w:hint="eastAsia"/>
        </w:rPr>
        <w:t>量表总分没有显著的相关关系</w:t>
      </w:r>
      <w:r w:rsidR="00AB10E0" w:rsidRPr="00DB26E5">
        <w:rPr>
          <w:rFonts w:eastAsia="楷体" w:cs="Times New Roman" w:hint="eastAsia"/>
        </w:rPr>
        <w:t>，且男性和女性的回归系数没有显著差异。本实验结果说明</w:t>
      </w:r>
      <w:r w:rsidR="00E151F4" w:rsidRPr="00DB26E5">
        <w:rPr>
          <w:rFonts w:eastAsia="楷体" w:cs="Times New Roman" w:hint="eastAsia"/>
        </w:rPr>
        <w:t>存在内隐自尊，内隐自尊与外显自尊是两个不同的过程，且性别不是两种自尊相关性的调节因素。</w:t>
      </w:r>
    </w:p>
    <w:p w14:paraId="50B3A4F3" w14:textId="354E9B65" w:rsidR="007B7182" w:rsidRDefault="007B7182" w:rsidP="004979E1">
      <w:pPr>
        <w:ind w:firstLineChars="0" w:firstLine="0"/>
        <w:rPr>
          <w:rFonts w:ascii="宋体" w:hAnsi="宋体" w:cs="Times New Roman"/>
          <w:b/>
          <w:bCs/>
        </w:rPr>
      </w:pPr>
      <w:r w:rsidRPr="007B7182">
        <w:rPr>
          <w:rFonts w:ascii="宋体" w:hAnsi="宋体" w:cs="Times New Roman" w:hint="eastAsia"/>
          <w:b/>
          <w:bCs/>
        </w:rPr>
        <w:t xml:space="preserve">关键词 </w:t>
      </w:r>
      <w:r w:rsidRPr="007B7182">
        <w:rPr>
          <w:rFonts w:ascii="宋体" w:hAnsi="宋体" w:cs="Times New Roman"/>
          <w:b/>
          <w:bCs/>
        </w:rPr>
        <w:t xml:space="preserve"> </w:t>
      </w:r>
      <w:r w:rsidRPr="007B7182">
        <w:rPr>
          <w:rFonts w:ascii="宋体" w:hAnsi="宋体" w:cs="Times New Roman" w:hint="eastAsia"/>
          <w:b/>
          <w:bCs/>
        </w:rPr>
        <w:t xml:space="preserve">内隐自尊 </w:t>
      </w:r>
      <w:r w:rsidRPr="007B7182">
        <w:rPr>
          <w:rFonts w:ascii="宋体" w:hAnsi="宋体" w:cs="Times New Roman"/>
          <w:b/>
          <w:bCs/>
        </w:rPr>
        <w:t xml:space="preserve"> </w:t>
      </w:r>
      <w:r w:rsidRPr="007B7182">
        <w:rPr>
          <w:rFonts w:ascii="宋体" w:hAnsi="宋体" w:cs="Times New Roman" w:hint="eastAsia"/>
          <w:b/>
          <w:bCs/>
        </w:rPr>
        <w:t xml:space="preserve">外显自尊 </w:t>
      </w:r>
      <w:r w:rsidRPr="007B7182">
        <w:rPr>
          <w:rFonts w:ascii="宋体" w:hAnsi="宋体" w:cs="Times New Roman"/>
          <w:b/>
          <w:bCs/>
        </w:rPr>
        <w:t xml:space="preserve"> </w:t>
      </w:r>
      <w:r w:rsidRPr="007B7182">
        <w:rPr>
          <w:rFonts w:ascii="宋体" w:hAnsi="宋体" w:cs="Times New Roman" w:hint="eastAsia"/>
          <w:b/>
          <w:bCs/>
        </w:rPr>
        <w:t>内隐联想测验</w:t>
      </w:r>
    </w:p>
    <w:p w14:paraId="23AC36B4" w14:textId="20BB5608" w:rsidR="00F71C7D" w:rsidRDefault="00F71C7D" w:rsidP="004979E1">
      <w:pPr>
        <w:ind w:firstLineChars="0" w:firstLine="0"/>
        <w:rPr>
          <w:rFonts w:ascii="宋体" w:hAnsi="宋体" w:cs="Times New Roman"/>
          <w:b/>
          <w:bCs/>
        </w:rPr>
      </w:pPr>
    </w:p>
    <w:p w14:paraId="4DE0450D" w14:textId="77777777" w:rsidR="00F71C7D" w:rsidRPr="00F71C7D" w:rsidRDefault="00F71C7D" w:rsidP="004979E1">
      <w:pPr>
        <w:ind w:firstLineChars="0" w:firstLine="0"/>
        <w:rPr>
          <w:rFonts w:ascii="宋体" w:hAnsi="宋体"/>
          <w:b/>
          <w:bCs/>
        </w:rPr>
      </w:pPr>
    </w:p>
    <w:p w14:paraId="7717731E" w14:textId="109BF092" w:rsidR="005269A7" w:rsidRDefault="009142AD" w:rsidP="004979E1">
      <w:pPr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前言</w:t>
      </w:r>
    </w:p>
    <w:p w14:paraId="0E346F2E" w14:textId="28BF4B1B" w:rsidR="009142AD" w:rsidRDefault="005269A7" w:rsidP="005269A7">
      <w:pPr>
        <w:ind w:firstLine="480"/>
      </w:pPr>
      <w:r>
        <w:rPr>
          <w:rFonts w:hint="eastAsia"/>
        </w:rPr>
        <w:t>自尊</w:t>
      </w:r>
      <w:r>
        <w:rPr>
          <w:rFonts w:hint="eastAsia"/>
        </w:rPr>
        <w:t>(</w:t>
      </w:r>
      <w:r>
        <w:t>self-esteem)</w:t>
      </w:r>
      <w:r>
        <w:rPr>
          <w:rFonts w:hint="eastAsia"/>
        </w:rPr>
        <w:t>是指个体对自我的积极或消极评价</w:t>
      </w:r>
      <w:r w:rsidR="0060452E">
        <w:rPr>
          <w:rFonts w:hint="eastAsia"/>
        </w:rPr>
        <w:t>(</w:t>
      </w:r>
      <w:r w:rsidR="0060452E">
        <w:rPr>
          <w:rFonts w:hint="eastAsia"/>
        </w:rPr>
        <w:t>迈尔斯，</w:t>
      </w:r>
      <w:r w:rsidR="0060452E">
        <w:rPr>
          <w:rFonts w:hint="eastAsia"/>
        </w:rPr>
        <w:t>2</w:t>
      </w:r>
      <w:r w:rsidR="0060452E">
        <w:t>014)</w:t>
      </w:r>
      <w:r w:rsidR="0060452E">
        <w:rPr>
          <w:rFonts w:hint="eastAsia"/>
        </w:rPr>
        <w:t>。自尊水平能够很好地预测个体的学校成绩</w:t>
      </w:r>
      <w:r w:rsidR="00D8451A">
        <w:rPr>
          <w:rFonts w:hint="eastAsia"/>
        </w:rPr>
        <w:t>、工作绩效和主观幸福感等</w:t>
      </w:r>
      <w:r w:rsidR="00D8451A">
        <w:rPr>
          <w:rFonts w:hint="eastAsia"/>
        </w:rPr>
        <w:t>(</w:t>
      </w:r>
      <w:r w:rsidR="00D8451A">
        <w:t>Baumeister et al., 2003)</w:t>
      </w:r>
      <w:r w:rsidR="005B6B67">
        <w:rPr>
          <w:rFonts w:hint="eastAsia"/>
        </w:rPr>
        <w:t>，由于自尊重要的研究意义和现实作用，这一概念一直以来</w:t>
      </w:r>
      <w:r w:rsidR="00845DCB">
        <w:rPr>
          <w:rFonts w:hint="eastAsia"/>
        </w:rPr>
        <w:t>受到了研究者们的广泛关注。</w:t>
      </w:r>
    </w:p>
    <w:p w14:paraId="4DB1246C" w14:textId="658F5A62" w:rsidR="00845DCB" w:rsidRDefault="00845DCB" w:rsidP="005269A7">
      <w:pPr>
        <w:ind w:firstLine="480"/>
      </w:pPr>
      <w:r>
        <w:rPr>
          <w:rFonts w:hint="eastAsia"/>
        </w:rPr>
        <w:t>G</w:t>
      </w:r>
      <w:r>
        <w:t>reenwald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anaji(1995)</w:t>
      </w:r>
      <w:r w:rsidR="00533374">
        <w:rPr>
          <w:rFonts w:hint="eastAsia"/>
        </w:rPr>
        <w:t>将自尊分为两种不同的建构，即外显自尊</w:t>
      </w:r>
      <w:r w:rsidR="00533374">
        <w:rPr>
          <w:rFonts w:hint="eastAsia"/>
        </w:rPr>
        <w:t>(</w:t>
      </w:r>
      <w:r w:rsidR="00533374">
        <w:t>explicit self-esteem)</w:t>
      </w:r>
      <w:r w:rsidR="00533374">
        <w:rPr>
          <w:rFonts w:hint="eastAsia"/>
        </w:rPr>
        <w:t>和内隐自尊</w:t>
      </w:r>
      <w:r w:rsidR="00533374">
        <w:rPr>
          <w:rFonts w:hint="eastAsia"/>
        </w:rPr>
        <w:t>(</w:t>
      </w:r>
      <w:r w:rsidR="00533374">
        <w:t>implicit self-esteem)</w:t>
      </w:r>
      <w:r w:rsidR="007C20D6">
        <w:rPr>
          <w:rFonts w:hint="eastAsia"/>
        </w:rPr>
        <w:t>。其中，外显自尊是个体主观意识控制的自我评价</w:t>
      </w:r>
      <w:r w:rsidR="00AD1CFB">
        <w:rPr>
          <w:rFonts w:hint="eastAsia"/>
        </w:rPr>
        <w:t>倾向</w:t>
      </w:r>
      <w:r w:rsidR="007C20D6">
        <w:rPr>
          <w:rFonts w:hint="eastAsia"/>
        </w:rPr>
        <w:t>，</w:t>
      </w:r>
      <w:r w:rsidR="00AD1CFB">
        <w:rPr>
          <w:rFonts w:hint="eastAsia"/>
        </w:rPr>
        <w:t>通常</w:t>
      </w:r>
      <w:r w:rsidR="007C20D6">
        <w:rPr>
          <w:rFonts w:hint="eastAsia"/>
        </w:rPr>
        <w:t>用</w:t>
      </w:r>
      <w:r w:rsidR="00AD1CFB">
        <w:rPr>
          <w:rFonts w:hint="eastAsia"/>
        </w:rPr>
        <w:t>自陈式量表可以进行测量；内隐自尊是个体在对与自我相关的事物进行评价时所体现的</w:t>
      </w:r>
      <w:r w:rsidR="00457A76">
        <w:rPr>
          <w:rFonts w:hint="eastAsia"/>
        </w:rPr>
        <w:t>自我评价倾向，它是无意识的</w:t>
      </w:r>
      <w:r w:rsidR="00C53F82">
        <w:rPr>
          <w:rFonts w:hint="eastAsia"/>
        </w:rPr>
        <w:t>。</w:t>
      </w:r>
      <w:r w:rsidR="00BD57B4">
        <w:rPr>
          <w:rFonts w:hint="eastAsia"/>
        </w:rPr>
        <w:t>有研究表明，当要求被试进行自我评价时，他们通常会对自己做出积极的评价，意味着大多数人都有积极的外显自尊</w:t>
      </w:r>
      <w:r w:rsidR="00745431">
        <w:rPr>
          <w:rFonts w:hint="eastAsia"/>
        </w:rPr>
        <w:t>，</w:t>
      </w:r>
      <w:r w:rsidR="004C4D29">
        <w:rPr>
          <w:rFonts w:hint="eastAsia"/>
        </w:rPr>
        <w:t>同时</w:t>
      </w:r>
      <w:r w:rsidR="00745431">
        <w:rPr>
          <w:rFonts w:hint="eastAsia"/>
        </w:rPr>
        <w:t>，当把某些事物直接或间接地与自我连接起来时，被试就会对这些物体做出更多的积极肯定的评价</w:t>
      </w:r>
      <w:r w:rsidR="00745431">
        <w:rPr>
          <w:rFonts w:hint="eastAsia"/>
        </w:rPr>
        <w:t>(</w:t>
      </w:r>
      <w:r w:rsidR="004C4D29">
        <w:t>Greenwald &amp; Banaji, 1995</w:t>
      </w:r>
      <w:r w:rsidR="00745431">
        <w:t>)</w:t>
      </w:r>
      <w:r w:rsidR="005043E3">
        <w:rPr>
          <w:rFonts w:hint="eastAsia"/>
        </w:rPr>
        <w:t>，说明大多数人持有积极的内隐自尊。</w:t>
      </w:r>
      <w:r w:rsidR="00C53F82">
        <w:rPr>
          <w:rFonts w:hint="eastAsia"/>
        </w:rPr>
        <w:t>Wi</w:t>
      </w:r>
      <w:r w:rsidR="00C53F82">
        <w:t>lson</w:t>
      </w:r>
      <w:r w:rsidR="00C53F82">
        <w:rPr>
          <w:rFonts w:hint="eastAsia"/>
        </w:rPr>
        <w:t>等人</w:t>
      </w:r>
      <w:r w:rsidR="00C53F82">
        <w:rPr>
          <w:rFonts w:hint="eastAsia"/>
        </w:rPr>
        <w:t>(</w:t>
      </w:r>
      <w:r w:rsidR="00C53F82">
        <w:t>2000)</w:t>
      </w:r>
      <w:r w:rsidR="00C53F82">
        <w:rPr>
          <w:rFonts w:hint="eastAsia"/>
        </w:rPr>
        <w:t>认为，外显自尊和内隐自尊源于不同的评价过程，所以是相互独立的两种态度</w:t>
      </w:r>
      <w:r w:rsidR="00BE198C">
        <w:rPr>
          <w:rFonts w:hint="eastAsia"/>
        </w:rPr>
        <w:t>，因此在对自尊进行的研究中，需要对两者进行区分。</w:t>
      </w:r>
    </w:p>
    <w:p w14:paraId="5305416A" w14:textId="1CECCA49" w:rsidR="00BE198C" w:rsidRDefault="0088647C" w:rsidP="005269A7">
      <w:pPr>
        <w:ind w:firstLine="480"/>
      </w:pPr>
      <w:r>
        <w:rPr>
          <w:rFonts w:hint="eastAsia"/>
        </w:rPr>
        <w:t>外显自尊和内隐自尊</w:t>
      </w:r>
      <w:r w:rsidR="007820BA">
        <w:rPr>
          <w:rFonts w:hint="eastAsia"/>
        </w:rPr>
        <w:t>的测量方式有所不同。外显自尊常用的测量工具是</w:t>
      </w:r>
      <w:r w:rsidR="007820BA">
        <w:rPr>
          <w:rFonts w:hint="eastAsia"/>
        </w:rPr>
        <w:t>R</w:t>
      </w:r>
      <w:r w:rsidR="007820BA">
        <w:t>osenberg</w:t>
      </w:r>
      <w:r w:rsidR="007820BA">
        <w:rPr>
          <w:rFonts w:hint="eastAsia"/>
        </w:rPr>
        <w:t>(</w:t>
      </w:r>
      <w:r w:rsidR="007820BA">
        <w:t>1965)</w:t>
      </w:r>
      <w:r w:rsidR="007820BA">
        <w:rPr>
          <w:rFonts w:hint="eastAsia"/>
        </w:rPr>
        <w:t>编制</w:t>
      </w:r>
      <w:r w:rsidR="001239B6">
        <w:rPr>
          <w:rFonts w:hint="eastAsia"/>
        </w:rPr>
        <w:t>的</w:t>
      </w:r>
      <w:r w:rsidR="007820BA">
        <w:rPr>
          <w:rFonts w:hint="eastAsia"/>
        </w:rPr>
        <w:t>R</w:t>
      </w:r>
      <w:r w:rsidR="007820BA">
        <w:t>osenberg</w:t>
      </w:r>
      <w:r w:rsidR="007820BA">
        <w:rPr>
          <w:rFonts w:hint="eastAsia"/>
        </w:rPr>
        <w:t>自尊量表</w:t>
      </w:r>
      <w:r w:rsidR="007820BA">
        <w:rPr>
          <w:rFonts w:hint="eastAsia"/>
        </w:rPr>
        <w:t>(</w:t>
      </w:r>
      <w:r w:rsidR="007820BA">
        <w:t>Rosenberg Self-Esteem Scale, RSES)</w:t>
      </w:r>
      <w:r w:rsidR="00FC34DE">
        <w:rPr>
          <w:rFonts w:hint="eastAsia"/>
        </w:rPr>
        <w:t>。该量表有</w:t>
      </w:r>
      <w:r w:rsidR="00FC34DE">
        <w:rPr>
          <w:rFonts w:hint="eastAsia"/>
        </w:rPr>
        <w:t>1</w:t>
      </w:r>
      <w:r w:rsidR="00FC34DE">
        <w:t>0</w:t>
      </w:r>
      <w:r w:rsidR="00FC34DE">
        <w:rPr>
          <w:rFonts w:hint="eastAsia"/>
        </w:rPr>
        <w:t>个体现自我价值和自我接纳程度的条目，要求</w:t>
      </w:r>
      <w:r w:rsidR="00C21768">
        <w:rPr>
          <w:rFonts w:hint="eastAsia"/>
        </w:rPr>
        <w:t>被试根据自身情况判断条目的内容与自己相符的程度。内隐自尊常用的测量工具是</w:t>
      </w:r>
      <w:r w:rsidR="00784A5F">
        <w:rPr>
          <w:rFonts w:hint="eastAsia"/>
        </w:rPr>
        <w:t>G</w:t>
      </w:r>
      <w:r w:rsidR="00784A5F">
        <w:t>reenwald</w:t>
      </w:r>
      <w:r w:rsidR="00784A5F">
        <w:rPr>
          <w:rFonts w:hint="eastAsia"/>
        </w:rPr>
        <w:t>等人</w:t>
      </w:r>
      <w:r w:rsidR="00784A5F">
        <w:rPr>
          <w:rFonts w:hint="eastAsia"/>
        </w:rPr>
        <w:t>(</w:t>
      </w:r>
      <w:r w:rsidR="00784A5F">
        <w:t>1998)</w:t>
      </w:r>
      <w:r w:rsidR="00784A5F">
        <w:rPr>
          <w:rFonts w:hint="eastAsia"/>
        </w:rPr>
        <w:t>设计的内隐联想测验</w:t>
      </w:r>
      <w:r w:rsidR="00784A5F">
        <w:rPr>
          <w:rFonts w:hint="eastAsia"/>
        </w:rPr>
        <w:t>(</w:t>
      </w:r>
      <w:r w:rsidR="00784A5F">
        <w:t>Implicit Association Test, IAT)</w:t>
      </w:r>
      <w:r w:rsidR="00D63E10">
        <w:rPr>
          <w:rFonts w:hint="eastAsia"/>
        </w:rPr>
        <w:t>，该测验包含两类基本的任务，一种是</w:t>
      </w:r>
      <w:r w:rsidR="00D150BF">
        <w:rPr>
          <w:rFonts w:hint="eastAsia"/>
        </w:rPr>
        <w:t>被试需要将自我相关词与积极意义的词归为一类，称为</w:t>
      </w:r>
      <w:r w:rsidR="00455E93">
        <w:rPr>
          <w:rFonts w:hint="eastAsia"/>
        </w:rPr>
        <w:t>相容任务，</w:t>
      </w:r>
      <w:r w:rsidR="00455E93">
        <w:rPr>
          <w:rFonts w:hint="eastAsia"/>
        </w:rPr>
        <w:lastRenderedPageBreak/>
        <w:t>另一类是被试需要将自我相关词与消极意义的词归为一类，称为不相容任务，该测验通过测量反应时，体现被试对自我相关词</w:t>
      </w:r>
      <w:r w:rsidR="00A17E42">
        <w:rPr>
          <w:rFonts w:hint="eastAsia"/>
        </w:rPr>
        <w:t>与积极、消极意义的词</w:t>
      </w:r>
      <w:r w:rsidR="00C27426">
        <w:rPr>
          <w:rFonts w:hint="eastAsia"/>
        </w:rPr>
        <w:t>联系的紧密程度。由于人们通常持有积极的内隐自尊，所以在内隐联想测验中</w:t>
      </w:r>
      <w:r w:rsidR="004D217C">
        <w:rPr>
          <w:rFonts w:hint="eastAsia"/>
        </w:rPr>
        <w:t>，被试更容易将自我与积极意义的词联系起来，导致</w:t>
      </w:r>
      <w:r w:rsidR="00C27426">
        <w:rPr>
          <w:rFonts w:hint="eastAsia"/>
        </w:rPr>
        <w:t>被试的相容任务的反应时显著</w:t>
      </w:r>
      <w:r w:rsidR="004D217C">
        <w:rPr>
          <w:rFonts w:hint="eastAsia"/>
        </w:rPr>
        <w:t>低于不相容任务</w:t>
      </w:r>
      <w:r w:rsidR="004D217C">
        <w:rPr>
          <w:rFonts w:hint="eastAsia"/>
        </w:rPr>
        <w:t>(</w:t>
      </w:r>
      <w:r w:rsidR="004D217C">
        <w:t>Green</w:t>
      </w:r>
      <w:del w:id="5" w:author="阮 娴" w:date="2021-12-18T21:33:00Z">
        <w:r w:rsidR="004D217C" w:rsidDel="00A508D3">
          <w:delText xml:space="preserve"> </w:delText>
        </w:r>
      </w:del>
      <w:r w:rsidR="004D217C">
        <w:t>wald &amp; Farnham, 2000)</w:t>
      </w:r>
      <w:r w:rsidR="004D217C">
        <w:rPr>
          <w:rFonts w:hint="eastAsia"/>
        </w:rPr>
        <w:t>。</w:t>
      </w:r>
    </w:p>
    <w:p w14:paraId="23404829" w14:textId="114BD91C" w:rsidR="00AB067D" w:rsidRDefault="00FB38FE" w:rsidP="00AB067D">
      <w:pPr>
        <w:ind w:firstLine="480"/>
      </w:pPr>
      <w:r>
        <w:rPr>
          <w:rFonts w:hint="eastAsia"/>
        </w:rPr>
        <w:t>许多研究探究了内隐自尊和外显自尊的关系。</w:t>
      </w:r>
      <w:r w:rsidR="00BF7102">
        <w:t>Greenwald</w:t>
      </w:r>
      <w:r w:rsidR="00BF7102">
        <w:rPr>
          <w:rFonts w:hint="eastAsia"/>
        </w:rPr>
        <w:t>和</w:t>
      </w:r>
      <w:r w:rsidR="00BF7102">
        <w:rPr>
          <w:rFonts w:hint="eastAsia"/>
        </w:rPr>
        <w:t>F</w:t>
      </w:r>
      <w:r w:rsidR="00BF7102">
        <w:t>arnham(2000)</w:t>
      </w:r>
      <w:r w:rsidR="00BF7102">
        <w:rPr>
          <w:rFonts w:hint="eastAsia"/>
        </w:rPr>
        <w:t>研究发现，内隐自尊与外显自尊</w:t>
      </w:r>
      <w:r w:rsidR="00D60242">
        <w:rPr>
          <w:rFonts w:hint="eastAsia"/>
        </w:rPr>
        <w:t>存在显著的正相关，但相关系数比较低</w:t>
      </w:r>
      <w:r w:rsidR="00D60242">
        <w:rPr>
          <w:rFonts w:hint="eastAsia"/>
        </w:rPr>
        <w:t>(</w:t>
      </w:r>
      <w:r w:rsidR="00D60242" w:rsidRPr="00D60242">
        <w:rPr>
          <w:i/>
          <w:iCs/>
        </w:rPr>
        <w:t>r</w:t>
      </w:r>
      <w:r w:rsidR="00D60242">
        <w:t>=0.28)</w:t>
      </w:r>
      <w:r w:rsidR="005C0E0F">
        <w:rPr>
          <w:rFonts w:hint="eastAsia"/>
        </w:rPr>
        <w:t>，</w:t>
      </w:r>
      <w:r w:rsidR="00286267">
        <w:rPr>
          <w:rFonts w:hint="eastAsia"/>
        </w:rPr>
        <w:t>H</w:t>
      </w:r>
      <w:r w:rsidR="00286267">
        <w:t>ofmann</w:t>
      </w:r>
      <w:r w:rsidR="00286267">
        <w:rPr>
          <w:rFonts w:hint="eastAsia"/>
        </w:rPr>
        <w:t>等人</w:t>
      </w:r>
      <w:r w:rsidR="00286267">
        <w:rPr>
          <w:rFonts w:hint="eastAsia"/>
        </w:rPr>
        <w:t>(</w:t>
      </w:r>
      <w:r w:rsidR="00286267">
        <w:t>2005)</w:t>
      </w:r>
      <w:r w:rsidR="00286267">
        <w:rPr>
          <w:rFonts w:hint="eastAsia"/>
        </w:rPr>
        <w:t>通过元分析也得出了类似的结论，即内隐自尊与外显自尊呈现弱正相关。</w:t>
      </w:r>
      <w:r w:rsidR="00AB067D">
        <w:rPr>
          <w:rFonts w:hint="eastAsia"/>
        </w:rPr>
        <w:t>此外，有关内隐自尊与外显自尊的调节变量的研究表明</w:t>
      </w:r>
      <w:r w:rsidR="00A50A66">
        <w:rPr>
          <w:rFonts w:hint="eastAsia"/>
        </w:rPr>
        <w:t>，</w:t>
      </w:r>
      <w:r w:rsidR="0059066E">
        <w:rPr>
          <w:rFonts w:hint="eastAsia"/>
        </w:rPr>
        <w:t>在美国被试中，</w:t>
      </w:r>
      <w:r w:rsidR="00A50A66">
        <w:rPr>
          <w:rFonts w:hint="eastAsia"/>
        </w:rPr>
        <w:t>性别对两种自尊之间的关系存在显著的调节作用，女性两种自尊之间的</w:t>
      </w:r>
      <w:r w:rsidR="00EB78FC">
        <w:rPr>
          <w:rFonts w:hint="eastAsia"/>
        </w:rPr>
        <w:t>相关性比男性更高</w:t>
      </w:r>
      <w:r w:rsidR="00CE1426">
        <w:rPr>
          <w:rFonts w:hint="eastAsia"/>
        </w:rPr>
        <w:t>，</w:t>
      </w:r>
      <w:r w:rsidR="00610424">
        <w:rPr>
          <w:rFonts w:hint="eastAsia"/>
        </w:rPr>
        <w:t>然而在新加坡的被试中这种效应并不存在</w:t>
      </w:r>
      <w:r w:rsidR="00610424">
        <w:rPr>
          <w:rFonts w:hint="eastAsia"/>
        </w:rPr>
        <w:t>(</w:t>
      </w:r>
      <w:r w:rsidR="00610424">
        <w:t>Pelham et al., 2005)</w:t>
      </w:r>
      <w:r w:rsidR="00EB78FC">
        <w:rPr>
          <w:rFonts w:hint="eastAsia"/>
        </w:rPr>
        <w:t>。</w:t>
      </w:r>
    </w:p>
    <w:p w14:paraId="3EDA3DB2" w14:textId="738CFCA0" w:rsidR="000808E9" w:rsidRDefault="000808E9" w:rsidP="00AB067D">
      <w:pPr>
        <w:ind w:firstLine="480"/>
      </w:pPr>
      <w:r>
        <w:rPr>
          <w:rFonts w:hint="eastAsia"/>
        </w:rPr>
        <w:t>基于上述内容，本实验</w:t>
      </w:r>
      <w:r w:rsidR="00564FF4">
        <w:rPr>
          <w:rFonts w:hint="eastAsia"/>
        </w:rPr>
        <w:t>使用内隐联想测验</w:t>
      </w:r>
      <w:r w:rsidR="00564FF4">
        <w:rPr>
          <w:rFonts w:hint="eastAsia"/>
        </w:rPr>
        <w:t>(</w:t>
      </w:r>
      <w:r w:rsidR="00564FF4">
        <w:t>IAT)</w:t>
      </w:r>
      <w:r w:rsidR="00564FF4">
        <w:rPr>
          <w:rFonts w:hint="eastAsia"/>
        </w:rPr>
        <w:t>与</w:t>
      </w:r>
      <w:r w:rsidR="00564FF4">
        <w:rPr>
          <w:rFonts w:hint="eastAsia"/>
        </w:rPr>
        <w:t>R</w:t>
      </w:r>
      <w:r w:rsidR="00564FF4">
        <w:t>osenberg</w:t>
      </w:r>
      <w:r w:rsidR="00564FF4">
        <w:rPr>
          <w:rFonts w:hint="eastAsia"/>
        </w:rPr>
        <w:t>自尊量表，采用</w:t>
      </w:r>
      <w:r w:rsidR="00564FF4">
        <w:rPr>
          <w:rFonts w:hint="eastAsia"/>
        </w:rPr>
        <w:t>2</w:t>
      </w:r>
      <w:r w:rsidR="00564FF4">
        <w:rPr>
          <w:rFonts w:hint="eastAsia"/>
        </w:rPr>
        <w:t>×</w:t>
      </w:r>
      <w:r w:rsidR="00564FF4">
        <w:t>2</w:t>
      </w:r>
      <w:r w:rsidR="00564FF4">
        <w:rPr>
          <w:rFonts w:hint="eastAsia"/>
        </w:rPr>
        <w:t>的混合设计，</w:t>
      </w:r>
      <w:r>
        <w:rPr>
          <w:rFonts w:hint="eastAsia"/>
        </w:rPr>
        <w:t>以性别为组间变量，以</w:t>
      </w:r>
      <w:r>
        <w:rPr>
          <w:rFonts w:hint="eastAsia"/>
        </w:rPr>
        <w:t>I</w:t>
      </w:r>
      <w:r>
        <w:t>AT</w:t>
      </w:r>
      <w:r>
        <w:rPr>
          <w:rFonts w:hint="eastAsia"/>
        </w:rPr>
        <w:t>任务类型</w:t>
      </w:r>
      <w:r w:rsidR="00201079">
        <w:rPr>
          <w:rFonts w:hint="eastAsia"/>
        </w:rPr>
        <w:t>(</w:t>
      </w:r>
      <w:r w:rsidR="00201079">
        <w:rPr>
          <w:rFonts w:hint="eastAsia"/>
        </w:rPr>
        <w:t>相容</w:t>
      </w:r>
      <w:r w:rsidR="00201079">
        <w:rPr>
          <w:rFonts w:hint="eastAsia"/>
        </w:rPr>
        <w:t>/</w:t>
      </w:r>
      <w:r w:rsidR="00201079">
        <w:rPr>
          <w:rFonts w:hint="eastAsia"/>
        </w:rPr>
        <w:t>不相容</w:t>
      </w:r>
      <w:r w:rsidR="00201079">
        <w:t>)</w:t>
      </w:r>
      <w:r>
        <w:rPr>
          <w:rFonts w:hint="eastAsia"/>
        </w:rPr>
        <w:t>为</w:t>
      </w:r>
      <w:r w:rsidR="00201079">
        <w:rPr>
          <w:rFonts w:hint="eastAsia"/>
        </w:rPr>
        <w:t>组内变量，</w:t>
      </w:r>
      <w:r w:rsidR="00564FF4">
        <w:rPr>
          <w:rFonts w:hint="eastAsia"/>
        </w:rPr>
        <w:t>以被试的反应时为因变量</w:t>
      </w:r>
      <w:r w:rsidR="00737967">
        <w:rPr>
          <w:rFonts w:hint="eastAsia"/>
        </w:rPr>
        <w:t>，检验被试在</w:t>
      </w:r>
      <w:r w:rsidR="00737967">
        <w:rPr>
          <w:rFonts w:hint="eastAsia"/>
        </w:rPr>
        <w:t>I</w:t>
      </w:r>
      <w:r w:rsidR="00737967">
        <w:t>AT</w:t>
      </w:r>
      <w:r w:rsidR="00737967">
        <w:rPr>
          <w:rFonts w:hint="eastAsia"/>
        </w:rPr>
        <w:t>任务中相容任务与不相容任务反应时的</w:t>
      </w:r>
      <w:r w:rsidR="0042230B">
        <w:rPr>
          <w:rFonts w:hint="eastAsia"/>
        </w:rPr>
        <w:t>差异，从而验证内隐自尊</w:t>
      </w:r>
      <w:r w:rsidR="0021684C">
        <w:rPr>
          <w:rFonts w:hint="eastAsia"/>
        </w:rPr>
        <w:t>是否</w:t>
      </w:r>
      <w:r w:rsidR="0042230B">
        <w:rPr>
          <w:rFonts w:hint="eastAsia"/>
        </w:rPr>
        <w:t>存在，然后探究两种自尊之间的关系，进一步探究性别对这种关系的影响</w:t>
      </w:r>
      <w:r w:rsidR="00257F01">
        <w:rPr>
          <w:rFonts w:hint="eastAsia"/>
        </w:rPr>
        <w:t>。基</w:t>
      </w:r>
      <w:r w:rsidR="005C4028">
        <w:rPr>
          <w:rFonts w:hint="eastAsia"/>
        </w:rPr>
        <w:t>于前文已述研究</w:t>
      </w:r>
      <w:r w:rsidR="005C4028">
        <w:t>（</w:t>
      </w:r>
      <w:r w:rsidR="005C4028">
        <w:t>Greenwald &amp; Farnham, 2000; Hofmann et al., 2005; Pelham et al., 2005</w:t>
      </w:r>
      <w:r w:rsidR="005C4028">
        <w:t>）</w:t>
      </w:r>
      <w:r w:rsidR="00257F01">
        <w:rPr>
          <w:rFonts w:hint="eastAsia"/>
        </w:rPr>
        <w:t>，本实验预期</w:t>
      </w:r>
      <w:r w:rsidR="005727CB">
        <w:rPr>
          <w:rFonts w:hint="eastAsia"/>
        </w:rPr>
        <w:t>在</w:t>
      </w:r>
      <w:r w:rsidR="005727CB">
        <w:rPr>
          <w:rFonts w:hint="eastAsia"/>
        </w:rPr>
        <w:t>I</w:t>
      </w:r>
      <w:r w:rsidR="005727CB">
        <w:t>AT</w:t>
      </w:r>
      <w:r w:rsidR="005727CB">
        <w:rPr>
          <w:rFonts w:hint="eastAsia"/>
        </w:rPr>
        <w:t>中被试相容任务下的反应时显著低于不相容任务下的反应时</w:t>
      </w:r>
      <w:r w:rsidR="005C4028">
        <w:rPr>
          <w:rFonts w:hint="eastAsia"/>
        </w:rPr>
        <w:t>，</w:t>
      </w:r>
      <w:r w:rsidR="002C5798">
        <w:rPr>
          <w:rFonts w:hint="eastAsia"/>
        </w:rPr>
        <w:t>内隐自尊与外显自尊存在较弱的正相关，</w:t>
      </w:r>
      <w:r w:rsidR="00567521">
        <w:rPr>
          <w:rFonts w:hint="eastAsia"/>
        </w:rPr>
        <w:t>本实验对性别</w:t>
      </w:r>
      <w:r w:rsidR="007D5842">
        <w:rPr>
          <w:rFonts w:hint="eastAsia"/>
        </w:rPr>
        <w:t>的调节作用进行探索并不作出假设</w:t>
      </w:r>
      <w:r w:rsidR="002C5798">
        <w:rPr>
          <w:rFonts w:hint="eastAsia"/>
        </w:rPr>
        <w:t>。</w:t>
      </w:r>
    </w:p>
    <w:p w14:paraId="4B8936CF" w14:textId="792B53A2" w:rsidR="002D16BB" w:rsidRPr="004979E1" w:rsidRDefault="004979E1" w:rsidP="004979E1">
      <w:pPr>
        <w:ind w:firstLineChars="0" w:firstLine="0"/>
        <w:rPr>
          <w:sz w:val="30"/>
          <w:szCs w:val="30"/>
        </w:rPr>
      </w:pPr>
      <w:r w:rsidRPr="004979E1">
        <w:rPr>
          <w:rFonts w:hint="eastAsia"/>
          <w:sz w:val="30"/>
          <w:szCs w:val="30"/>
        </w:rPr>
        <w:t>2</w:t>
      </w:r>
      <w:r w:rsidRPr="004979E1">
        <w:rPr>
          <w:sz w:val="30"/>
          <w:szCs w:val="30"/>
        </w:rPr>
        <w:t xml:space="preserve"> </w:t>
      </w:r>
      <w:r w:rsidRPr="004979E1">
        <w:rPr>
          <w:rFonts w:hint="eastAsia"/>
          <w:sz w:val="30"/>
          <w:szCs w:val="30"/>
        </w:rPr>
        <w:t>方法</w:t>
      </w:r>
    </w:p>
    <w:p w14:paraId="5AA39513" w14:textId="5F6B193E" w:rsidR="004979E1" w:rsidRPr="00A30374" w:rsidRDefault="004979E1" w:rsidP="004979E1">
      <w:pPr>
        <w:ind w:firstLineChars="0" w:firstLine="0"/>
        <w:rPr>
          <w:b/>
          <w:bCs/>
        </w:rPr>
      </w:pPr>
      <w:r w:rsidRPr="00A30374">
        <w:rPr>
          <w:rFonts w:hint="eastAsia"/>
          <w:b/>
          <w:bCs/>
        </w:rPr>
        <w:t>2</w:t>
      </w:r>
      <w:r w:rsidRPr="00A30374">
        <w:rPr>
          <w:b/>
          <w:bCs/>
        </w:rPr>
        <w:t xml:space="preserve">.1 </w:t>
      </w:r>
      <w:r w:rsidRPr="00A30374">
        <w:rPr>
          <w:rFonts w:hint="eastAsia"/>
          <w:b/>
          <w:bCs/>
        </w:rPr>
        <w:t>被试</w:t>
      </w:r>
    </w:p>
    <w:p w14:paraId="4C228736" w14:textId="4DA00E39" w:rsidR="004979E1" w:rsidRDefault="00FE0B19">
      <w:pPr>
        <w:ind w:firstLine="480"/>
      </w:pPr>
      <w:r>
        <w:rPr>
          <w:rFonts w:hint="eastAsia"/>
        </w:rPr>
        <w:t>本实验的被试为</w:t>
      </w:r>
      <w:r w:rsidR="008F0E51">
        <w:rPr>
          <w:rFonts w:hint="eastAsia"/>
        </w:rPr>
        <w:t>7</w:t>
      </w:r>
      <w:r w:rsidR="008F0E51">
        <w:t>5</w:t>
      </w:r>
      <w:r w:rsidR="008F0E51">
        <w:rPr>
          <w:rFonts w:hint="eastAsia"/>
        </w:rPr>
        <w:t>名北京大学参加实验心理学课程的学生，年龄在</w:t>
      </w:r>
      <w:r w:rsidR="008F0E51">
        <w:rPr>
          <w:rFonts w:hint="eastAsia"/>
        </w:rPr>
        <w:t>1</w:t>
      </w:r>
      <w:r w:rsidR="008F0E51">
        <w:t>8</w:t>
      </w:r>
      <w:r w:rsidR="008F0E51">
        <w:rPr>
          <w:rFonts w:hint="eastAsia"/>
        </w:rPr>
        <w:t>到</w:t>
      </w:r>
      <w:r w:rsidR="008F0E51">
        <w:rPr>
          <w:rFonts w:hint="eastAsia"/>
        </w:rPr>
        <w:t>2</w:t>
      </w:r>
      <w:r w:rsidR="008F0E51">
        <w:t>4</w:t>
      </w:r>
      <w:ins w:id="6" w:author="阮 娴" w:date="2021-12-18T21:33:00Z">
        <w:r w:rsidR="00A508D3">
          <w:rPr>
            <w:rFonts w:hint="eastAsia"/>
          </w:rPr>
          <w:t>岁</w:t>
        </w:r>
      </w:ins>
      <w:r w:rsidR="008F0E51">
        <w:rPr>
          <w:rFonts w:hint="eastAsia"/>
        </w:rPr>
        <w:t>之间</w:t>
      </w:r>
      <w:r w:rsidR="008F0E51">
        <w:t>(</w:t>
      </w:r>
      <w:r w:rsidR="00A30374" w:rsidRPr="00A30374">
        <w:rPr>
          <w:i/>
          <w:iCs/>
        </w:rPr>
        <w:t>M</w:t>
      </w:r>
      <w:r w:rsidR="00A30374">
        <w:t xml:space="preserve">=19.97, </w:t>
      </w:r>
      <w:r w:rsidR="00A30374" w:rsidRPr="00A30374">
        <w:rPr>
          <w:i/>
          <w:iCs/>
        </w:rPr>
        <w:t>SD</w:t>
      </w:r>
      <w:r w:rsidR="00A30374">
        <w:t>=1.22)</w:t>
      </w:r>
      <w:r w:rsidR="00A30374">
        <w:rPr>
          <w:rFonts w:hint="eastAsia"/>
        </w:rPr>
        <w:t>，女性</w:t>
      </w:r>
      <w:r w:rsidR="00A30374">
        <w:rPr>
          <w:rFonts w:hint="eastAsia"/>
        </w:rPr>
        <w:t>4</w:t>
      </w:r>
      <w:r w:rsidR="00A30374">
        <w:t>2</w:t>
      </w:r>
      <w:del w:id="7" w:author="阮 娴" w:date="2021-12-18T21:33:00Z">
        <w:r w:rsidR="00A30374" w:rsidDel="00A508D3">
          <w:rPr>
            <w:rFonts w:hint="eastAsia"/>
          </w:rPr>
          <w:delText>位</w:delText>
        </w:r>
      </w:del>
      <w:ins w:id="8" w:author="阮 娴" w:date="2021-12-18T21:33:00Z">
        <w:r w:rsidR="00A508D3">
          <w:rPr>
            <w:rFonts w:hint="eastAsia"/>
          </w:rPr>
          <w:t>名</w:t>
        </w:r>
      </w:ins>
      <w:r w:rsidR="00A30374">
        <w:rPr>
          <w:rFonts w:hint="eastAsia"/>
        </w:rPr>
        <w:t>。实验无报酬。</w:t>
      </w:r>
    </w:p>
    <w:p w14:paraId="16E4A8D7" w14:textId="604405CA" w:rsidR="00A30374" w:rsidRPr="00A30374" w:rsidRDefault="00A30374" w:rsidP="00A30374">
      <w:pPr>
        <w:ind w:firstLineChars="0" w:firstLine="0"/>
        <w:rPr>
          <w:b/>
          <w:bCs/>
        </w:rPr>
      </w:pPr>
      <w:r w:rsidRPr="00A30374">
        <w:rPr>
          <w:rFonts w:hint="eastAsia"/>
          <w:b/>
          <w:bCs/>
        </w:rPr>
        <w:t>2</w:t>
      </w:r>
      <w:r w:rsidRPr="00A30374">
        <w:rPr>
          <w:b/>
          <w:bCs/>
        </w:rPr>
        <w:t xml:space="preserve">.2 </w:t>
      </w:r>
      <w:r w:rsidRPr="00A30374">
        <w:rPr>
          <w:rFonts w:hint="eastAsia"/>
          <w:b/>
          <w:bCs/>
        </w:rPr>
        <w:t>仪器和材料</w:t>
      </w:r>
    </w:p>
    <w:p w14:paraId="463434D2" w14:textId="062514C7" w:rsidR="00A30374" w:rsidRDefault="00A30374">
      <w:pPr>
        <w:ind w:firstLine="480"/>
        <w:rPr>
          <w:rFonts w:ascii="宋体" w:hAnsi="宋体"/>
        </w:rPr>
      </w:pPr>
      <w:r>
        <w:rPr>
          <w:rFonts w:hint="eastAsia"/>
        </w:rPr>
        <w:t>本实验使用</w:t>
      </w:r>
      <w:r w:rsidRPr="0014054A">
        <w:rPr>
          <w:rFonts w:ascii="宋体" w:hAnsi="宋体" w:hint="eastAsia"/>
        </w:rPr>
        <w:t>显示器为</w:t>
      </w:r>
      <w:r w:rsidRPr="00BB21F8">
        <w:rPr>
          <w:rFonts w:cs="Times New Roman"/>
        </w:rPr>
        <w:t>20</w:t>
      </w:r>
      <w:r w:rsidRPr="0014054A">
        <w:rPr>
          <w:rFonts w:ascii="宋体" w:hAnsi="宋体"/>
        </w:rPr>
        <w:t>-</w:t>
      </w:r>
      <w:r w:rsidRPr="0014054A">
        <w:rPr>
          <w:rFonts w:cs="Times New Roman"/>
        </w:rPr>
        <w:t>in ViewSonic</w:t>
      </w:r>
      <w:r w:rsidRPr="0014054A">
        <w:rPr>
          <w:rFonts w:ascii="宋体" w:hAnsi="宋体" w:hint="eastAsia"/>
        </w:rPr>
        <w:t>，分辨率为</w:t>
      </w:r>
      <w:r w:rsidRPr="00BB21F8">
        <w:rPr>
          <w:rFonts w:cs="Times New Roman"/>
        </w:rPr>
        <w:t>19</w:t>
      </w:r>
      <w:r>
        <w:rPr>
          <w:rFonts w:cs="Times New Roman"/>
        </w:rPr>
        <w:t>20</w:t>
      </w:r>
      <w:r w:rsidRPr="00BB21F8">
        <w:rPr>
          <w:rFonts w:cs="Times New Roman"/>
        </w:rPr>
        <w:t>×10</w:t>
      </w:r>
      <w:r>
        <w:rPr>
          <w:rFonts w:cs="Times New Roman"/>
        </w:rPr>
        <w:t>80</w:t>
      </w:r>
      <w:r w:rsidRPr="0014054A">
        <w:rPr>
          <w:rFonts w:ascii="宋体" w:hAnsi="宋体" w:hint="eastAsia"/>
        </w:rPr>
        <w:t>，刷新频率为</w:t>
      </w:r>
      <w:r w:rsidRPr="005D5609">
        <w:rPr>
          <w:rFonts w:cs="Times New Roman"/>
        </w:rPr>
        <w:t>60</w:t>
      </w:r>
      <w:r w:rsidRPr="0014054A">
        <w:rPr>
          <w:rFonts w:cs="Times New Roman"/>
        </w:rPr>
        <w:t>Hz</w:t>
      </w:r>
      <w:r w:rsidRPr="0014054A">
        <w:rPr>
          <w:rFonts w:ascii="宋体" w:hAnsi="宋体" w:hint="eastAsia"/>
        </w:rPr>
        <w:t>，操作系统为</w:t>
      </w:r>
      <w:r w:rsidRPr="0014054A">
        <w:rPr>
          <w:rFonts w:cs="Times New Roman"/>
        </w:rPr>
        <w:t>Windows</w:t>
      </w:r>
      <w:r w:rsidRPr="005D5609">
        <w:rPr>
          <w:rFonts w:cs="Times New Roman"/>
        </w:rPr>
        <w:t>7</w:t>
      </w:r>
      <w:r w:rsidRPr="0014054A">
        <w:rPr>
          <w:rFonts w:ascii="宋体" w:hAnsi="宋体" w:hint="eastAsia"/>
        </w:rPr>
        <w:t>的电脑</w:t>
      </w:r>
      <w:r w:rsidR="00D23B25">
        <w:rPr>
          <w:rFonts w:ascii="宋体" w:hAnsi="宋体" w:hint="eastAsia"/>
        </w:rPr>
        <w:t>，通过</w:t>
      </w:r>
      <w:r w:rsidR="00D23B25" w:rsidRPr="00D23B25">
        <w:rPr>
          <w:rFonts w:cs="Times New Roman"/>
        </w:rPr>
        <w:t>E-prime 2.0</w:t>
      </w:r>
      <w:r w:rsidR="00D23B25">
        <w:rPr>
          <w:rFonts w:ascii="宋体" w:hAnsi="宋体" w:hint="eastAsia"/>
        </w:rPr>
        <w:t>软件运行实验程序</w:t>
      </w:r>
      <w:r w:rsidRPr="0014054A">
        <w:rPr>
          <w:rFonts w:ascii="宋体" w:hAnsi="宋体" w:hint="eastAsia"/>
        </w:rPr>
        <w:t>。</w:t>
      </w:r>
      <w:r w:rsidR="00E02CE2">
        <w:rPr>
          <w:rFonts w:ascii="宋体" w:hAnsi="宋体" w:hint="eastAsia"/>
        </w:rPr>
        <w:t>本实验中内隐自尊测量</w:t>
      </w:r>
      <w:r w:rsidR="00D23B25">
        <w:rPr>
          <w:rFonts w:ascii="宋体" w:hAnsi="宋体" w:hint="eastAsia"/>
        </w:rPr>
        <w:t>的实验材料为</w:t>
      </w:r>
      <w:r w:rsidR="00EE0FE9" w:rsidRPr="00EE0FE9">
        <w:rPr>
          <w:rFonts w:cs="Times New Roman"/>
        </w:rPr>
        <w:t>16</w:t>
      </w:r>
      <w:r w:rsidR="00EE0FE9">
        <w:rPr>
          <w:rFonts w:ascii="宋体" w:hAnsi="宋体" w:hint="eastAsia"/>
        </w:rPr>
        <w:t>个目标概念词和</w:t>
      </w:r>
      <w:r w:rsidR="00EE0FE9" w:rsidRPr="00EE0FE9">
        <w:rPr>
          <w:rFonts w:cs="Times New Roman"/>
        </w:rPr>
        <w:t>16</w:t>
      </w:r>
      <w:r w:rsidR="00EE0FE9">
        <w:rPr>
          <w:rFonts w:ascii="宋体" w:hAnsi="宋体" w:hint="eastAsia"/>
        </w:rPr>
        <w:t>个</w:t>
      </w:r>
      <w:r w:rsidR="00427675">
        <w:rPr>
          <w:rFonts w:ascii="宋体" w:hAnsi="宋体" w:hint="eastAsia"/>
        </w:rPr>
        <w:t>属性词（见附录</w:t>
      </w:r>
      <w:r w:rsidR="00427675" w:rsidRPr="00E50556">
        <w:rPr>
          <w:rFonts w:cs="Times New Roman"/>
        </w:rPr>
        <w:t>1</w:t>
      </w:r>
      <w:r w:rsidR="00427675">
        <w:rPr>
          <w:rFonts w:ascii="宋体" w:hAnsi="宋体" w:hint="eastAsia"/>
        </w:rPr>
        <w:t>）</w:t>
      </w:r>
      <w:r w:rsidR="00C97DBC">
        <w:rPr>
          <w:rFonts w:ascii="宋体" w:hAnsi="宋体" w:hint="eastAsia"/>
        </w:rPr>
        <w:t>。目标概念词为</w:t>
      </w:r>
      <w:r w:rsidR="00FC72A4">
        <w:rPr>
          <w:rFonts w:ascii="宋体" w:hAnsi="宋体" w:hint="eastAsia"/>
        </w:rPr>
        <w:t>中文的</w:t>
      </w:r>
      <w:r w:rsidR="00C97DBC">
        <w:rPr>
          <w:rFonts w:ascii="宋体" w:hAnsi="宋体" w:hint="eastAsia"/>
        </w:rPr>
        <w:t>主格或所有格的人称代词</w:t>
      </w:r>
      <w:r w:rsidR="00306C77">
        <w:rPr>
          <w:rFonts w:ascii="宋体" w:hAnsi="宋体" w:hint="eastAsia"/>
        </w:rPr>
        <w:t>，分为自我词和非自我词两类，</w:t>
      </w:r>
      <w:r w:rsidR="00E5393E">
        <w:rPr>
          <w:rFonts w:ascii="宋体" w:hAnsi="宋体" w:hint="eastAsia"/>
        </w:rPr>
        <w:t>自我词为第一人称代词，如“我”“我的”，非自我词为第三人称代词，如“他”“他们的”，</w:t>
      </w:r>
      <w:r w:rsidR="00D4117F">
        <w:rPr>
          <w:rFonts w:ascii="宋体" w:hAnsi="宋体" w:hint="eastAsia"/>
        </w:rPr>
        <w:t>各</w:t>
      </w:r>
      <w:r w:rsidR="00D4117F" w:rsidRPr="00F47E85">
        <w:rPr>
          <w:rFonts w:cs="Times New Roman"/>
        </w:rPr>
        <w:t>8</w:t>
      </w:r>
      <w:r w:rsidR="00D4117F">
        <w:rPr>
          <w:rFonts w:ascii="宋体" w:hAnsi="宋体" w:hint="eastAsia"/>
        </w:rPr>
        <w:t>个。</w:t>
      </w:r>
      <w:r w:rsidR="00F47E85">
        <w:rPr>
          <w:rFonts w:ascii="宋体" w:hAnsi="宋体" w:hint="eastAsia"/>
        </w:rPr>
        <w:t>所有词语以黑色字体的简体中文呈现在白色屏幕的中央。</w:t>
      </w:r>
    </w:p>
    <w:p w14:paraId="7A15F67B" w14:textId="21900C68" w:rsidR="00123F56" w:rsidRDefault="00123F56">
      <w:pPr>
        <w:ind w:firstLine="480"/>
        <w:rPr>
          <w:rFonts w:cs="Times New Roman"/>
        </w:rPr>
      </w:pPr>
      <w:r>
        <w:rPr>
          <w:rFonts w:ascii="宋体" w:hAnsi="宋体" w:hint="eastAsia"/>
        </w:rPr>
        <w:t>本实验中用来测量外显自尊</w:t>
      </w:r>
      <w:r w:rsidR="00F47E85">
        <w:rPr>
          <w:rFonts w:ascii="宋体" w:hAnsi="宋体" w:hint="eastAsia"/>
        </w:rPr>
        <w:t>的量表为</w:t>
      </w:r>
      <w:r w:rsidR="00386F66">
        <w:rPr>
          <w:rFonts w:ascii="宋体" w:hAnsi="宋体" w:hint="eastAsia"/>
        </w:rPr>
        <w:t>季益富和于欣</w:t>
      </w:r>
      <w:r w:rsidR="00386F66" w:rsidRPr="00ED7380">
        <w:rPr>
          <w:rFonts w:cs="Times New Roman"/>
        </w:rPr>
        <w:t>(</w:t>
      </w:r>
      <w:r w:rsidR="00ED7380" w:rsidRPr="00ED7380">
        <w:rPr>
          <w:rFonts w:cs="Times New Roman"/>
        </w:rPr>
        <w:t>1994)</w:t>
      </w:r>
      <w:r w:rsidR="00ED7380">
        <w:rPr>
          <w:rFonts w:ascii="宋体" w:hAnsi="宋体" w:hint="eastAsia"/>
        </w:rPr>
        <w:t>修订</w:t>
      </w:r>
      <w:r w:rsidR="00473A08">
        <w:rPr>
          <w:rFonts w:ascii="宋体" w:hAnsi="宋体" w:hint="eastAsia"/>
        </w:rPr>
        <w:t>的中文</w:t>
      </w:r>
      <w:r w:rsidR="006C2388">
        <w:rPr>
          <w:rFonts w:ascii="宋体" w:hAnsi="宋体" w:hint="eastAsia"/>
        </w:rPr>
        <w:t>版</w:t>
      </w:r>
      <w:r w:rsidR="00F47E85" w:rsidRPr="00F47E85">
        <w:rPr>
          <w:rFonts w:cs="Times New Roman"/>
        </w:rPr>
        <w:t>Rosenberg</w:t>
      </w:r>
      <w:r w:rsidR="00F47E85">
        <w:rPr>
          <w:rFonts w:ascii="宋体" w:hAnsi="宋体" w:hint="eastAsia"/>
        </w:rPr>
        <w:t>自尊量表</w:t>
      </w:r>
      <w:r w:rsidR="00F47E85" w:rsidRPr="00210B1D">
        <w:rPr>
          <w:rFonts w:cs="Times New Roman"/>
        </w:rPr>
        <w:t>(</w:t>
      </w:r>
      <w:r w:rsidR="00E57E80">
        <w:rPr>
          <w:rFonts w:cs="Times New Roman"/>
        </w:rPr>
        <w:t>Robinson et al., 1997</w:t>
      </w:r>
      <w:r w:rsidR="00210B1D" w:rsidRPr="00210B1D">
        <w:rPr>
          <w:rFonts w:cs="Times New Roman"/>
        </w:rPr>
        <w:t>)</w:t>
      </w:r>
      <w:r w:rsidR="00210B1D">
        <w:rPr>
          <w:rFonts w:cs="Times New Roman" w:hint="eastAsia"/>
        </w:rPr>
        <w:t>，</w:t>
      </w:r>
      <w:r w:rsidR="00C74C2B">
        <w:rPr>
          <w:rFonts w:cs="Times New Roman" w:hint="eastAsia"/>
        </w:rPr>
        <w:t>见附录</w:t>
      </w:r>
      <w:r w:rsidR="00C74C2B">
        <w:rPr>
          <w:rFonts w:cs="Times New Roman" w:hint="eastAsia"/>
        </w:rPr>
        <w:t>2</w:t>
      </w:r>
      <w:r w:rsidR="00C74C2B">
        <w:rPr>
          <w:rFonts w:cs="Times New Roman" w:hint="eastAsia"/>
        </w:rPr>
        <w:t>，</w:t>
      </w:r>
      <w:r w:rsidR="00F30CF9">
        <w:rPr>
          <w:rFonts w:cs="Times New Roman" w:hint="eastAsia"/>
        </w:rPr>
        <w:t>该量表是目前应用最为广泛的测量外显自尊的工具。大量研究表明，该量表信度和效度良好</w:t>
      </w:r>
      <w:r w:rsidR="004D4BFE">
        <w:rPr>
          <w:rFonts w:cs="Times New Roman" w:hint="eastAsia"/>
        </w:rPr>
        <w:t>(</w:t>
      </w:r>
      <w:r w:rsidR="004D4BFE">
        <w:rPr>
          <w:rFonts w:cs="Times New Roman"/>
        </w:rPr>
        <w:t>Robinson et al., 1997</w:t>
      </w:r>
      <w:r w:rsidR="004D4BFE">
        <w:rPr>
          <w:rFonts w:cs="Times New Roman" w:hint="eastAsia"/>
        </w:rPr>
        <w:t>；蔡</w:t>
      </w:r>
      <w:r w:rsidR="00067D99">
        <w:rPr>
          <w:rFonts w:cs="Times New Roman" w:hint="eastAsia"/>
        </w:rPr>
        <w:t>华俭，</w:t>
      </w:r>
      <w:r w:rsidR="00067D99">
        <w:rPr>
          <w:rFonts w:cs="Times New Roman" w:hint="eastAsia"/>
        </w:rPr>
        <w:t>2</w:t>
      </w:r>
      <w:r w:rsidR="00067D99">
        <w:rPr>
          <w:rFonts w:cs="Times New Roman"/>
        </w:rPr>
        <w:t>003</w:t>
      </w:r>
      <w:r w:rsidR="00067D99">
        <w:rPr>
          <w:rFonts w:cs="Times New Roman" w:hint="eastAsia"/>
        </w:rPr>
        <w:t>；</w:t>
      </w:r>
      <w:r w:rsidR="00067D99">
        <w:rPr>
          <w:rFonts w:cs="Times New Roman" w:hint="eastAsia"/>
        </w:rPr>
        <w:t>Z</w:t>
      </w:r>
      <w:r w:rsidR="00067D99">
        <w:rPr>
          <w:rFonts w:cs="Times New Roman"/>
        </w:rPr>
        <w:t>hang, 1997)</w:t>
      </w:r>
      <w:r w:rsidR="00067D99">
        <w:rPr>
          <w:rFonts w:cs="Times New Roman" w:hint="eastAsia"/>
        </w:rPr>
        <w:t>。</w:t>
      </w:r>
    </w:p>
    <w:p w14:paraId="5146089C" w14:textId="18F0F623" w:rsidR="00E57E80" w:rsidRPr="00377F64" w:rsidRDefault="00E57E80" w:rsidP="00E57E80">
      <w:pPr>
        <w:ind w:firstLineChars="0" w:firstLine="0"/>
        <w:rPr>
          <w:rFonts w:cs="Times New Roman"/>
          <w:b/>
          <w:bCs/>
        </w:rPr>
      </w:pPr>
      <w:r w:rsidRPr="00377F64">
        <w:rPr>
          <w:rFonts w:cs="Times New Roman" w:hint="eastAsia"/>
          <w:b/>
          <w:bCs/>
        </w:rPr>
        <w:t>2</w:t>
      </w:r>
      <w:r w:rsidRPr="00377F64">
        <w:rPr>
          <w:rFonts w:cs="Times New Roman"/>
          <w:b/>
          <w:bCs/>
        </w:rPr>
        <w:t>.</w:t>
      </w:r>
      <w:r w:rsidR="00D20BCA">
        <w:rPr>
          <w:rFonts w:cs="Times New Roman"/>
          <w:b/>
          <w:bCs/>
        </w:rPr>
        <w:t>3</w:t>
      </w:r>
      <w:r w:rsidRPr="00377F64">
        <w:rPr>
          <w:rFonts w:cs="Times New Roman"/>
          <w:b/>
          <w:bCs/>
        </w:rPr>
        <w:t xml:space="preserve"> </w:t>
      </w:r>
      <w:r w:rsidRPr="00377F64">
        <w:rPr>
          <w:rFonts w:cs="Times New Roman" w:hint="eastAsia"/>
          <w:b/>
          <w:bCs/>
        </w:rPr>
        <w:t>实验设计</w:t>
      </w:r>
    </w:p>
    <w:p w14:paraId="5798416B" w14:textId="6B9BF829" w:rsidR="00E57E80" w:rsidRDefault="00377F64">
      <w:pPr>
        <w:ind w:firstLine="480"/>
        <w:rPr>
          <w:rFonts w:cs="Times New Roman"/>
        </w:rPr>
      </w:pPr>
      <w:r>
        <w:rPr>
          <w:rFonts w:cs="Times New Roman" w:hint="eastAsia"/>
        </w:rPr>
        <w:lastRenderedPageBreak/>
        <w:t>本实验使用</w:t>
      </w:r>
      <w:r w:rsidR="00C26CC4">
        <w:rPr>
          <w:rFonts w:cs="Times New Roman" w:hint="eastAsia"/>
        </w:rPr>
        <w:t>2</w:t>
      </w:r>
      <w:r w:rsidR="00C26CC4">
        <w:rPr>
          <w:rFonts w:cs="Times New Roman" w:hint="eastAsia"/>
        </w:rPr>
        <w:t>×</w:t>
      </w:r>
      <w:r w:rsidR="00C26CC4">
        <w:rPr>
          <w:rFonts w:cs="Times New Roman"/>
        </w:rPr>
        <w:t>2</w:t>
      </w:r>
      <w:r w:rsidR="00C26CC4">
        <w:rPr>
          <w:rFonts w:cs="Times New Roman" w:hint="eastAsia"/>
        </w:rPr>
        <w:t>的混合</w:t>
      </w:r>
      <w:r>
        <w:rPr>
          <w:rFonts w:cs="Times New Roman" w:hint="eastAsia"/>
        </w:rPr>
        <w:t>设计，</w:t>
      </w:r>
      <w:r w:rsidR="00C26CC4">
        <w:rPr>
          <w:rFonts w:cs="Times New Roman" w:hint="eastAsia"/>
        </w:rPr>
        <w:t>组间变量为性别，有</w:t>
      </w:r>
      <w:r w:rsidR="00C26CC4">
        <w:rPr>
          <w:rFonts w:cs="Times New Roman"/>
        </w:rPr>
        <w:t>2</w:t>
      </w:r>
      <w:r w:rsidR="00C26CC4">
        <w:rPr>
          <w:rFonts w:cs="Times New Roman" w:hint="eastAsia"/>
        </w:rPr>
        <w:t>个水平（男性</w:t>
      </w:r>
      <w:r w:rsidR="00C26CC4">
        <w:rPr>
          <w:rFonts w:cs="Times New Roman" w:hint="eastAsia"/>
        </w:rPr>
        <w:t>/</w:t>
      </w:r>
      <w:r w:rsidR="00C26CC4">
        <w:rPr>
          <w:rFonts w:cs="Times New Roman" w:hint="eastAsia"/>
        </w:rPr>
        <w:t>女性），组内变量</w:t>
      </w:r>
      <w:r>
        <w:rPr>
          <w:rFonts w:cs="Times New Roman" w:hint="eastAsia"/>
        </w:rPr>
        <w:t>为</w:t>
      </w:r>
      <w:r w:rsidR="00656FD5">
        <w:rPr>
          <w:rFonts w:cs="Times New Roman" w:hint="eastAsia"/>
        </w:rPr>
        <w:t>内隐联想测验的</w:t>
      </w:r>
      <w:r w:rsidR="006B5FE2">
        <w:rPr>
          <w:rFonts w:cs="Times New Roman" w:hint="eastAsia"/>
        </w:rPr>
        <w:t>任务类型，有</w:t>
      </w:r>
      <w:r w:rsidR="006B5FE2">
        <w:rPr>
          <w:rFonts w:cs="Times New Roman"/>
        </w:rPr>
        <w:t>2</w:t>
      </w:r>
      <w:r w:rsidR="006B5FE2">
        <w:rPr>
          <w:rFonts w:cs="Times New Roman" w:hint="eastAsia"/>
        </w:rPr>
        <w:t>个水平（相容</w:t>
      </w:r>
      <w:r w:rsidR="006B5FE2">
        <w:rPr>
          <w:rFonts w:cs="Times New Roman" w:hint="eastAsia"/>
        </w:rPr>
        <w:t>/</w:t>
      </w:r>
      <w:r w:rsidR="006B5FE2">
        <w:rPr>
          <w:rFonts w:cs="Times New Roman" w:hint="eastAsia"/>
        </w:rPr>
        <w:t>不相容），</w:t>
      </w:r>
      <w:r w:rsidR="00656FD5">
        <w:rPr>
          <w:rFonts w:cs="Times New Roman" w:hint="eastAsia"/>
        </w:rPr>
        <w:t>相容任务指自我词与积极意义的词</w:t>
      </w:r>
      <w:r w:rsidR="00080D99">
        <w:rPr>
          <w:rFonts w:cs="Times New Roman" w:hint="eastAsia"/>
        </w:rPr>
        <w:t>按键相同，非自我词与消极意义的词按键相同，不相容任务是指自我词与消极意义的词按键相同，非自我词与积极意义的词按键相同</w:t>
      </w:r>
      <w:r w:rsidR="00906F27">
        <w:rPr>
          <w:rFonts w:cs="Times New Roman" w:hint="eastAsia"/>
        </w:rPr>
        <w:t>，</w:t>
      </w:r>
      <w:r w:rsidR="00E92B8F">
        <w:rPr>
          <w:rFonts w:cs="Times New Roman" w:hint="eastAsia"/>
        </w:rPr>
        <w:t>因变量为</w:t>
      </w:r>
      <w:r w:rsidR="00FE462C">
        <w:rPr>
          <w:rFonts w:cs="Times New Roman" w:hint="eastAsia"/>
        </w:rPr>
        <w:t>被试的</w:t>
      </w:r>
      <w:r w:rsidR="003037D0">
        <w:rPr>
          <w:rFonts w:cs="Times New Roman" w:hint="eastAsia"/>
        </w:rPr>
        <w:t>内隐自尊，用</w:t>
      </w:r>
      <w:r w:rsidR="00FE462C">
        <w:rPr>
          <w:rFonts w:cs="Times New Roman" w:hint="eastAsia"/>
        </w:rPr>
        <w:t>反应时</w:t>
      </w:r>
      <w:r w:rsidR="003037D0">
        <w:rPr>
          <w:rFonts w:cs="Times New Roman" w:hint="eastAsia"/>
        </w:rPr>
        <w:t>来衡量</w:t>
      </w:r>
      <w:r w:rsidR="00FE462C">
        <w:rPr>
          <w:rFonts w:cs="Times New Roman" w:hint="eastAsia"/>
        </w:rPr>
        <w:t>（</w:t>
      </w:r>
      <w:r w:rsidR="00442982">
        <w:rPr>
          <w:rFonts w:cs="Times New Roman" w:hint="eastAsia"/>
        </w:rPr>
        <w:t>仅计算</w:t>
      </w:r>
      <w:r w:rsidR="00FE462C">
        <w:rPr>
          <w:rFonts w:cs="Times New Roman" w:hint="eastAsia"/>
        </w:rPr>
        <w:t>正确反应试次的反应时）</w:t>
      </w:r>
      <w:r w:rsidR="00442982">
        <w:rPr>
          <w:rFonts w:cs="Times New Roman" w:hint="eastAsia"/>
        </w:rPr>
        <w:t>。</w:t>
      </w:r>
      <w:r w:rsidR="003037D0">
        <w:rPr>
          <w:rFonts w:cs="Times New Roman" w:hint="eastAsia"/>
        </w:rPr>
        <w:t>被试的外显自尊用</w:t>
      </w:r>
      <w:r w:rsidR="00743F80">
        <w:rPr>
          <w:rFonts w:cs="Times New Roman" w:hint="eastAsia"/>
        </w:rPr>
        <w:t>中文版</w:t>
      </w:r>
      <w:r w:rsidR="00930B3A">
        <w:rPr>
          <w:rFonts w:cs="Times New Roman" w:hint="eastAsia"/>
        </w:rPr>
        <w:t>R</w:t>
      </w:r>
      <w:r w:rsidR="00930B3A">
        <w:rPr>
          <w:rFonts w:cs="Times New Roman"/>
        </w:rPr>
        <w:t>osenberg</w:t>
      </w:r>
      <w:r w:rsidR="00930B3A">
        <w:rPr>
          <w:rFonts w:cs="Times New Roman" w:hint="eastAsia"/>
        </w:rPr>
        <w:t>自尊量表中</w:t>
      </w:r>
      <w:bookmarkStart w:id="9" w:name="_Hlk90568366"/>
      <w:r w:rsidR="00930B3A">
        <w:rPr>
          <w:rFonts w:cs="Times New Roman" w:hint="eastAsia"/>
        </w:rPr>
        <w:t>第</w:t>
      </w:r>
      <w:r w:rsidR="00930B3A">
        <w:rPr>
          <w:rFonts w:cs="Times New Roman" w:hint="eastAsia"/>
        </w:rPr>
        <w:t>3</w:t>
      </w:r>
      <w:r w:rsidR="00930B3A">
        <w:rPr>
          <w:rFonts w:cs="Times New Roman" w:hint="eastAsia"/>
        </w:rPr>
        <w:t>、</w:t>
      </w:r>
      <w:r w:rsidR="00930B3A">
        <w:rPr>
          <w:rFonts w:cs="Times New Roman" w:hint="eastAsia"/>
        </w:rPr>
        <w:t>5</w:t>
      </w:r>
      <w:r w:rsidR="00930B3A">
        <w:rPr>
          <w:rFonts w:cs="Times New Roman" w:hint="eastAsia"/>
        </w:rPr>
        <w:t>、</w:t>
      </w:r>
      <w:r w:rsidR="00930B3A">
        <w:rPr>
          <w:rFonts w:cs="Times New Roman" w:hint="eastAsia"/>
        </w:rPr>
        <w:t>8</w:t>
      </w:r>
      <w:r w:rsidR="00930B3A">
        <w:rPr>
          <w:rFonts w:cs="Times New Roman" w:hint="eastAsia"/>
        </w:rPr>
        <w:t>、</w:t>
      </w:r>
      <w:r w:rsidR="00930B3A">
        <w:rPr>
          <w:rFonts w:cs="Times New Roman" w:hint="eastAsia"/>
        </w:rPr>
        <w:t>9</w:t>
      </w:r>
      <w:r w:rsidR="00930B3A">
        <w:rPr>
          <w:rFonts w:cs="Times New Roman" w:hint="eastAsia"/>
        </w:rPr>
        <w:t>、</w:t>
      </w:r>
      <w:r w:rsidR="00930B3A">
        <w:rPr>
          <w:rFonts w:cs="Times New Roman" w:hint="eastAsia"/>
        </w:rPr>
        <w:t>1</w:t>
      </w:r>
      <w:r w:rsidR="00930B3A">
        <w:rPr>
          <w:rFonts w:cs="Times New Roman"/>
        </w:rPr>
        <w:t>0</w:t>
      </w:r>
      <w:r w:rsidR="006E7BA9">
        <w:rPr>
          <w:rFonts w:cs="Times New Roman" w:hint="eastAsia"/>
        </w:rPr>
        <w:t>五个条目反向计分</w:t>
      </w:r>
      <w:bookmarkEnd w:id="9"/>
      <w:r w:rsidR="006E7BA9">
        <w:rPr>
          <w:rFonts w:cs="Times New Roman" w:hint="eastAsia"/>
        </w:rPr>
        <w:t>后</w:t>
      </w:r>
      <w:r w:rsidR="006E7BA9">
        <w:rPr>
          <w:rFonts w:cs="Times New Roman" w:hint="eastAsia"/>
        </w:rPr>
        <w:t>1</w:t>
      </w:r>
      <w:r w:rsidR="006E7BA9">
        <w:rPr>
          <w:rFonts w:cs="Times New Roman"/>
        </w:rPr>
        <w:t>0</w:t>
      </w:r>
      <w:r w:rsidR="006E7BA9">
        <w:rPr>
          <w:rFonts w:cs="Times New Roman" w:hint="eastAsia"/>
        </w:rPr>
        <w:t>个条目的得分之和来衡量，</w:t>
      </w:r>
      <w:r w:rsidR="00DE6509">
        <w:rPr>
          <w:rFonts w:cs="Times New Roman" w:hint="eastAsia"/>
        </w:rPr>
        <w:t>量表总分为</w:t>
      </w:r>
      <w:r w:rsidR="00DE6509">
        <w:rPr>
          <w:rFonts w:cs="Times New Roman" w:hint="eastAsia"/>
        </w:rPr>
        <w:t>1</w:t>
      </w:r>
      <w:r w:rsidR="00DE6509">
        <w:rPr>
          <w:rFonts w:cs="Times New Roman"/>
        </w:rPr>
        <w:t>0</w:t>
      </w:r>
      <w:r w:rsidR="00DE6509">
        <w:rPr>
          <w:rFonts w:cs="Times New Roman" w:hint="eastAsia"/>
        </w:rPr>
        <w:t>—</w:t>
      </w:r>
      <w:r w:rsidR="00DE6509">
        <w:rPr>
          <w:rFonts w:cs="Times New Roman" w:hint="eastAsia"/>
        </w:rPr>
        <w:t>4</w:t>
      </w:r>
      <w:r w:rsidR="00DE6509">
        <w:rPr>
          <w:rFonts w:cs="Times New Roman"/>
        </w:rPr>
        <w:t>0</w:t>
      </w:r>
      <w:r w:rsidR="00DE6509">
        <w:rPr>
          <w:rFonts w:cs="Times New Roman" w:hint="eastAsia"/>
        </w:rPr>
        <w:t>分，</w:t>
      </w:r>
      <w:r w:rsidR="006E7BA9">
        <w:rPr>
          <w:rFonts w:cs="Times New Roman" w:hint="eastAsia"/>
        </w:rPr>
        <w:t>得分越高表明被试的外显自尊</w:t>
      </w:r>
      <w:r w:rsidR="00DE6509">
        <w:rPr>
          <w:rFonts w:cs="Times New Roman" w:hint="eastAsia"/>
        </w:rPr>
        <w:t>水平</w:t>
      </w:r>
      <w:r w:rsidR="006E7BA9">
        <w:rPr>
          <w:rFonts w:cs="Times New Roman" w:hint="eastAsia"/>
        </w:rPr>
        <w:t>越高。</w:t>
      </w:r>
    </w:p>
    <w:p w14:paraId="336BF8E4" w14:textId="78422C51" w:rsidR="00352571" w:rsidRDefault="00352571">
      <w:pPr>
        <w:ind w:firstLine="480"/>
        <w:rPr>
          <w:rFonts w:cs="Times New Roman"/>
        </w:rPr>
      </w:pPr>
      <w:r>
        <w:rPr>
          <w:rFonts w:cs="Times New Roman" w:hint="eastAsia"/>
        </w:rPr>
        <w:t>本实验对潜在的额外变量进行了控制。</w:t>
      </w:r>
      <w:r w:rsidR="00E959EA">
        <w:rPr>
          <w:rFonts w:cs="Times New Roman" w:hint="eastAsia"/>
        </w:rPr>
        <w:t>首先，为了避免被试不熟悉操作而干扰结果，内隐联想测验</w:t>
      </w:r>
      <w:r w:rsidR="00E32BF6">
        <w:rPr>
          <w:rFonts w:cs="Times New Roman" w:hint="eastAsia"/>
        </w:rPr>
        <w:t>中在两个</w:t>
      </w:r>
      <w:r w:rsidR="00E959EA">
        <w:rPr>
          <w:rFonts w:cs="Times New Roman" w:hint="eastAsia"/>
        </w:rPr>
        <w:t>正式测量之前</w:t>
      </w:r>
      <w:r w:rsidR="00E32BF6">
        <w:rPr>
          <w:rFonts w:cs="Times New Roman" w:hint="eastAsia"/>
        </w:rPr>
        <w:t>均设置有练习阶段。其次，为了</w:t>
      </w:r>
      <w:r w:rsidR="00AC01FB">
        <w:rPr>
          <w:rFonts w:cs="Times New Roman" w:hint="eastAsia"/>
        </w:rPr>
        <w:t>避免顺序效应，本实验</w:t>
      </w:r>
      <w:r w:rsidR="007D006E">
        <w:rPr>
          <w:rFonts w:cs="Times New Roman" w:hint="eastAsia"/>
        </w:rPr>
        <w:t>采用伪随机的方式</w:t>
      </w:r>
      <w:r w:rsidR="004F4996">
        <w:rPr>
          <w:rFonts w:cs="Times New Roman" w:hint="eastAsia"/>
        </w:rPr>
        <w:t>分配被试，</w:t>
      </w:r>
      <w:r w:rsidR="00AC01FB">
        <w:rPr>
          <w:rFonts w:cs="Times New Roman" w:hint="eastAsia"/>
        </w:rPr>
        <w:t>平衡了相容任务和不相容任务的顺序。</w:t>
      </w:r>
    </w:p>
    <w:p w14:paraId="1DAB1D28" w14:textId="22CC7D04" w:rsidR="00D20BCA" w:rsidRDefault="00D20BCA" w:rsidP="00D20BCA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.4 </w:t>
      </w:r>
      <w:r>
        <w:rPr>
          <w:rFonts w:cs="Times New Roman" w:hint="eastAsia"/>
        </w:rPr>
        <w:t>实验程序</w:t>
      </w:r>
    </w:p>
    <w:p w14:paraId="37DF027C" w14:textId="77777777" w:rsidR="005B5809" w:rsidRDefault="00D20BCA">
      <w:pPr>
        <w:ind w:firstLine="480"/>
        <w:rPr>
          <w:rFonts w:cs="Times New Roman"/>
        </w:rPr>
      </w:pPr>
      <w:r>
        <w:rPr>
          <w:rFonts w:cs="Times New Roman" w:hint="eastAsia"/>
        </w:rPr>
        <w:t>实验开始前，主试向被试发放纸质的中文版</w:t>
      </w:r>
      <w:r>
        <w:rPr>
          <w:rFonts w:cs="Times New Roman" w:hint="eastAsia"/>
        </w:rPr>
        <w:t>R</w:t>
      </w:r>
      <w:r>
        <w:rPr>
          <w:rFonts w:cs="Times New Roman"/>
        </w:rPr>
        <w:t>onsenberg</w:t>
      </w:r>
      <w:r>
        <w:rPr>
          <w:rFonts w:cs="Times New Roman" w:hint="eastAsia"/>
        </w:rPr>
        <w:t>自尊量表</w:t>
      </w:r>
      <w:r w:rsidR="004013BA">
        <w:rPr>
          <w:rFonts w:cs="Times New Roman" w:hint="eastAsia"/>
        </w:rPr>
        <w:t>。被试端坐在电脑前，阅读指导语，没有疑问后用鼠标点击“开始实验”便可开始。</w:t>
      </w:r>
      <w:r w:rsidR="007C38BF">
        <w:rPr>
          <w:rFonts w:cs="Times New Roman" w:hint="eastAsia"/>
        </w:rPr>
        <w:t>内隐联想测验共有</w:t>
      </w:r>
      <w:r w:rsidR="007C38BF">
        <w:rPr>
          <w:rFonts w:cs="Times New Roman" w:hint="eastAsia"/>
        </w:rPr>
        <w:t>7</w:t>
      </w:r>
      <w:r w:rsidR="007C38BF">
        <w:rPr>
          <w:rFonts w:cs="Times New Roman" w:hint="eastAsia"/>
        </w:rPr>
        <w:t>个部分，每个部分在屏幕中央呈现</w:t>
      </w:r>
      <w:r w:rsidR="00367326">
        <w:rPr>
          <w:rFonts w:cs="Times New Roman" w:hint="eastAsia"/>
        </w:rPr>
        <w:t>一系列词语，被试需要按照每个部分的指示</w:t>
      </w:r>
      <w:r w:rsidR="00601490">
        <w:rPr>
          <w:rFonts w:cs="Times New Roman" w:hint="eastAsia"/>
        </w:rPr>
        <w:t>对词语进行归类并按键反应，</w:t>
      </w:r>
      <w:r w:rsidR="002435BF">
        <w:rPr>
          <w:rFonts w:cs="Times New Roman" w:hint="eastAsia"/>
        </w:rPr>
        <w:t>在</w:t>
      </w:r>
      <w:r w:rsidR="0080239F">
        <w:rPr>
          <w:rFonts w:cs="Times New Roman" w:hint="eastAsia"/>
        </w:rPr>
        <w:t>一些</w:t>
      </w:r>
      <w:r w:rsidR="002435BF">
        <w:rPr>
          <w:rFonts w:cs="Times New Roman" w:hint="eastAsia"/>
        </w:rPr>
        <w:t>部分被试按键反应之后会给予反馈，在</w:t>
      </w:r>
      <w:r w:rsidR="0080239F">
        <w:rPr>
          <w:rFonts w:cs="Times New Roman" w:hint="eastAsia"/>
        </w:rPr>
        <w:t>一些</w:t>
      </w:r>
      <w:r w:rsidR="002435BF">
        <w:rPr>
          <w:rFonts w:cs="Times New Roman" w:hint="eastAsia"/>
        </w:rPr>
        <w:t>部分被试不会收到反馈</w:t>
      </w:r>
      <w:r w:rsidR="0080239F">
        <w:rPr>
          <w:rFonts w:cs="Times New Roman" w:hint="eastAsia"/>
        </w:rPr>
        <w:t>。</w:t>
      </w:r>
    </w:p>
    <w:p w14:paraId="7E9B58A1" w14:textId="45F2196A" w:rsidR="00D20BCA" w:rsidRDefault="00AC2D15">
      <w:pPr>
        <w:ind w:firstLine="480"/>
        <w:rPr>
          <w:rFonts w:cs="Times New Roman"/>
        </w:rPr>
      </w:pPr>
      <w:r>
        <w:rPr>
          <w:rFonts w:cs="Times New Roman" w:hint="eastAsia"/>
        </w:rPr>
        <w:t>对先做相容任务后做不相容任务</w:t>
      </w:r>
      <w:r w:rsidR="00E22C77">
        <w:rPr>
          <w:rFonts w:cs="Times New Roman" w:hint="eastAsia"/>
        </w:rPr>
        <w:t>的顺序来说</w:t>
      </w:r>
      <w:r w:rsidR="0080239F">
        <w:rPr>
          <w:rFonts w:cs="Times New Roman" w:hint="eastAsia"/>
        </w:rPr>
        <w:t>，在第一部分</w:t>
      </w:r>
      <w:r w:rsidR="00831AE0">
        <w:rPr>
          <w:rFonts w:cs="Times New Roman" w:hint="eastAsia"/>
        </w:rPr>
        <w:t>(</w:t>
      </w:r>
      <w:r w:rsidR="00831AE0">
        <w:rPr>
          <w:rFonts w:cs="Times New Roman"/>
        </w:rPr>
        <w:t>S1)</w:t>
      </w:r>
      <w:r w:rsidR="001C6A27">
        <w:rPr>
          <w:rFonts w:cs="Times New Roman" w:hint="eastAsia"/>
        </w:rPr>
        <w:t>呈现属性词，</w:t>
      </w:r>
      <w:r w:rsidR="00D5655D">
        <w:rPr>
          <w:rFonts w:cs="Times New Roman" w:hint="eastAsia"/>
        </w:rPr>
        <w:t>被试</w:t>
      </w:r>
      <w:r w:rsidR="00777864">
        <w:rPr>
          <w:rFonts w:cs="Times New Roman" w:hint="eastAsia"/>
        </w:rPr>
        <w:t>需要</w:t>
      </w:r>
      <w:r w:rsidR="00A55B8A">
        <w:rPr>
          <w:rFonts w:cs="Times New Roman" w:hint="eastAsia"/>
        </w:rPr>
        <w:t>判断属性词是“好的”还是“坏的”</w:t>
      </w:r>
      <w:r w:rsidR="0081444B">
        <w:rPr>
          <w:rFonts w:cs="Times New Roman" w:hint="eastAsia"/>
        </w:rPr>
        <w:t>（积极词为“好的”，消极词为“坏的”）</w:t>
      </w:r>
      <w:r w:rsidR="00A55B8A">
        <w:rPr>
          <w:rFonts w:cs="Times New Roman" w:hint="eastAsia"/>
        </w:rPr>
        <w:t>，</w:t>
      </w:r>
      <w:r w:rsidR="001C6A27">
        <w:rPr>
          <w:rFonts w:cs="Times New Roman" w:hint="eastAsia"/>
        </w:rPr>
        <w:t>将“好的”词归为一类并按</w:t>
      </w:r>
      <w:r w:rsidR="00831AE0">
        <w:rPr>
          <w:rFonts w:cs="Times New Roman" w:hint="eastAsia"/>
        </w:rPr>
        <w:t>I</w:t>
      </w:r>
      <w:r w:rsidR="00831AE0">
        <w:rPr>
          <w:rFonts w:cs="Times New Roman" w:hint="eastAsia"/>
        </w:rPr>
        <w:t>键，将“坏的”词归为一类并按</w:t>
      </w:r>
      <w:r w:rsidR="00831AE0">
        <w:rPr>
          <w:rFonts w:cs="Times New Roman" w:hint="eastAsia"/>
        </w:rPr>
        <w:t>E</w:t>
      </w:r>
      <w:r w:rsidR="00831AE0">
        <w:rPr>
          <w:rFonts w:cs="Times New Roman" w:hint="eastAsia"/>
        </w:rPr>
        <w:t>键，该部分有反馈</w:t>
      </w:r>
      <w:r w:rsidR="006E62DD">
        <w:rPr>
          <w:rFonts w:cs="Times New Roman" w:hint="eastAsia"/>
        </w:rPr>
        <w:t>，如果被试反应错误会在屏幕中央呈现“反应错误”</w:t>
      </w:r>
      <w:r w:rsidR="00831AE0">
        <w:rPr>
          <w:rFonts w:cs="Times New Roman" w:hint="eastAsia"/>
        </w:rPr>
        <w:t>。在第二部分</w:t>
      </w:r>
      <w:r w:rsidR="00831AE0">
        <w:rPr>
          <w:rFonts w:cs="Times New Roman" w:hint="eastAsia"/>
        </w:rPr>
        <w:t>(</w:t>
      </w:r>
      <w:r w:rsidR="00831AE0">
        <w:rPr>
          <w:rFonts w:cs="Times New Roman"/>
        </w:rPr>
        <w:t>S2)</w:t>
      </w:r>
      <w:r w:rsidR="00D37C00">
        <w:rPr>
          <w:rFonts w:cs="Times New Roman" w:hint="eastAsia"/>
        </w:rPr>
        <w:t>呈现目标概念词，被试需要判断目标概念词是“我的”还是“非我”，将“我的”词归为一类并按</w:t>
      </w:r>
      <w:r w:rsidR="00D37C00">
        <w:rPr>
          <w:rFonts w:cs="Times New Roman" w:hint="eastAsia"/>
        </w:rPr>
        <w:t>I</w:t>
      </w:r>
      <w:r w:rsidR="00D37C00">
        <w:rPr>
          <w:rFonts w:cs="Times New Roman" w:hint="eastAsia"/>
        </w:rPr>
        <w:t>键，将“非我”词归为一类并按</w:t>
      </w:r>
      <w:r w:rsidR="00D37C00">
        <w:rPr>
          <w:rFonts w:cs="Times New Roman" w:hint="eastAsia"/>
        </w:rPr>
        <w:t>E</w:t>
      </w:r>
      <w:r w:rsidR="00D37C00">
        <w:rPr>
          <w:rFonts w:cs="Times New Roman" w:hint="eastAsia"/>
        </w:rPr>
        <w:t>键</w:t>
      </w:r>
      <w:r w:rsidR="000A2081">
        <w:rPr>
          <w:rFonts w:cs="Times New Roman" w:hint="eastAsia"/>
        </w:rPr>
        <w:t>，该部分有反馈。在第三部分</w:t>
      </w:r>
      <w:r w:rsidR="000A2081">
        <w:rPr>
          <w:rFonts w:cs="Times New Roman" w:hint="eastAsia"/>
        </w:rPr>
        <w:t>(</w:t>
      </w:r>
      <w:r w:rsidR="000A2081">
        <w:rPr>
          <w:rFonts w:cs="Times New Roman"/>
        </w:rPr>
        <w:t>S3)</w:t>
      </w:r>
      <w:r w:rsidR="000A2081">
        <w:rPr>
          <w:rFonts w:cs="Times New Roman" w:hint="eastAsia"/>
        </w:rPr>
        <w:t>呈现属性词和目标概念词，被试需要判断词语是“</w:t>
      </w:r>
      <w:r w:rsidR="0003323E">
        <w:rPr>
          <w:rFonts w:cs="Times New Roman" w:hint="eastAsia"/>
        </w:rPr>
        <w:t>好</w:t>
      </w:r>
      <w:r w:rsidR="000A2081">
        <w:rPr>
          <w:rFonts w:cs="Times New Roman" w:hint="eastAsia"/>
        </w:rPr>
        <w:t>的</w:t>
      </w:r>
      <w:r w:rsidR="000A2081">
        <w:rPr>
          <w:rFonts w:cs="Times New Roman" w:hint="eastAsia"/>
        </w:rPr>
        <w:t xml:space="preserve"> </w:t>
      </w:r>
      <w:r w:rsidR="000A2081">
        <w:rPr>
          <w:rFonts w:cs="Times New Roman" w:hint="eastAsia"/>
        </w:rPr>
        <w:t>或</w:t>
      </w:r>
      <w:r w:rsidR="000A2081">
        <w:rPr>
          <w:rFonts w:cs="Times New Roman" w:hint="eastAsia"/>
        </w:rPr>
        <w:t xml:space="preserve"> </w:t>
      </w:r>
      <w:r w:rsidR="000A2081">
        <w:rPr>
          <w:rFonts w:cs="Times New Roman" w:hint="eastAsia"/>
        </w:rPr>
        <w:t>我</w:t>
      </w:r>
      <w:r w:rsidR="0003323E">
        <w:rPr>
          <w:rFonts w:cs="Times New Roman" w:hint="eastAsia"/>
        </w:rPr>
        <w:t>的</w:t>
      </w:r>
      <w:r w:rsidR="000A2081">
        <w:rPr>
          <w:rFonts w:cs="Times New Roman" w:hint="eastAsia"/>
        </w:rPr>
        <w:t>”还是“</w:t>
      </w:r>
      <w:r w:rsidR="0003323E">
        <w:rPr>
          <w:rFonts w:cs="Times New Roman" w:hint="eastAsia"/>
        </w:rPr>
        <w:t>坏</w:t>
      </w:r>
      <w:r w:rsidR="000A2081">
        <w:rPr>
          <w:rFonts w:cs="Times New Roman" w:hint="eastAsia"/>
        </w:rPr>
        <w:t>的</w:t>
      </w:r>
      <w:r w:rsidR="000A2081">
        <w:rPr>
          <w:rFonts w:cs="Times New Roman" w:hint="eastAsia"/>
        </w:rPr>
        <w:t xml:space="preserve"> </w:t>
      </w:r>
      <w:r w:rsidR="000A2081">
        <w:rPr>
          <w:rFonts w:cs="Times New Roman" w:hint="eastAsia"/>
        </w:rPr>
        <w:t>或</w:t>
      </w:r>
      <w:r w:rsidR="000A2081">
        <w:rPr>
          <w:rFonts w:cs="Times New Roman" w:hint="eastAsia"/>
        </w:rPr>
        <w:t xml:space="preserve"> </w:t>
      </w:r>
      <w:r w:rsidR="0003323E">
        <w:rPr>
          <w:rFonts w:cs="Times New Roman" w:hint="eastAsia"/>
        </w:rPr>
        <w:t>非我</w:t>
      </w:r>
      <w:r w:rsidR="000A2081">
        <w:rPr>
          <w:rFonts w:cs="Times New Roman" w:hint="eastAsia"/>
        </w:rPr>
        <w:t>”，将“</w:t>
      </w:r>
      <w:r w:rsidR="0003323E">
        <w:rPr>
          <w:rFonts w:cs="Times New Roman" w:hint="eastAsia"/>
        </w:rPr>
        <w:t>好</w:t>
      </w:r>
      <w:r w:rsidR="000A2081">
        <w:rPr>
          <w:rFonts w:cs="Times New Roman" w:hint="eastAsia"/>
        </w:rPr>
        <w:t>的</w:t>
      </w:r>
      <w:r w:rsidR="000A2081">
        <w:rPr>
          <w:rFonts w:cs="Times New Roman" w:hint="eastAsia"/>
        </w:rPr>
        <w:t xml:space="preserve"> </w:t>
      </w:r>
      <w:r w:rsidR="000A2081">
        <w:rPr>
          <w:rFonts w:cs="Times New Roman" w:hint="eastAsia"/>
        </w:rPr>
        <w:t>或</w:t>
      </w:r>
      <w:r w:rsidR="000A2081">
        <w:rPr>
          <w:rFonts w:cs="Times New Roman" w:hint="eastAsia"/>
        </w:rPr>
        <w:t xml:space="preserve"> </w:t>
      </w:r>
      <w:r w:rsidR="000A2081">
        <w:rPr>
          <w:rFonts w:cs="Times New Roman" w:hint="eastAsia"/>
        </w:rPr>
        <w:t>我</w:t>
      </w:r>
      <w:r w:rsidR="0003323E">
        <w:rPr>
          <w:rFonts w:cs="Times New Roman" w:hint="eastAsia"/>
        </w:rPr>
        <w:t>的</w:t>
      </w:r>
      <w:r w:rsidR="000A2081">
        <w:rPr>
          <w:rFonts w:cs="Times New Roman" w:hint="eastAsia"/>
        </w:rPr>
        <w:t>”词归为一类并按</w:t>
      </w:r>
      <w:r w:rsidR="0003323E">
        <w:rPr>
          <w:rFonts w:cs="Times New Roman"/>
        </w:rPr>
        <w:t>I</w:t>
      </w:r>
      <w:r w:rsidR="0003323E">
        <w:rPr>
          <w:rFonts w:cs="Times New Roman" w:hint="eastAsia"/>
        </w:rPr>
        <w:t>键，将“坏的</w:t>
      </w:r>
      <w:r w:rsidR="0003323E">
        <w:rPr>
          <w:rFonts w:cs="Times New Roman" w:hint="eastAsia"/>
        </w:rPr>
        <w:t xml:space="preserve"> </w:t>
      </w:r>
      <w:r w:rsidR="0003323E">
        <w:rPr>
          <w:rFonts w:cs="Times New Roman" w:hint="eastAsia"/>
        </w:rPr>
        <w:t>或</w:t>
      </w:r>
      <w:r w:rsidR="0003323E">
        <w:rPr>
          <w:rFonts w:cs="Times New Roman" w:hint="eastAsia"/>
        </w:rPr>
        <w:t xml:space="preserve"> </w:t>
      </w:r>
      <w:r w:rsidR="0003323E">
        <w:rPr>
          <w:rFonts w:cs="Times New Roman" w:hint="eastAsia"/>
        </w:rPr>
        <w:t>非我”词归为一类并按</w:t>
      </w:r>
      <w:r w:rsidR="0003323E">
        <w:rPr>
          <w:rFonts w:cs="Times New Roman" w:hint="eastAsia"/>
        </w:rPr>
        <w:t>E</w:t>
      </w:r>
      <w:r w:rsidR="0003323E">
        <w:rPr>
          <w:rFonts w:cs="Times New Roman" w:hint="eastAsia"/>
        </w:rPr>
        <w:t>键，该部分无反馈</w:t>
      </w:r>
      <w:r w:rsidR="001056F2">
        <w:rPr>
          <w:rFonts w:cs="Times New Roman" w:hint="eastAsia"/>
        </w:rPr>
        <w:t>。第四部分</w:t>
      </w:r>
      <w:r w:rsidR="001056F2">
        <w:rPr>
          <w:rFonts w:cs="Times New Roman" w:hint="eastAsia"/>
        </w:rPr>
        <w:t>(</w:t>
      </w:r>
      <w:r w:rsidR="001056F2">
        <w:rPr>
          <w:rFonts w:cs="Times New Roman"/>
        </w:rPr>
        <w:t>S4)</w:t>
      </w:r>
      <w:r w:rsidR="001056F2">
        <w:rPr>
          <w:rFonts w:cs="Times New Roman" w:hint="eastAsia"/>
        </w:rPr>
        <w:t>为第一个</w:t>
      </w:r>
      <w:r w:rsidR="008471E2">
        <w:rPr>
          <w:rFonts w:cs="Times New Roman" w:hint="eastAsia"/>
        </w:rPr>
        <w:t>正式测验部分，内容同</w:t>
      </w:r>
      <w:r w:rsidR="008471E2">
        <w:rPr>
          <w:rFonts w:cs="Times New Roman" w:hint="eastAsia"/>
        </w:rPr>
        <w:t>S</w:t>
      </w:r>
      <w:r w:rsidR="008471E2">
        <w:rPr>
          <w:rFonts w:cs="Times New Roman"/>
        </w:rPr>
        <w:t>3</w:t>
      </w:r>
      <w:r w:rsidR="008471E2">
        <w:rPr>
          <w:rFonts w:cs="Times New Roman" w:hint="eastAsia"/>
        </w:rPr>
        <w:t>。</w:t>
      </w:r>
      <w:r w:rsidR="00D11BCB">
        <w:rPr>
          <w:rFonts w:cs="Times New Roman" w:hint="eastAsia"/>
        </w:rPr>
        <w:t>在</w:t>
      </w:r>
      <w:r w:rsidR="008471E2">
        <w:rPr>
          <w:rFonts w:cs="Times New Roman" w:hint="eastAsia"/>
        </w:rPr>
        <w:t>第五部分</w:t>
      </w:r>
      <w:r w:rsidR="008471E2">
        <w:rPr>
          <w:rFonts w:cs="Times New Roman" w:hint="eastAsia"/>
        </w:rPr>
        <w:t>(</w:t>
      </w:r>
      <w:r w:rsidR="008471E2">
        <w:rPr>
          <w:rFonts w:cs="Times New Roman"/>
        </w:rPr>
        <w:t>S5)</w:t>
      </w:r>
      <w:r w:rsidR="00D11BCB" w:rsidRPr="00D11BCB">
        <w:rPr>
          <w:rFonts w:cs="Times New Roman" w:hint="eastAsia"/>
        </w:rPr>
        <w:t xml:space="preserve"> </w:t>
      </w:r>
      <w:r w:rsidR="00D11BCB">
        <w:rPr>
          <w:rFonts w:cs="Times New Roman" w:hint="eastAsia"/>
        </w:rPr>
        <w:t>呈现目标概念词，被试需要判断目标概念词是“我的”还是“非我”，将“我的”词归为一类并按</w:t>
      </w:r>
      <w:r w:rsidR="00D11BCB">
        <w:rPr>
          <w:rFonts w:cs="Times New Roman"/>
        </w:rPr>
        <w:t>E</w:t>
      </w:r>
      <w:r w:rsidR="00D11BCB">
        <w:rPr>
          <w:rFonts w:cs="Times New Roman" w:hint="eastAsia"/>
        </w:rPr>
        <w:t>键，将“非我”词归为一类并按</w:t>
      </w:r>
      <w:r w:rsidR="00D11BCB">
        <w:rPr>
          <w:rFonts w:cs="Times New Roman"/>
        </w:rPr>
        <w:t>I</w:t>
      </w:r>
      <w:r w:rsidR="00D11BCB">
        <w:rPr>
          <w:rFonts w:cs="Times New Roman" w:hint="eastAsia"/>
        </w:rPr>
        <w:t>键，该部分有反馈。</w:t>
      </w:r>
      <w:r w:rsidR="00430F05">
        <w:rPr>
          <w:rFonts w:cs="Times New Roman" w:hint="eastAsia"/>
        </w:rPr>
        <w:t>在第六部分</w:t>
      </w:r>
      <w:r w:rsidR="00430F05">
        <w:rPr>
          <w:rFonts w:cs="Times New Roman"/>
        </w:rPr>
        <w:t>(S6)</w:t>
      </w:r>
      <w:r w:rsidR="00430F05" w:rsidRP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呈现属性词和目标概念词，被试需要判断词语是“好的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或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非我”还是“坏的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或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我的”，将“好的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或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非我”词归为一类并按</w:t>
      </w:r>
      <w:r w:rsidR="00430F05">
        <w:rPr>
          <w:rFonts w:cs="Times New Roman"/>
        </w:rPr>
        <w:t>I</w:t>
      </w:r>
      <w:r w:rsidR="00430F05">
        <w:rPr>
          <w:rFonts w:cs="Times New Roman" w:hint="eastAsia"/>
        </w:rPr>
        <w:t>键，将“坏的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或</w:t>
      </w:r>
      <w:r w:rsidR="00430F05">
        <w:rPr>
          <w:rFonts w:cs="Times New Roman" w:hint="eastAsia"/>
        </w:rPr>
        <w:t xml:space="preserve"> </w:t>
      </w:r>
      <w:r w:rsidR="00430F05">
        <w:rPr>
          <w:rFonts w:cs="Times New Roman" w:hint="eastAsia"/>
        </w:rPr>
        <w:t>我的”词归为一类并按</w:t>
      </w:r>
      <w:r w:rsidR="00430F05">
        <w:rPr>
          <w:rFonts w:cs="Times New Roman" w:hint="eastAsia"/>
        </w:rPr>
        <w:t>E</w:t>
      </w:r>
      <w:r w:rsidR="00430F05">
        <w:rPr>
          <w:rFonts w:cs="Times New Roman" w:hint="eastAsia"/>
        </w:rPr>
        <w:t>键，该部分无反馈。第</w:t>
      </w:r>
      <w:r w:rsidR="00356948">
        <w:rPr>
          <w:rFonts w:cs="Times New Roman" w:hint="eastAsia"/>
        </w:rPr>
        <w:t>七部分</w:t>
      </w:r>
      <w:r w:rsidR="00356948">
        <w:rPr>
          <w:rFonts w:cs="Times New Roman" w:hint="eastAsia"/>
        </w:rPr>
        <w:t>(</w:t>
      </w:r>
      <w:r w:rsidR="00356948">
        <w:rPr>
          <w:rFonts w:cs="Times New Roman"/>
        </w:rPr>
        <w:t>S7)</w:t>
      </w:r>
      <w:r w:rsidR="00356948">
        <w:rPr>
          <w:rFonts w:cs="Times New Roman" w:hint="eastAsia"/>
        </w:rPr>
        <w:t>为第二个正式测验部分，内容同</w:t>
      </w:r>
      <w:r w:rsidR="00356948">
        <w:rPr>
          <w:rFonts w:cs="Times New Roman" w:hint="eastAsia"/>
        </w:rPr>
        <w:t>S</w:t>
      </w:r>
      <w:r w:rsidR="00356948">
        <w:rPr>
          <w:rFonts w:cs="Times New Roman"/>
        </w:rPr>
        <w:t>6</w:t>
      </w:r>
      <w:r w:rsidR="00356948">
        <w:rPr>
          <w:rFonts w:cs="Times New Roman" w:hint="eastAsia"/>
        </w:rPr>
        <w:t>。</w:t>
      </w:r>
      <w:r w:rsidR="003E0626">
        <w:rPr>
          <w:rFonts w:cs="Times New Roman" w:hint="eastAsia"/>
        </w:rPr>
        <w:t>对于先做不相容任务后做相容任务的顺序来说，只是正式测验部分</w:t>
      </w:r>
      <w:r w:rsidR="007A4051">
        <w:rPr>
          <w:rFonts w:cs="Times New Roman" w:hint="eastAsia"/>
        </w:rPr>
        <w:t>(</w:t>
      </w:r>
      <w:r w:rsidR="007A4051">
        <w:rPr>
          <w:rFonts w:cs="Times New Roman"/>
        </w:rPr>
        <w:t>S4, S7)</w:t>
      </w:r>
      <w:r w:rsidR="003E0626">
        <w:rPr>
          <w:rFonts w:cs="Times New Roman" w:hint="eastAsia"/>
        </w:rPr>
        <w:t>顺序</w:t>
      </w:r>
      <w:r w:rsidR="007A4051">
        <w:rPr>
          <w:rFonts w:cs="Times New Roman" w:hint="eastAsia"/>
        </w:rPr>
        <w:t>调换，其他部分不变。</w:t>
      </w:r>
      <w:r w:rsidR="00DC400F">
        <w:rPr>
          <w:rFonts w:cs="Times New Roman" w:hint="eastAsia"/>
        </w:rPr>
        <w:t>各部分任务</w:t>
      </w:r>
      <w:r w:rsidR="009B11F8">
        <w:rPr>
          <w:rFonts w:cs="Times New Roman" w:hint="eastAsia"/>
        </w:rPr>
        <w:t>见表</w:t>
      </w:r>
      <w:r w:rsidR="009B11F8">
        <w:rPr>
          <w:rFonts w:cs="Times New Roman" w:hint="eastAsia"/>
        </w:rPr>
        <w:t>1</w:t>
      </w:r>
      <w:r w:rsidR="008D5CEE">
        <w:rPr>
          <w:rFonts w:cs="Times New Roman" w:hint="eastAsia"/>
        </w:rPr>
        <w:t>。内隐联想测验的流程见图</w:t>
      </w:r>
      <w:r w:rsidR="008D5CEE">
        <w:rPr>
          <w:rFonts w:cs="Times New Roman" w:hint="eastAsia"/>
        </w:rPr>
        <w:t>1</w:t>
      </w:r>
      <w:r w:rsidR="008D5CEE">
        <w:rPr>
          <w:rFonts w:cs="Times New Roman" w:hint="eastAsia"/>
        </w:rPr>
        <w:t>。</w:t>
      </w:r>
    </w:p>
    <w:p w14:paraId="087AA576" w14:textId="25B28DE5" w:rsidR="00357BD9" w:rsidRDefault="00357BD9">
      <w:pPr>
        <w:ind w:firstLine="480"/>
        <w:rPr>
          <w:rFonts w:cs="Times New Roman"/>
        </w:rPr>
      </w:pPr>
      <w:r>
        <w:rPr>
          <w:rFonts w:cs="Times New Roman" w:hint="eastAsia"/>
        </w:rPr>
        <w:t>内隐联想测验完成之后，被试填写中文版</w:t>
      </w:r>
      <w:r>
        <w:rPr>
          <w:rFonts w:cs="Times New Roman" w:hint="eastAsia"/>
        </w:rPr>
        <w:t>R</w:t>
      </w:r>
      <w:r>
        <w:rPr>
          <w:rFonts w:cs="Times New Roman"/>
        </w:rPr>
        <w:t>osenberg</w:t>
      </w:r>
      <w:r>
        <w:rPr>
          <w:rFonts w:cs="Times New Roman" w:hint="eastAsia"/>
        </w:rPr>
        <w:t>自尊量表。</w:t>
      </w:r>
    </w:p>
    <w:p w14:paraId="4DFA5857" w14:textId="77777777" w:rsidR="00FA467D" w:rsidRDefault="00FA467D">
      <w:pPr>
        <w:ind w:firstLine="480"/>
        <w:rPr>
          <w:rFonts w:cs="Times New Roman"/>
        </w:rPr>
      </w:pPr>
    </w:p>
    <w:p w14:paraId="3B37B442" w14:textId="12A02B87" w:rsidR="008772B2" w:rsidRPr="00FA467D" w:rsidRDefault="00FA467D" w:rsidP="00FA467D">
      <w:pPr>
        <w:ind w:firstLine="482"/>
        <w:jc w:val="center"/>
        <w:rPr>
          <w:rFonts w:cs="Times New Roman"/>
          <w:b/>
          <w:bCs/>
        </w:rPr>
      </w:pPr>
      <w:r w:rsidRPr="00FA467D">
        <w:rPr>
          <w:rFonts w:cs="Times New Roman" w:hint="eastAsia"/>
          <w:b/>
          <w:bCs/>
        </w:rPr>
        <w:lastRenderedPageBreak/>
        <w:t>表</w:t>
      </w:r>
      <w:r w:rsidRPr="00FA467D">
        <w:rPr>
          <w:rFonts w:cs="Times New Roman" w:hint="eastAsia"/>
          <w:b/>
          <w:bCs/>
        </w:rPr>
        <w:t>1</w:t>
      </w:r>
      <w:r w:rsidRPr="00FA467D">
        <w:rPr>
          <w:rFonts w:cs="Times New Roman"/>
          <w:b/>
          <w:bCs/>
        </w:rPr>
        <w:t xml:space="preserve"> </w:t>
      </w:r>
      <w:r w:rsidRPr="00FA467D">
        <w:rPr>
          <w:rFonts w:cs="Times New Roman" w:hint="eastAsia"/>
          <w:b/>
          <w:bCs/>
        </w:rPr>
        <w:t>内隐联想测验各部分实验任务表</w:t>
      </w:r>
      <w:r w:rsidRPr="00FA467D">
        <w:rPr>
          <w:rFonts w:cs="Times New Roman" w:hint="eastAsia"/>
          <w:b/>
          <w:bCs/>
        </w:rPr>
        <w:t>(</w:t>
      </w:r>
      <w:r w:rsidRPr="00FA467D">
        <w:rPr>
          <w:rFonts w:cs="Times New Roman" w:hint="eastAsia"/>
          <w:b/>
          <w:bCs/>
        </w:rPr>
        <w:t>以先完成相容任务为例</w:t>
      </w:r>
      <w:r w:rsidRPr="00FA467D">
        <w:rPr>
          <w:rFonts w:cs="Times New Roman"/>
          <w:b/>
          <w:bCs/>
        </w:rPr>
        <w:t>)</w:t>
      </w:r>
    </w:p>
    <w:tbl>
      <w:tblPr>
        <w:tblStyle w:val="a"/>
        <w:tblW w:w="8789" w:type="dxa"/>
        <w:tblInd w:w="-5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1985"/>
        <w:gridCol w:w="1984"/>
        <w:gridCol w:w="1848"/>
        <w:gridCol w:w="1696"/>
      </w:tblGrid>
      <w:tr w:rsidR="00AA70CD" w14:paraId="23E1F57A" w14:textId="77777777" w:rsidTr="008772B2"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</w:tcPr>
          <w:p w14:paraId="6B16F18D" w14:textId="28EBC831" w:rsidR="00AA70CD" w:rsidRDefault="00AA70CD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实验阶段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14:paraId="6A3D9DB7" w14:textId="3C731790" w:rsidR="00AA70CD" w:rsidRDefault="00AA70CD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 w:hint="eastAsia"/>
              </w:rPr>
              <w:t>键对应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</w:tcPr>
          <w:p w14:paraId="58D85A1C" w14:textId="36D457FC" w:rsidR="00AA70CD" w:rsidRDefault="00AA70CD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键对应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6" w:space="0" w:color="auto"/>
            </w:tcBorders>
          </w:tcPr>
          <w:p w14:paraId="7F05BBD6" w14:textId="1806A6BC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  <w:r>
              <w:rPr>
                <w:rFonts w:cs="Times New Roman" w:hint="eastAsia"/>
              </w:rPr>
              <w:t>/</w:t>
            </w:r>
            <w:r>
              <w:rPr>
                <w:rFonts w:cs="Times New Roman" w:hint="eastAsia"/>
              </w:rPr>
              <w:t>正式测验</w:t>
            </w:r>
          </w:p>
        </w:tc>
        <w:tc>
          <w:tcPr>
            <w:tcW w:w="1696" w:type="dxa"/>
            <w:tcBorders>
              <w:top w:val="single" w:sz="12" w:space="0" w:color="auto"/>
              <w:bottom w:val="single" w:sz="6" w:space="0" w:color="auto"/>
            </w:tcBorders>
          </w:tcPr>
          <w:p w14:paraId="1A03EE84" w14:textId="35B99AD3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有无反馈</w:t>
            </w:r>
          </w:p>
        </w:tc>
      </w:tr>
      <w:tr w:rsidR="00AA70CD" w14:paraId="4D938454" w14:textId="77777777" w:rsidTr="008772B2">
        <w:tc>
          <w:tcPr>
            <w:tcW w:w="1276" w:type="dxa"/>
            <w:tcBorders>
              <w:top w:val="single" w:sz="6" w:space="0" w:color="auto"/>
            </w:tcBorders>
          </w:tcPr>
          <w:p w14:paraId="2E9313A7" w14:textId="14792C52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</w:tcBorders>
          </w:tcPr>
          <w:p w14:paraId="5B65A856" w14:textId="2257C2A0" w:rsidR="00AA70CD" w:rsidRDefault="0009365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积极词</w:t>
            </w:r>
          </w:p>
        </w:tc>
        <w:tc>
          <w:tcPr>
            <w:tcW w:w="1984" w:type="dxa"/>
            <w:tcBorders>
              <w:top w:val="single" w:sz="6" w:space="0" w:color="auto"/>
            </w:tcBorders>
          </w:tcPr>
          <w:p w14:paraId="65F7CDB2" w14:textId="299B6A7B" w:rsidR="00AA70CD" w:rsidRDefault="0009365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消极词</w:t>
            </w:r>
          </w:p>
        </w:tc>
        <w:tc>
          <w:tcPr>
            <w:tcW w:w="1848" w:type="dxa"/>
            <w:tcBorders>
              <w:top w:val="single" w:sz="6" w:space="0" w:color="auto"/>
            </w:tcBorders>
          </w:tcPr>
          <w:p w14:paraId="6E9B196D" w14:textId="669C9352" w:rsidR="00AA70CD" w:rsidRDefault="003F5213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</w:p>
        </w:tc>
        <w:tc>
          <w:tcPr>
            <w:tcW w:w="1696" w:type="dxa"/>
            <w:tcBorders>
              <w:top w:val="single" w:sz="6" w:space="0" w:color="auto"/>
            </w:tcBorders>
          </w:tcPr>
          <w:p w14:paraId="4F2B5CCA" w14:textId="6C6DFBDF" w:rsidR="00AA70CD" w:rsidRDefault="003F5213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</w:t>
            </w:r>
          </w:p>
        </w:tc>
      </w:tr>
      <w:tr w:rsidR="00AA70CD" w14:paraId="2581E29B" w14:textId="77777777" w:rsidTr="008772B2">
        <w:tc>
          <w:tcPr>
            <w:tcW w:w="1276" w:type="dxa"/>
          </w:tcPr>
          <w:p w14:paraId="2F486747" w14:textId="66DB9125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2</w:t>
            </w:r>
          </w:p>
        </w:tc>
        <w:tc>
          <w:tcPr>
            <w:tcW w:w="1985" w:type="dxa"/>
          </w:tcPr>
          <w:p w14:paraId="07AEE3B1" w14:textId="124A1372" w:rsidR="00AA70CD" w:rsidRDefault="0009365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</w:t>
            </w:r>
          </w:p>
        </w:tc>
        <w:tc>
          <w:tcPr>
            <w:tcW w:w="1984" w:type="dxa"/>
          </w:tcPr>
          <w:p w14:paraId="5B61A90F" w14:textId="59A5ED32" w:rsidR="00AA70CD" w:rsidRDefault="0009365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</w:t>
            </w:r>
          </w:p>
        </w:tc>
        <w:tc>
          <w:tcPr>
            <w:tcW w:w="1848" w:type="dxa"/>
          </w:tcPr>
          <w:p w14:paraId="4C9F8149" w14:textId="35C865DC" w:rsidR="00AA70CD" w:rsidRDefault="003F5213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</w:p>
        </w:tc>
        <w:tc>
          <w:tcPr>
            <w:tcW w:w="1696" w:type="dxa"/>
          </w:tcPr>
          <w:p w14:paraId="1E2FA962" w14:textId="0028F6A7" w:rsidR="00AA70CD" w:rsidRDefault="003F5213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</w:t>
            </w:r>
          </w:p>
        </w:tc>
      </w:tr>
      <w:tr w:rsidR="00AA70CD" w14:paraId="1B968550" w14:textId="77777777" w:rsidTr="008772B2">
        <w:tc>
          <w:tcPr>
            <w:tcW w:w="1276" w:type="dxa"/>
          </w:tcPr>
          <w:p w14:paraId="02DF0B29" w14:textId="34F27257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3</w:t>
            </w:r>
          </w:p>
        </w:tc>
        <w:tc>
          <w:tcPr>
            <w:tcW w:w="1985" w:type="dxa"/>
          </w:tcPr>
          <w:p w14:paraId="41BBD5DF" w14:textId="2A2B54F9" w:rsidR="00AA70CD" w:rsidRDefault="0009365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自我词、积极词</w:t>
            </w:r>
          </w:p>
        </w:tc>
        <w:tc>
          <w:tcPr>
            <w:tcW w:w="1984" w:type="dxa"/>
          </w:tcPr>
          <w:p w14:paraId="5E08ABC5" w14:textId="35C2C131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非我词，消极词</w:t>
            </w:r>
          </w:p>
        </w:tc>
        <w:tc>
          <w:tcPr>
            <w:tcW w:w="1848" w:type="dxa"/>
          </w:tcPr>
          <w:p w14:paraId="0DB29AA8" w14:textId="64D9C394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</w:p>
        </w:tc>
        <w:tc>
          <w:tcPr>
            <w:tcW w:w="1696" w:type="dxa"/>
          </w:tcPr>
          <w:p w14:paraId="17E3DCB3" w14:textId="3C06C2F6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70CD" w14:paraId="10EA6D9D" w14:textId="77777777" w:rsidTr="008772B2">
        <w:tc>
          <w:tcPr>
            <w:tcW w:w="1276" w:type="dxa"/>
          </w:tcPr>
          <w:p w14:paraId="78851012" w14:textId="2AB86AC4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4</w:t>
            </w:r>
          </w:p>
        </w:tc>
        <w:tc>
          <w:tcPr>
            <w:tcW w:w="1985" w:type="dxa"/>
          </w:tcPr>
          <w:p w14:paraId="23C683B8" w14:textId="015DE001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自我词、积极词</w:t>
            </w:r>
          </w:p>
        </w:tc>
        <w:tc>
          <w:tcPr>
            <w:tcW w:w="1984" w:type="dxa"/>
          </w:tcPr>
          <w:p w14:paraId="11B7E304" w14:textId="18F1C8E2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非我词，消极词</w:t>
            </w:r>
          </w:p>
        </w:tc>
        <w:tc>
          <w:tcPr>
            <w:tcW w:w="1848" w:type="dxa"/>
          </w:tcPr>
          <w:p w14:paraId="568CDAA2" w14:textId="285E45B3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正式</w:t>
            </w:r>
            <w:r w:rsidR="009B7430">
              <w:rPr>
                <w:rFonts w:cs="Times New Roman" w:hint="eastAsia"/>
              </w:rPr>
              <w:t>测验</w:t>
            </w:r>
          </w:p>
        </w:tc>
        <w:tc>
          <w:tcPr>
            <w:tcW w:w="1696" w:type="dxa"/>
          </w:tcPr>
          <w:p w14:paraId="74AC4BF2" w14:textId="126BEE43" w:rsidR="00AA70CD" w:rsidRDefault="005B7658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70CD" w14:paraId="6794C9D8" w14:textId="77777777" w:rsidTr="008772B2">
        <w:tc>
          <w:tcPr>
            <w:tcW w:w="1276" w:type="dxa"/>
          </w:tcPr>
          <w:p w14:paraId="0C7BECB1" w14:textId="00E634D7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5</w:t>
            </w:r>
          </w:p>
        </w:tc>
        <w:tc>
          <w:tcPr>
            <w:tcW w:w="1985" w:type="dxa"/>
          </w:tcPr>
          <w:p w14:paraId="0933EED0" w14:textId="1A4684E5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</w:t>
            </w:r>
          </w:p>
        </w:tc>
        <w:tc>
          <w:tcPr>
            <w:tcW w:w="1984" w:type="dxa"/>
          </w:tcPr>
          <w:p w14:paraId="285D50FE" w14:textId="17619499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</w:t>
            </w:r>
          </w:p>
        </w:tc>
        <w:tc>
          <w:tcPr>
            <w:tcW w:w="1848" w:type="dxa"/>
          </w:tcPr>
          <w:p w14:paraId="1EF8F94A" w14:textId="2C6449B0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</w:p>
        </w:tc>
        <w:tc>
          <w:tcPr>
            <w:tcW w:w="1696" w:type="dxa"/>
          </w:tcPr>
          <w:p w14:paraId="50805DA1" w14:textId="20E69FB5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</w:t>
            </w:r>
          </w:p>
        </w:tc>
      </w:tr>
      <w:tr w:rsidR="00AA70CD" w14:paraId="66BFA8E2" w14:textId="77777777" w:rsidTr="008772B2">
        <w:tc>
          <w:tcPr>
            <w:tcW w:w="1276" w:type="dxa"/>
          </w:tcPr>
          <w:p w14:paraId="521053EF" w14:textId="1B1BA9B2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 w:rsidR="009B7430">
              <w:rPr>
                <w:rFonts w:cs="Times New Roman"/>
              </w:rPr>
              <w:t>6</w:t>
            </w:r>
          </w:p>
        </w:tc>
        <w:tc>
          <w:tcPr>
            <w:tcW w:w="1985" w:type="dxa"/>
          </w:tcPr>
          <w:p w14:paraId="5770EA50" w14:textId="2D6E0DAE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非我词、积极词</w:t>
            </w:r>
          </w:p>
        </w:tc>
        <w:tc>
          <w:tcPr>
            <w:tcW w:w="1984" w:type="dxa"/>
          </w:tcPr>
          <w:p w14:paraId="21D9EDE2" w14:textId="2901BF8B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自我词、消极词</w:t>
            </w:r>
          </w:p>
        </w:tc>
        <w:tc>
          <w:tcPr>
            <w:tcW w:w="1848" w:type="dxa"/>
          </w:tcPr>
          <w:p w14:paraId="4087C361" w14:textId="543B5DAC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练习</w:t>
            </w:r>
          </w:p>
        </w:tc>
        <w:tc>
          <w:tcPr>
            <w:tcW w:w="1696" w:type="dxa"/>
          </w:tcPr>
          <w:p w14:paraId="335F36A2" w14:textId="00204815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70CD" w14:paraId="2321747A" w14:textId="77777777" w:rsidTr="008772B2">
        <w:tc>
          <w:tcPr>
            <w:tcW w:w="1276" w:type="dxa"/>
          </w:tcPr>
          <w:p w14:paraId="61BEE39B" w14:textId="1CE5FEB3" w:rsidR="00AA70CD" w:rsidRDefault="00EB2FD2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 w:rsidR="009B7430">
              <w:rPr>
                <w:rFonts w:cs="Times New Roman"/>
              </w:rPr>
              <w:t>7</w:t>
            </w:r>
          </w:p>
        </w:tc>
        <w:tc>
          <w:tcPr>
            <w:tcW w:w="1985" w:type="dxa"/>
          </w:tcPr>
          <w:p w14:paraId="732E94A9" w14:textId="13852ED5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非我词、积极词</w:t>
            </w:r>
          </w:p>
        </w:tc>
        <w:tc>
          <w:tcPr>
            <w:tcW w:w="1984" w:type="dxa"/>
          </w:tcPr>
          <w:p w14:paraId="5D0A120D" w14:textId="243966DD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自我词、消极词</w:t>
            </w:r>
          </w:p>
        </w:tc>
        <w:tc>
          <w:tcPr>
            <w:tcW w:w="1848" w:type="dxa"/>
          </w:tcPr>
          <w:p w14:paraId="666363E6" w14:textId="36C3209A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正式测验</w:t>
            </w:r>
          </w:p>
        </w:tc>
        <w:tc>
          <w:tcPr>
            <w:tcW w:w="1696" w:type="dxa"/>
          </w:tcPr>
          <w:p w14:paraId="0DFC4CF8" w14:textId="1D6FCE64" w:rsidR="00AA70CD" w:rsidRDefault="009B7430" w:rsidP="00BD632D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</w:tbl>
    <w:p w14:paraId="265979C4" w14:textId="5782AD95" w:rsidR="00AA70CD" w:rsidRDefault="006E62DD">
      <w:pPr>
        <w:ind w:firstLine="480"/>
        <w:rPr>
          <w:rFonts w:cs="Times New Roman"/>
        </w:rPr>
      </w:pPr>
      <w:r w:rsidRPr="006E62DD">
        <w:rPr>
          <w:rFonts w:cs="Times New Roman"/>
          <w:noProof/>
        </w:rPr>
        <w:drawing>
          <wp:inline distT="0" distB="0" distL="0" distR="0" wp14:anchorId="1A60FCE0" wp14:editId="210BA9ED">
            <wp:extent cx="4953000" cy="3716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397" cy="37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7B8" w14:textId="62DF4F75" w:rsidR="009B47CD" w:rsidRPr="002B26ED" w:rsidRDefault="009B47CD" w:rsidP="009B47CD">
      <w:pPr>
        <w:ind w:firstLineChars="0" w:firstLine="0"/>
        <w:rPr>
          <w:rFonts w:cs="Times New Roman"/>
          <w:sz w:val="30"/>
          <w:szCs w:val="30"/>
        </w:rPr>
      </w:pPr>
      <w:r w:rsidRPr="002B26ED">
        <w:rPr>
          <w:rFonts w:cs="Times New Roman" w:hint="eastAsia"/>
          <w:sz w:val="30"/>
          <w:szCs w:val="30"/>
        </w:rPr>
        <w:t>3</w:t>
      </w:r>
      <w:r w:rsidRPr="002B26ED">
        <w:rPr>
          <w:rFonts w:cs="Times New Roman"/>
          <w:sz w:val="30"/>
          <w:szCs w:val="30"/>
        </w:rPr>
        <w:t xml:space="preserve"> </w:t>
      </w:r>
      <w:r w:rsidRPr="002B26ED">
        <w:rPr>
          <w:rFonts w:cs="Times New Roman" w:hint="eastAsia"/>
          <w:sz w:val="30"/>
          <w:szCs w:val="30"/>
        </w:rPr>
        <w:t>结果</w:t>
      </w:r>
    </w:p>
    <w:p w14:paraId="73E1407F" w14:textId="776CD514" w:rsidR="009B47CD" w:rsidRDefault="00D26824">
      <w:pPr>
        <w:ind w:firstLine="480"/>
        <w:rPr>
          <w:rFonts w:cs="Times New Roman"/>
        </w:rPr>
      </w:pPr>
      <w:r>
        <w:rPr>
          <w:rFonts w:cs="Times New Roman" w:hint="eastAsia"/>
        </w:rPr>
        <w:t>首先对数据进行预处理，本实验</w:t>
      </w:r>
      <w:r w:rsidR="00CE15E3">
        <w:rPr>
          <w:rFonts w:cs="Times New Roman" w:hint="eastAsia"/>
        </w:rPr>
        <w:t>只</w:t>
      </w:r>
      <w:r>
        <w:rPr>
          <w:rFonts w:cs="Times New Roman" w:hint="eastAsia"/>
        </w:rPr>
        <w:t>计算</w:t>
      </w:r>
      <w:r w:rsidR="00CE15E3">
        <w:rPr>
          <w:rFonts w:cs="Times New Roman" w:hint="eastAsia"/>
        </w:rPr>
        <w:t>正式测验中</w:t>
      </w:r>
      <w:r>
        <w:rPr>
          <w:rFonts w:cs="Times New Roman" w:hint="eastAsia"/>
        </w:rPr>
        <w:t>正确反应试次的反应时，反应时大于</w:t>
      </w:r>
      <w:r>
        <w:rPr>
          <w:rFonts w:cs="Times New Roman" w:hint="eastAsia"/>
        </w:rPr>
        <w:t>3</w:t>
      </w:r>
      <w:r>
        <w:rPr>
          <w:rFonts w:cs="Times New Roman"/>
        </w:rPr>
        <w:t>000ms</w:t>
      </w:r>
      <w:r>
        <w:rPr>
          <w:rFonts w:cs="Times New Roman" w:hint="eastAsia"/>
        </w:rPr>
        <w:t>的试次以</w:t>
      </w:r>
      <w:r>
        <w:rPr>
          <w:rFonts w:cs="Times New Roman" w:hint="eastAsia"/>
        </w:rPr>
        <w:t>3</w:t>
      </w:r>
      <w:r>
        <w:rPr>
          <w:rFonts w:cs="Times New Roman"/>
        </w:rPr>
        <w:t>000</w:t>
      </w:r>
      <w:r>
        <w:rPr>
          <w:rFonts w:cs="Times New Roman" w:hint="eastAsia"/>
        </w:rPr>
        <w:t>ms</w:t>
      </w:r>
      <w:r>
        <w:rPr>
          <w:rFonts w:cs="Times New Roman" w:hint="eastAsia"/>
        </w:rPr>
        <w:t>计，反应时小于</w:t>
      </w:r>
      <w:r>
        <w:rPr>
          <w:rFonts w:cs="Times New Roman" w:hint="eastAsia"/>
        </w:rPr>
        <w:t>3</w:t>
      </w:r>
      <w:r>
        <w:rPr>
          <w:rFonts w:cs="Times New Roman"/>
        </w:rPr>
        <w:t>00ms</w:t>
      </w:r>
      <w:r>
        <w:rPr>
          <w:rFonts w:cs="Times New Roman" w:hint="eastAsia"/>
        </w:rPr>
        <w:t>的试次以</w:t>
      </w:r>
      <w:r>
        <w:rPr>
          <w:rFonts w:cs="Times New Roman" w:hint="eastAsia"/>
        </w:rPr>
        <w:t>3</w:t>
      </w:r>
      <w:r>
        <w:rPr>
          <w:rFonts w:cs="Times New Roman"/>
        </w:rPr>
        <w:t>00ms</w:t>
      </w:r>
      <w:r>
        <w:rPr>
          <w:rFonts w:cs="Times New Roman" w:hint="eastAsia"/>
        </w:rPr>
        <w:t>计</w:t>
      </w:r>
      <w:r w:rsidR="00CE15E3">
        <w:rPr>
          <w:rFonts w:cs="Times New Roman" w:hint="eastAsia"/>
        </w:rPr>
        <w:t>，本实验预先设定</w:t>
      </w:r>
      <w:r w:rsidR="00662AE6">
        <w:rPr>
          <w:rFonts w:cs="Times New Roman" w:hint="eastAsia"/>
        </w:rPr>
        <w:t>剔除正确率小于</w:t>
      </w:r>
      <w:r w:rsidR="00662AE6">
        <w:rPr>
          <w:rFonts w:cs="Times New Roman" w:hint="eastAsia"/>
        </w:rPr>
        <w:t>8</w:t>
      </w:r>
      <w:r w:rsidR="00662AE6">
        <w:rPr>
          <w:rFonts w:cs="Times New Roman"/>
        </w:rPr>
        <w:t>0%</w:t>
      </w:r>
      <w:r w:rsidR="00662AE6">
        <w:rPr>
          <w:rFonts w:cs="Times New Roman" w:hint="eastAsia"/>
        </w:rPr>
        <w:t>的数据，</w:t>
      </w:r>
      <w:del w:id="10" w:author="阮 娴" w:date="2021-12-18T21:34:00Z">
        <w:r w:rsidR="00662AE6" w:rsidDel="00A508D3">
          <w:rPr>
            <w:rFonts w:cs="Times New Roman" w:hint="eastAsia"/>
          </w:rPr>
          <w:delText>不过</w:delText>
        </w:r>
      </w:del>
      <w:r w:rsidR="00662AE6">
        <w:rPr>
          <w:rFonts w:cs="Times New Roman" w:hint="eastAsia"/>
        </w:rPr>
        <w:t>本实验中所有被试的正确率均大于</w:t>
      </w:r>
      <w:r w:rsidR="00662AE6">
        <w:rPr>
          <w:rFonts w:cs="Times New Roman" w:hint="eastAsia"/>
        </w:rPr>
        <w:t>8</w:t>
      </w:r>
      <w:r w:rsidR="00662AE6">
        <w:rPr>
          <w:rFonts w:cs="Times New Roman"/>
        </w:rPr>
        <w:t>0%</w:t>
      </w:r>
      <w:r w:rsidR="00662AE6">
        <w:rPr>
          <w:rFonts w:cs="Times New Roman" w:hint="eastAsia"/>
        </w:rPr>
        <w:t>，故无</w:t>
      </w:r>
      <w:r w:rsidR="00AE4443">
        <w:rPr>
          <w:rFonts w:cs="Times New Roman" w:hint="eastAsia"/>
        </w:rPr>
        <w:t>数据因此被剔除</w:t>
      </w:r>
      <w:r w:rsidR="00740A77">
        <w:rPr>
          <w:rFonts w:cs="Times New Roman" w:hint="eastAsia"/>
        </w:rPr>
        <w:t>。</w:t>
      </w:r>
      <w:r w:rsidR="00F62528">
        <w:rPr>
          <w:rFonts w:cs="Times New Roman" w:hint="eastAsia"/>
        </w:rPr>
        <w:t>本实验</w:t>
      </w:r>
      <w:r w:rsidR="009B47CD">
        <w:rPr>
          <w:rFonts w:cs="Times New Roman" w:hint="eastAsia"/>
        </w:rPr>
        <w:t>使用</w:t>
      </w:r>
      <w:r w:rsidR="009B47CD">
        <w:rPr>
          <w:rFonts w:cs="Times New Roman" w:hint="eastAsia"/>
        </w:rPr>
        <w:t>S</w:t>
      </w:r>
      <w:r w:rsidR="009B47CD">
        <w:rPr>
          <w:rFonts w:cs="Times New Roman"/>
        </w:rPr>
        <w:t>PSS 22</w:t>
      </w:r>
      <w:r w:rsidR="009B47CD">
        <w:rPr>
          <w:rFonts w:cs="Times New Roman" w:hint="eastAsia"/>
        </w:rPr>
        <w:t>进行数据分析</w:t>
      </w:r>
      <w:r w:rsidR="00F62528">
        <w:rPr>
          <w:rFonts w:cs="Times New Roman" w:hint="eastAsia"/>
        </w:rPr>
        <w:t>。</w:t>
      </w:r>
    </w:p>
    <w:p w14:paraId="18D5C62A" w14:textId="13B9F921" w:rsidR="00F62528" w:rsidRDefault="00F62528">
      <w:pPr>
        <w:ind w:firstLine="480"/>
        <w:rPr>
          <w:rFonts w:cs="Times New Roman"/>
        </w:rPr>
      </w:pPr>
      <w:r>
        <w:rPr>
          <w:rFonts w:cs="Times New Roman" w:hint="eastAsia"/>
        </w:rPr>
        <w:t>首先，为了验证内隐自尊的存在性，对所有被试相容任务和不相容任务的反应时进行配对样本</w:t>
      </w:r>
      <w:r w:rsidRPr="00106A2B">
        <w:rPr>
          <w:rFonts w:cs="Times New Roman" w:hint="eastAsia"/>
          <w:i/>
          <w:iCs/>
        </w:rPr>
        <w:t>t</w:t>
      </w:r>
      <w:r>
        <w:rPr>
          <w:rFonts w:cs="Times New Roman" w:hint="eastAsia"/>
        </w:rPr>
        <w:t>检验</w:t>
      </w:r>
      <w:r w:rsidR="00106A2B">
        <w:rPr>
          <w:rFonts w:cs="Times New Roman" w:hint="eastAsia"/>
        </w:rPr>
        <w:t>，结果显示，相容任务的反应时</w:t>
      </w:r>
      <w:r w:rsidR="00CC1A36">
        <w:rPr>
          <w:rFonts w:cs="Times New Roman" w:hint="eastAsia"/>
        </w:rPr>
        <w:t>显著低于不相容任务，</w:t>
      </w:r>
      <w:r w:rsidR="00C85C24" w:rsidRPr="00C85C24">
        <w:rPr>
          <w:rFonts w:cs="Times New Roman" w:hint="eastAsia"/>
          <w:i/>
          <w:iCs/>
        </w:rPr>
        <w:t>t</w:t>
      </w:r>
      <w:r w:rsidR="00C85C24">
        <w:rPr>
          <w:rFonts w:cs="Times New Roman"/>
        </w:rPr>
        <w:t xml:space="preserve">(74)=-12.02, </w:t>
      </w:r>
      <w:r w:rsidR="00C85C24" w:rsidRPr="00C85C24">
        <w:rPr>
          <w:rFonts w:cs="Times New Roman"/>
          <w:i/>
          <w:iCs/>
        </w:rPr>
        <w:t>p</w:t>
      </w:r>
      <w:r w:rsidR="00C85C24">
        <w:rPr>
          <w:rFonts w:cs="Times New Roman"/>
        </w:rPr>
        <w:t>&lt;.001</w:t>
      </w:r>
      <w:r w:rsidR="00C85C24">
        <w:rPr>
          <w:rFonts w:cs="Times New Roman" w:hint="eastAsia"/>
        </w:rPr>
        <w:t>。此结果说明被试对于自我与积极意义的词的</w:t>
      </w:r>
      <w:r w:rsidR="0091486C">
        <w:rPr>
          <w:rFonts w:cs="Times New Roman" w:hint="eastAsia"/>
        </w:rPr>
        <w:t>联系更紧密，即被试普遍持有对自己积极的内隐态度，证明了内隐自尊的存在。</w:t>
      </w:r>
      <w:r w:rsidR="005B30D4">
        <w:rPr>
          <w:rFonts w:cs="Times New Roman" w:hint="eastAsia"/>
        </w:rPr>
        <w:t>对被试在相容任务和不相容任务下的反应时</w:t>
      </w:r>
      <w:r w:rsidR="00FF5A3C">
        <w:rPr>
          <w:rFonts w:cs="Times New Roman" w:hint="eastAsia"/>
        </w:rPr>
        <w:t>进行描述性统计，结果见表</w:t>
      </w:r>
      <w:r w:rsidR="00FF5A3C">
        <w:rPr>
          <w:rFonts w:cs="Times New Roman" w:hint="eastAsia"/>
        </w:rPr>
        <w:t>2</w:t>
      </w:r>
      <w:r w:rsidR="00FF5A3C">
        <w:rPr>
          <w:rFonts w:cs="Times New Roman" w:hint="eastAsia"/>
        </w:rPr>
        <w:t>。</w:t>
      </w:r>
    </w:p>
    <w:p w14:paraId="1E2A7D84" w14:textId="02FA646A" w:rsidR="00F62C4B" w:rsidRDefault="00F62C4B">
      <w:pPr>
        <w:ind w:firstLine="480"/>
        <w:rPr>
          <w:rFonts w:cs="Times New Roman"/>
        </w:rPr>
      </w:pPr>
    </w:p>
    <w:p w14:paraId="5AEAF872" w14:textId="77777777" w:rsidR="00D222C1" w:rsidRDefault="00D222C1">
      <w:pPr>
        <w:ind w:firstLine="480"/>
        <w:rPr>
          <w:rFonts w:cs="Times New Roman"/>
        </w:rPr>
      </w:pPr>
    </w:p>
    <w:p w14:paraId="37F873E8" w14:textId="43A86F31" w:rsidR="00F62C4B" w:rsidRPr="00F62C4B" w:rsidRDefault="00C34664" w:rsidP="00F62C4B">
      <w:pPr>
        <w:ind w:firstLine="482"/>
        <w:jc w:val="center"/>
        <w:rPr>
          <w:rFonts w:cs="Times New Roman"/>
          <w:b/>
          <w:bCs/>
        </w:rPr>
      </w:pPr>
      <w:r w:rsidRPr="00F62C4B">
        <w:rPr>
          <w:rFonts w:cs="Times New Roman" w:hint="eastAsia"/>
          <w:b/>
          <w:bCs/>
        </w:rPr>
        <w:t>表</w:t>
      </w:r>
      <w:r w:rsidRPr="00F62C4B">
        <w:rPr>
          <w:rFonts w:cs="Times New Roman" w:hint="eastAsia"/>
          <w:b/>
          <w:bCs/>
        </w:rPr>
        <w:t>2</w:t>
      </w:r>
      <w:r w:rsidRPr="00F62C4B">
        <w:rPr>
          <w:rFonts w:cs="Times New Roman"/>
          <w:b/>
          <w:bCs/>
        </w:rPr>
        <w:t xml:space="preserve"> </w:t>
      </w:r>
      <w:r w:rsidR="00F62C4B" w:rsidRPr="00F62C4B">
        <w:rPr>
          <w:rFonts w:cs="Times New Roman" w:hint="eastAsia"/>
          <w:b/>
          <w:bCs/>
        </w:rPr>
        <w:t>被试的</w:t>
      </w:r>
      <w:r w:rsidRPr="00F62C4B">
        <w:rPr>
          <w:rFonts w:cs="Times New Roman" w:hint="eastAsia"/>
          <w:b/>
          <w:bCs/>
        </w:rPr>
        <w:t>相容任务</w:t>
      </w:r>
      <w:r w:rsidR="00F62C4B" w:rsidRPr="00F62C4B">
        <w:rPr>
          <w:rFonts w:cs="Times New Roman" w:hint="eastAsia"/>
          <w:b/>
          <w:bCs/>
        </w:rPr>
        <w:t>反应时、不相容任务反应时</w:t>
      </w:r>
      <w:r w:rsidR="00B243D0">
        <w:rPr>
          <w:rFonts w:cs="Times New Roman" w:hint="eastAsia"/>
          <w:b/>
          <w:bCs/>
        </w:rPr>
        <w:t>(</w:t>
      </w:r>
      <w:r w:rsidR="00B243D0" w:rsidRPr="00B243D0">
        <w:rPr>
          <w:rFonts w:cs="Times New Roman"/>
          <w:b/>
          <w:bCs/>
          <w:i/>
          <w:iCs/>
        </w:rPr>
        <w:t>M</w:t>
      </w:r>
      <w:r w:rsidR="00B243D0">
        <w:rPr>
          <w:rFonts w:cs="Times New Roman" w:hint="eastAsia"/>
          <w:b/>
          <w:bCs/>
        </w:rPr>
        <w:t>±</w:t>
      </w:r>
      <w:r w:rsidR="00B243D0" w:rsidRPr="00B243D0">
        <w:rPr>
          <w:rFonts w:cs="Times New Roman"/>
          <w:b/>
          <w:bCs/>
          <w:i/>
          <w:iCs/>
        </w:rPr>
        <w:t>SD</w:t>
      </w:r>
      <w:r w:rsidR="00B243D0">
        <w:rPr>
          <w:rFonts w:cs="Times New Roman"/>
          <w:b/>
          <w:bCs/>
        </w:rPr>
        <w:t>)</w:t>
      </w:r>
    </w:p>
    <w:tbl>
      <w:tblPr>
        <w:tblStyle w:val="a"/>
        <w:tblW w:w="7797" w:type="dxa"/>
        <w:jc w:val="center"/>
        <w:tblBorders>
          <w:top w:val="single" w:sz="12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2599"/>
        <w:gridCol w:w="2599"/>
        <w:gridCol w:w="2599"/>
      </w:tblGrid>
      <w:tr w:rsidR="006C4887" w14:paraId="37D7F0C7" w14:textId="77777777" w:rsidTr="00ED046B">
        <w:trPr>
          <w:jc w:val="center"/>
        </w:trPr>
        <w:tc>
          <w:tcPr>
            <w:tcW w:w="2599" w:type="dxa"/>
            <w:tcBorders>
              <w:top w:val="single" w:sz="12" w:space="0" w:color="auto"/>
              <w:bottom w:val="single" w:sz="6" w:space="0" w:color="auto"/>
            </w:tcBorders>
          </w:tcPr>
          <w:p w14:paraId="503EBD0D" w14:textId="77777777" w:rsidR="006C4887" w:rsidRDefault="006C4887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2599" w:type="dxa"/>
            <w:tcBorders>
              <w:top w:val="single" w:sz="12" w:space="0" w:color="auto"/>
              <w:bottom w:val="single" w:sz="6" w:space="0" w:color="auto"/>
            </w:tcBorders>
          </w:tcPr>
          <w:p w14:paraId="11E76D2C" w14:textId="44646B39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相容任务的</w:t>
            </w:r>
            <w:commentRangeStart w:id="11"/>
            <w:r>
              <w:rPr>
                <w:rFonts w:cs="Times New Roman" w:hint="eastAsia"/>
              </w:rPr>
              <w:t>反应时</w:t>
            </w:r>
            <w:commentRangeEnd w:id="11"/>
            <w:r w:rsidR="00A508D3">
              <w:rPr>
                <w:rStyle w:val="a8"/>
              </w:rPr>
              <w:commentReference w:id="11"/>
            </w:r>
          </w:p>
        </w:tc>
        <w:tc>
          <w:tcPr>
            <w:tcW w:w="2599" w:type="dxa"/>
            <w:tcBorders>
              <w:top w:val="single" w:sz="12" w:space="0" w:color="auto"/>
              <w:bottom w:val="single" w:sz="6" w:space="0" w:color="auto"/>
            </w:tcBorders>
          </w:tcPr>
          <w:p w14:paraId="7653F577" w14:textId="77CEC5DB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不相容任务的反应时</w:t>
            </w:r>
          </w:p>
        </w:tc>
      </w:tr>
      <w:tr w:rsidR="006C4887" w14:paraId="60B4C133" w14:textId="77777777" w:rsidTr="00ED046B">
        <w:tblPrEx>
          <w:tblBorders>
            <w:bottom w:val="single" w:sz="12" w:space="0" w:color="auto"/>
          </w:tblBorders>
        </w:tblPrEx>
        <w:trPr>
          <w:jc w:val="center"/>
        </w:trPr>
        <w:tc>
          <w:tcPr>
            <w:tcW w:w="2599" w:type="dxa"/>
            <w:tcBorders>
              <w:top w:val="single" w:sz="6" w:space="0" w:color="auto"/>
            </w:tcBorders>
          </w:tcPr>
          <w:p w14:paraId="715D96D7" w14:textId="11C6B9CE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男性</w:t>
            </w:r>
          </w:p>
        </w:tc>
        <w:tc>
          <w:tcPr>
            <w:tcW w:w="2599" w:type="dxa"/>
            <w:tcBorders>
              <w:top w:val="single" w:sz="6" w:space="0" w:color="auto"/>
            </w:tcBorders>
          </w:tcPr>
          <w:p w14:paraId="2E709A49" w14:textId="70CCA944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22.22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108.94</w:t>
            </w:r>
          </w:p>
        </w:tc>
        <w:tc>
          <w:tcPr>
            <w:tcW w:w="2599" w:type="dxa"/>
            <w:tcBorders>
              <w:top w:val="single" w:sz="6" w:space="0" w:color="auto"/>
            </w:tcBorders>
          </w:tcPr>
          <w:p w14:paraId="30DBB6D1" w14:textId="5B997CC7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93.79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215.06</w:t>
            </w:r>
          </w:p>
        </w:tc>
      </w:tr>
      <w:tr w:rsidR="006C4887" w14:paraId="692FE003" w14:textId="77777777" w:rsidTr="006C4887">
        <w:tblPrEx>
          <w:tblBorders>
            <w:bottom w:val="single" w:sz="12" w:space="0" w:color="auto"/>
          </w:tblBorders>
        </w:tblPrEx>
        <w:trPr>
          <w:jc w:val="center"/>
        </w:trPr>
        <w:tc>
          <w:tcPr>
            <w:tcW w:w="2599" w:type="dxa"/>
          </w:tcPr>
          <w:p w14:paraId="11649A78" w14:textId="2409FBAD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女性</w:t>
            </w:r>
          </w:p>
        </w:tc>
        <w:tc>
          <w:tcPr>
            <w:tcW w:w="2599" w:type="dxa"/>
          </w:tcPr>
          <w:p w14:paraId="5B86B85F" w14:textId="787DB421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08.91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05.59</w:t>
            </w:r>
          </w:p>
        </w:tc>
        <w:tc>
          <w:tcPr>
            <w:tcW w:w="2599" w:type="dxa"/>
          </w:tcPr>
          <w:p w14:paraId="5A5BF8FD" w14:textId="6D3F590D" w:rsidR="006C4887" w:rsidRDefault="006C4887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84.23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163.75</w:t>
            </w:r>
          </w:p>
        </w:tc>
      </w:tr>
      <w:tr w:rsidR="003D44DA" w14:paraId="4C15C630" w14:textId="77777777" w:rsidTr="006C4887">
        <w:tblPrEx>
          <w:tblBorders>
            <w:bottom w:val="single" w:sz="12" w:space="0" w:color="auto"/>
          </w:tblBorders>
        </w:tblPrEx>
        <w:trPr>
          <w:jc w:val="center"/>
        </w:trPr>
        <w:tc>
          <w:tcPr>
            <w:tcW w:w="2599" w:type="dxa"/>
          </w:tcPr>
          <w:p w14:paraId="31595D86" w14:textId="48A6CD19" w:rsidR="003D44DA" w:rsidRDefault="003D44DA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全体</w:t>
            </w:r>
          </w:p>
        </w:tc>
        <w:tc>
          <w:tcPr>
            <w:tcW w:w="2599" w:type="dxa"/>
          </w:tcPr>
          <w:p w14:paraId="4C65B2CC" w14:textId="2EE0C984" w:rsidR="003D44DA" w:rsidRDefault="003D44DA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14.7</w:t>
            </w:r>
            <w:r w:rsidR="00AB1D73">
              <w:rPr>
                <w:rFonts w:cs="Times New Roman"/>
              </w:rPr>
              <w:t>6</w:t>
            </w:r>
            <w:r w:rsidR="00AB1D73">
              <w:rPr>
                <w:rFonts w:cs="Times New Roman" w:hint="eastAsia"/>
              </w:rPr>
              <w:t>±</w:t>
            </w:r>
            <w:r w:rsidR="00AB1D73">
              <w:rPr>
                <w:rFonts w:cs="Times New Roman"/>
              </w:rPr>
              <w:t>106.56</w:t>
            </w:r>
          </w:p>
        </w:tc>
        <w:tc>
          <w:tcPr>
            <w:tcW w:w="2599" w:type="dxa"/>
          </w:tcPr>
          <w:p w14:paraId="74892322" w14:textId="2CDDB35C" w:rsidR="003D44DA" w:rsidRDefault="00AB1D73">
            <w:pPr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32.44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194.56</w:t>
            </w:r>
          </w:p>
        </w:tc>
      </w:tr>
    </w:tbl>
    <w:p w14:paraId="433A6C83" w14:textId="77777777" w:rsidR="00B26389" w:rsidRDefault="00B26389">
      <w:pPr>
        <w:ind w:firstLine="480"/>
        <w:rPr>
          <w:rFonts w:cs="Times New Roman"/>
        </w:rPr>
      </w:pPr>
    </w:p>
    <w:p w14:paraId="737F29A5" w14:textId="472426C5" w:rsidR="00FF5A3C" w:rsidRDefault="003F36BA">
      <w:pPr>
        <w:ind w:firstLine="480"/>
        <w:rPr>
          <w:rFonts w:cs="Times New Roman"/>
        </w:rPr>
      </w:pPr>
      <w:r>
        <w:rPr>
          <w:rFonts w:cs="Times New Roman" w:hint="eastAsia"/>
        </w:rPr>
        <w:t>随后</w:t>
      </w:r>
      <w:r w:rsidR="00D440B1">
        <w:rPr>
          <w:rFonts w:cs="Times New Roman" w:hint="eastAsia"/>
        </w:rPr>
        <w:t>将不相容任务的反应时减去相容任务的反应时，得到的反应时差值用</w:t>
      </w:r>
      <w:r w:rsidR="00B26389">
        <w:rPr>
          <w:rFonts w:cs="Times New Roman" w:hint="eastAsia"/>
        </w:rPr>
        <w:t>来</w:t>
      </w:r>
      <w:r w:rsidR="00D440B1">
        <w:rPr>
          <w:rFonts w:cs="Times New Roman" w:hint="eastAsia"/>
        </w:rPr>
        <w:t>衡量内隐自尊。</w:t>
      </w:r>
      <w:r>
        <w:rPr>
          <w:rFonts w:cs="Times New Roman" w:hint="eastAsia"/>
        </w:rPr>
        <w:t>对收集到的</w:t>
      </w:r>
      <w:r>
        <w:rPr>
          <w:rFonts w:cs="Times New Roman" w:hint="eastAsia"/>
        </w:rPr>
        <w:t>R</w:t>
      </w:r>
      <w:r>
        <w:rPr>
          <w:rFonts w:cs="Times New Roman"/>
        </w:rPr>
        <w:t>osenberg</w:t>
      </w:r>
      <w:r>
        <w:rPr>
          <w:rFonts w:cs="Times New Roman" w:hint="eastAsia"/>
        </w:rPr>
        <w:t>自尊量表数据进行统计，将被试在每一条目下的分数加和，其中</w:t>
      </w:r>
      <w:r w:rsidR="00B40479">
        <w:rPr>
          <w:rFonts w:cs="Times New Roman" w:hint="eastAsia"/>
        </w:rPr>
        <w:t>第</w:t>
      </w:r>
      <w:r w:rsidR="00B40479">
        <w:rPr>
          <w:rFonts w:cs="Times New Roman" w:hint="eastAsia"/>
        </w:rPr>
        <w:t>3</w:t>
      </w:r>
      <w:r w:rsidR="00B40479">
        <w:rPr>
          <w:rFonts w:cs="Times New Roman" w:hint="eastAsia"/>
        </w:rPr>
        <w:t>、</w:t>
      </w:r>
      <w:r w:rsidR="00B40479">
        <w:rPr>
          <w:rFonts w:cs="Times New Roman" w:hint="eastAsia"/>
        </w:rPr>
        <w:t>5</w:t>
      </w:r>
      <w:r w:rsidR="00B40479">
        <w:rPr>
          <w:rFonts w:cs="Times New Roman" w:hint="eastAsia"/>
        </w:rPr>
        <w:t>、</w:t>
      </w:r>
      <w:r w:rsidR="00B40479">
        <w:rPr>
          <w:rFonts w:cs="Times New Roman" w:hint="eastAsia"/>
        </w:rPr>
        <w:t>8</w:t>
      </w:r>
      <w:r w:rsidR="00B40479">
        <w:rPr>
          <w:rFonts w:cs="Times New Roman" w:hint="eastAsia"/>
        </w:rPr>
        <w:t>、</w:t>
      </w:r>
      <w:r w:rsidR="00B40479">
        <w:rPr>
          <w:rFonts w:cs="Times New Roman" w:hint="eastAsia"/>
        </w:rPr>
        <w:t>9</w:t>
      </w:r>
      <w:r w:rsidR="00B40479">
        <w:rPr>
          <w:rFonts w:cs="Times New Roman" w:hint="eastAsia"/>
        </w:rPr>
        <w:t>、</w:t>
      </w:r>
      <w:r w:rsidR="00B40479">
        <w:rPr>
          <w:rFonts w:cs="Times New Roman" w:hint="eastAsia"/>
        </w:rPr>
        <w:t>1</w:t>
      </w:r>
      <w:r w:rsidR="00B40479">
        <w:rPr>
          <w:rFonts w:cs="Times New Roman"/>
        </w:rPr>
        <w:t>0</w:t>
      </w:r>
      <w:r w:rsidR="00B40479">
        <w:rPr>
          <w:rFonts w:cs="Times New Roman" w:hint="eastAsia"/>
        </w:rPr>
        <w:t>五个条目反向计分，</w:t>
      </w:r>
      <w:r w:rsidR="00B26389">
        <w:rPr>
          <w:rFonts w:cs="Times New Roman" w:hint="eastAsia"/>
        </w:rPr>
        <w:t>将被试量表的总分用来衡量外显自尊，描述性</w:t>
      </w:r>
      <w:r w:rsidR="00B40479">
        <w:rPr>
          <w:rFonts w:cs="Times New Roman" w:hint="eastAsia"/>
        </w:rPr>
        <w:t>结果见表</w:t>
      </w:r>
      <w:r w:rsidR="00B40479">
        <w:rPr>
          <w:rFonts w:cs="Times New Roman" w:hint="eastAsia"/>
        </w:rPr>
        <w:t>3</w:t>
      </w:r>
      <w:r w:rsidR="00B40479">
        <w:rPr>
          <w:rFonts w:cs="Times New Roman" w:hint="eastAsia"/>
        </w:rPr>
        <w:t>。</w:t>
      </w:r>
    </w:p>
    <w:p w14:paraId="50F02B9B" w14:textId="77777777" w:rsidR="00B243D0" w:rsidRDefault="00B243D0">
      <w:pPr>
        <w:ind w:firstLine="480"/>
        <w:rPr>
          <w:rFonts w:cs="Times New Roman"/>
        </w:rPr>
      </w:pPr>
    </w:p>
    <w:p w14:paraId="268482D8" w14:textId="7E53F30C" w:rsidR="00B26389" w:rsidRDefault="00D40F35" w:rsidP="00905CB8">
      <w:pPr>
        <w:ind w:firstLine="482"/>
        <w:jc w:val="center"/>
        <w:rPr>
          <w:rFonts w:cs="Times New Roman"/>
        </w:rPr>
      </w:pPr>
      <w:r w:rsidRPr="00905CB8">
        <w:rPr>
          <w:rFonts w:cs="Times New Roman" w:hint="eastAsia"/>
          <w:b/>
          <w:bCs/>
        </w:rPr>
        <w:t>表</w:t>
      </w:r>
      <w:r w:rsidRPr="00905CB8">
        <w:rPr>
          <w:rFonts w:cs="Times New Roman" w:hint="eastAsia"/>
          <w:b/>
          <w:bCs/>
        </w:rPr>
        <w:t>3</w:t>
      </w:r>
      <w:r w:rsidRPr="00905CB8">
        <w:rPr>
          <w:rFonts w:cs="Times New Roman"/>
          <w:b/>
          <w:bCs/>
        </w:rPr>
        <w:t xml:space="preserve"> </w:t>
      </w:r>
      <w:r w:rsidRPr="00905CB8">
        <w:rPr>
          <w:rFonts w:cs="Times New Roman" w:hint="eastAsia"/>
          <w:b/>
          <w:bCs/>
        </w:rPr>
        <w:t>被试的</w:t>
      </w:r>
      <w:r w:rsidRPr="00905CB8">
        <w:rPr>
          <w:rFonts w:cs="Times New Roman" w:hint="eastAsia"/>
          <w:b/>
          <w:bCs/>
        </w:rPr>
        <w:t>I</w:t>
      </w:r>
      <w:r w:rsidRPr="00905CB8">
        <w:rPr>
          <w:rFonts w:cs="Times New Roman"/>
          <w:b/>
          <w:bCs/>
        </w:rPr>
        <w:t>AT</w:t>
      </w:r>
      <w:r w:rsidRPr="00905CB8">
        <w:rPr>
          <w:rFonts w:cs="Times New Roman" w:hint="eastAsia"/>
          <w:b/>
          <w:bCs/>
        </w:rPr>
        <w:t>反应时差值和</w:t>
      </w:r>
      <w:r w:rsidRPr="00905CB8">
        <w:rPr>
          <w:rFonts w:cs="Times New Roman" w:hint="eastAsia"/>
          <w:b/>
          <w:bCs/>
        </w:rPr>
        <w:t>R</w:t>
      </w:r>
      <w:r w:rsidRPr="00905CB8">
        <w:rPr>
          <w:rFonts w:cs="Times New Roman"/>
          <w:b/>
          <w:bCs/>
        </w:rPr>
        <w:t>osenberg</w:t>
      </w:r>
      <w:r w:rsidRPr="00905CB8">
        <w:rPr>
          <w:rFonts w:cs="Times New Roman" w:hint="eastAsia"/>
          <w:b/>
          <w:bCs/>
        </w:rPr>
        <w:t>自尊量表</w:t>
      </w:r>
      <w:r w:rsidR="009B6B5A" w:rsidRPr="00905CB8">
        <w:rPr>
          <w:rFonts w:cs="Times New Roman" w:hint="eastAsia"/>
          <w:b/>
          <w:bCs/>
        </w:rPr>
        <w:t>总分</w:t>
      </w:r>
      <w:r w:rsidR="00905CB8">
        <w:rPr>
          <w:rFonts w:cs="Times New Roman" w:hint="eastAsia"/>
          <w:b/>
          <w:bCs/>
        </w:rPr>
        <w:t>(</w:t>
      </w:r>
      <w:r w:rsidR="00905CB8" w:rsidRPr="00B243D0">
        <w:rPr>
          <w:rFonts w:cs="Times New Roman"/>
          <w:b/>
          <w:bCs/>
          <w:i/>
          <w:iCs/>
        </w:rPr>
        <w:t>M</w:t>
      </w:r>
      <w:r w:rsidR="00905CB8">
        <w:rPr>
          <w:rFonts w:cs="Times New Roman" w:hint="eastAsia"/>
          <w:b/>
          <w:bCs/>
        </w:rPr>
        <w:t>±</w:t>
      </w:r>
      <w:r w:rsidR="00905CB8" w:rsidRPr="00B243D0">
        <w:rPr>
          <w:rFonts w:cs="Times New Roman"/>
          <w:b/>
          <w:bCs/>
          <w:i/>
          <w:iCs/>
        </w:rPr>
        <w:t>SD</w:t>
      </w:r>
      <w:r w:rsidR="00905CB8">
        <w:rPr>
          <w:rFonts w:cs="Times New Roman"/>
          <w:b/>
          <w:bCs/>
        </w:rPr>
        <w:t>)</w:t>
      </w:r>
    </w:p>
    <w:tbl>
      <w:tblPr>
        <w:tblStyle w:val="a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6B5A" w14:paraId="7D56B76F" w14:textId="77777777" w:rsidTr="00905CB8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614562ED" w14:textId="77777777" w:rsidR="009B6B5A" w:rsidRDefault="009B6B5A" w:rsidP="00905CB8">
            <w:pPr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3DF0F889" w14:textId="077D551D" w:rsidR="009B6B5A" w:rsidRDefault="00B243D0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AT</w:t>
            </w:r>
            <w:r>
              <w:rPr>
                <w:rFonts w:cs="Times New Roman" w:hint="eastAsia"/>
              </w:rPr>
              <w:t>反应时差值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</w:tcPr>
          <w:p w14:paraId="607B82D3" w14:textId="511DA502" w:rsidR="009B6B5A" w:rsidRDefault="00B243D0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</w:t>
            </w:r>
            <w:r>
              <w:rPr>
                <w:rFonts w:cs="Times New Roman"/>
              </w:rPr>
              <w:t>osenberg</w:t>
            </w:r>
            <w:r>
              <w:rPr>
                <w:rFonts w:cs="Times New Roman" w:hint="eastAsia"/>
              </w:rPr>
              <w:t>自尊量表总分</w:t>
            </w:r>
          </w:p>
        </w:tc>
      </w:tr>
      <w:tr w:rsidR="009B6B5A" w14:paraId="72CEDAAD" w14:textId="77777777" w:rsidTr="00905CB8">
        <w:tc>
          <w:tcPr>
            <w:tcW w:w="2765" w:type="dxa"/>
            <w:tcBorders>
              <w:top w:val="single" w:sz="6" w:space="0" w:color="auto"/>
            </w:tcBorders>
          </w:tcPr>
          <w:p w14:paraId="0F2773C7" w14:textId="386514AE" w:rsidR="009B6B5A" w:rsidRDefault="009B6B5A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男性</w:t>
            </w:r>
          </w:p>
        </w:tc>
        <w:tc>
          <w:tcPr>
            <w:tcW w:w="2765" w:type="dxa"/>
            <w:tcBorders>
              <w:top w:val="single" w:sz="6" w:space="0" w:color="auto"/>
            </w:tcBorders>
          </w:tcPr>
          <w:p w14:paraId="77915D2D" w14:textId="660ACD02" w:rsidR="009B6B5A" w:rsidRDefault="00143A04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71.57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153.94</w:t>
            </w:r>
          </w:p>
        </w:tc>
        <w:tc>
          <w:tcPr>
            <w:tcW w:w="2766" w:type="dxa"/>
            <w:tcBorders>
              <w:top w:val="single" w:sz="6" w:space="0" w:color="auto"/>
            </w:tcBorders>
          </w:tcPr>
          <w:p w14:paraId="1EB076EB" w14:textId="2F945626" w:rsidR="009B6B5A" w:rsidRDefault="00143A04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9.88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5.51</w:t>
            </w:r>
          </w:p>
        </w:tc>
      </w:tr>
      <w:tr w:rsidR="009B6B5A" w14:paraId="171DD0AF" w14:textId="77777777" w:rsidTr="00905CB8">
        <w:tc>
          <w:tcPr>
            <w:tcW w:w="2765" w:type="dxa"/>
          </w:tcPr>
          <w:p w14:paraId="04A81FBA" w14:textId="744A53F4" w:rsidR="009B6B5A" w:rsidRDefault="009B6B5A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女性</w:t>
            </w:r>
          </w:p>
        </w:tc>
        <w:tc>
          <w:tcPr>
            <w:tcW w:w="2765" w:type="dxa"/>
          </w:tcPr>
          <w:p w14:paraId="40D5E63B" w14:textId="20D9F46F" w:rsidR="009B6B5A" w:rsidRDefault="00143A04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75.33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147.45</w:t>
            </w:r>
          </w:p>
        </w:tc>
        <w:tc>
          <w:tcPr>
            <w:tcW w:w="2766" w:type="dxa"/>
          </w:tcPr>
          <w:p w14:paraId="68EE4018" w14:textId="2ADD3F63" w:rsidR="009B6B5A" w:rsidRDefault="00143A04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8.07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4.89</w:t>
            </w:r>
          </w:p>
        </w:tc>
      </w:tr>
      <w:tr w:rsidR="003D44DA" w14:paraId="0240E602" w14:textId="77777777" w:rsidTr="00905CB8">
        <w:tc>
          <w:tcPr>
            <w:tcW w:w="2765" w:type="dxa"/>
          </w:tcPr>
          <w:p w14:paraId="1FF76833" w14:textId="55F5ECE0" w:rsidR="003D44DA" w:rsidRDefault="003D44DA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全体</w:t>
            </w:r>
          </w:p>
        </w:tc>
        <w:tc>
          <w:tcPr>
            <w:tcW w:w="2765" w:type="dxa"/>
          </w:tcPr>
          <w:p w14:paraId="71652073" w14:textId="2EF858E9" w:rsidR="003D44DA" w:rsidRDefault="00AB1D73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17.67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156.87</w:t>
            </w:r>
          </w:p>
        </w:tc>
        <w:tc>
          <w:tcPr>
            <w:tcW w:w="2766" w:type="dxa"/>
          </w:tcPr>
          <w:p w14:paraId="4F9AD742" w14:textId="5DFBCB4C" w:rsidR="003D44DA" w:rsidRDefault="00AB1D73" w:rsidP="00905CB8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8.87</w:t>
            </w:r>
            <w:r>
              <w:rPr>
                <w:rFonts w:cs="Times New Roman" w:hint="eastAsia"/>
              </w:rPr>
              <w:t>±</w:t>
            </w:r>
            <w:r>
              <w:rPr>
                <w:rFonts w:cs="Times New Roman"/>
              </w:rPr>
              <w:t>5.22</w:t>
            </w:r>
          </w:p>
        </w:tc>
      </w:tr>
    </w:tbl>
    <w:p w14:paraId="37EAB916" w14:textId="77777777" w:rsidR="009D2D82" w:rsidRDefault="009D2D82">
      <w:pPr>
        <w:ind w:firstLine="480"/>
        <w:rPr>
          <w:rFonts w:cs="Times New Roman"/>
        </w:rPr>
      </w:pPr>
    </w:p>
    <w:p w14:paraId="55A91803" w14:textId="1F49F047" w:rsidR="009B6B5A" w:rsidRDefault="005918C2">
      <w:pPr>
        <w:ind w:firstLine="480"/>
        <w:rPr>
          <w:rFonts w:cs="Times New Roman"/>
        </w:rPr>
      </w:pPr>
      <w:r>
        <w:rPr>
          <w:rFonts w:cs="Times New Roman" w:hint="eastAsia"/>
        </w:rPr>
        <w:t>下面</w:t>
      </w:r>
      <w:r w:rsidR="009D2D82">
        <w:rPr>
          <w:rFonts w:cs="Times New Roman" w:hint="eastAsia"/>
        </w:rPr>
        <w:t>探究内隐自尊和外显自尊的关系以及</w:t>
      </w:r>
      <w:r>
        <w:rPr>
          <w:rFonts w:cs="Times New Roman" w:hint="eastAsia"/>
        </w:rPr>
        <w:t>性别对这种关系的影响。</w:t>
      </w:r>
      <w:r w:rsidR="005C3DFB">
        <w:rPr>
          <w:rFonts w:cs="Times New Roman" w:hint="eastAsia"/>
        </w:rPr>
        <w:t>对男性、女性以及全体被试</w:t>
      </w:r>
      <w:r w:rsidR="00320667">
        <w:rPr>
          <w:rFonts w:cs="Times New Roman" w:hint="eastAsia"/>
        </w:rPr>
        <w:t>的</w:t>
      </w:r>
      <w:r w:rsidR="00320667">
        <w:rPr>
          <w:rFonts w:cs="Times New Roman" w:hint="eastAsia"/>
        </w:rPr>
        <w:t>Rosen</w:t>
      </w:r>
      <w:r w:rsidR="00320667">
        <w:rPr>
          <w:rFonts w:cs="Times New Roman"/>
        </w:rPr>
        <w:t>berg</w:t>
      </w:r>
      <w:r w:rsidR="00320667">
        <w:rPr>
          <w:rFonts w:cs="Times New Roman" w:hint="eastAsia"/>
        </w:rPr>
        <w:t>自尊量表总分与</w:t>
      </w:r>
      <w:r w:rsidR="00320667">
        <w:rPr>
          <w:rFonts w:cs="Times New Roman" w:hint="eastAsia"/>
        </w:rPr>
        <w:t>I</w:t>
      </w:r>
      <w:r w:rsidR="00320667">
        <w:rPr>
          <w:rFonts w:cs="Times New Roman"/>
        </w:rPr>
        <w:t>AT</w:t>
      </w:r>
      <w:r w:rsidR="00320667">
        <w:rPr>
          <w:rFonts w:cs="Times New Roman" w:hint="eastAsia"/>
        </w:rPr>
        <w:t>反应时</w:t>
      </w:r>
      <w:commentRangeStart w:id="12"/>
      <w:r w:rsidR="00320667">
        <w:rPr>
          <w:rFonts w:cs="Times New Roman" w:hint="eastAsia"/>
        </w:rPr>
        <w:t>差值进行</w:t>
      </w:r>
      <w:r w:rsidR="00320667">
        <w:rPr>
          <w:rFonts w:cs="Times New Roman" w:hint="eastAsia"/>
        </w:rPr>
        <w:t>P</w:t>
      </w:r>
      <w:r w:rsidR="00320667">
        <w:rPr>
          <w:rFonts w:cs="Times New Roman"/>
        </w:rPr>
        <w:t>earson</w:t>
      </w:r>
      <w:r w:rsidR="00320667">
        <w:rPr>
          <w:rFonts w:cs="Times New Roman" w:hint="eastAsia"/>
        </w:rPr>
        <w:t>相关检验，</w:t>
      </w:r>
      <w:commentRangeEnd w:id="12"/>
      <w:r w:rsidR="00A508D3">
        <w:rPr>
          <w:rStyle w:val="a8"/>
        </w:rPr>
        <w:commentReference w:id="12"/>
      </w:r>
      <w:r w:rsidR="00320667">
        <w:rPr>
          <w:rFonts w:cs="Times New Roman" w:hint="eastAsia"/>
        </w:rPr>
        <w:t>结果显示，</w:t>
      </w:r>
      <w:r w:rsidR="0083110E">
        <w:rPr>
          <w:rFonts w:cs="Times New Roman" w:hint="eastAsia"/>
        </w:rPr>
        <w:t>男性被试中二者没有显著的相关关系，</w:t>
      </w:r>
      <w:r w:rsidR="0083110E" w:rsidRPr="006D01FA">
        <w:rPr>
          <w:rFonts w:cs="Times New Roman" w:hint="eastAsia"/>
          <w:i/>
          <w:iCs/>
        </w:rPr>
        <w:t>r</w:t>
      </w:r>
      <w:r w:rsidR="0083110E">
        <w:rPr>
          <w:rFonts w:cs="Times New Roman"/>
        </w:rPr>
        <w:t xml:space="preserve">=0.01, </w:t>
      </w:r>
      <w:r w:rsidR="0083110E" w:rsidRPr="006D01FA">
        <w:rPr>
          <w:rFonts w:cs="Times New Roman"/>
          <w:i/>
          <w:iCs/>
        </w:rPr>
        <w:t>p</w:t>
      </w:r>
      <w:r w:rsidR="0083110E">
        <w:rPr>
          <w:rFonts w:cs="Times New Roman"/>
        </w:rPr>
        <w:t>=.947</w:t>
      </w:r>
      <w:r w:rsidR="0083110E">
        <w:rPr>
          <w:rFonts w:cs="Times New Roman" w:hint="eastAsia"/>
        </w:rPr>
        <w:t>；女性被试中</w:t>
      </w:r>
      <w:r w:rsidR="00795933">
        <w:rPr>
          <w:rFonts w:cs="Times New Roman" w:hint="eastAsia"/>
        </w:rPr>
        <w:t>二者没有显著的相关关系，</w:t>
      </w:r>
      <w:r w:rsidR="00795933" w:rsidRPr="006D01FA">
        <w:rPr>
          <w:rFonts w:cs="Times New Roman" w:hint="eastAsia"/>
          <w:i/>
          <w:iCs/>
        </w:rPr>
        <w:t>r</w:t>
      </w:r>
      <w:r w:rsidR="00795933">
        <w:rPr>
          <w:rFonts w:cs="Times New Roman"/>
        </w:rPr>
        <w:t>=0.</w:t>
      </w:r>
      <w:r w:rsidR="009563E0">
        <w:rPr>
          <w:rFonts w:cs="Times New Roman"/>
        </w:rPr>
        <w:t>05</w:t>
      </w:r>
      <w:r w:rsidR="00795933">
        <w:rPr>
          <w:rFonts w:cs="Times New Roman"/>
        </w:rPr>
        <w:t>,</w:t>
      </w:r>
      <w:r w:rsidR="00795933" w:rsidRPr="006D01FA">
        <w:rPr>
          <w:rFonts w:cs="Times New Roman"/>
          <w:i/>
          <w:iCs/>
        </w:rPr>
        <w:t xml:space="preserve"> p</w:t>
      </w:r>
      <w:r w:rsidR="00795933">
        <w:rPr>
          <w:rFonts w:cs="Times New Roman"/>
        </w:rPr>
        <w:t>=.</w:t>
      </w:r>
      <w:r w:rsidR="009563E0">
        <w:rPr>
          <w:rFonts w:cs="Times New Roman"/>
        </w:rPr>
        <w:t>742</w:t>
      </w:r>
      <w:r w:rsidR="00795933">
        <w:rPr>
          <w:rFonts w:cs="Times New Roman" w:hint="eastAsia"/>
        </w:rPr>
        <w:t>；全体被试中</w:t>
      </w:r>
      <w:r w:rsidR="0083566F">
        <w:rPr>
          <w:rFonts w:cs="Times New Roman" w:hint="eastAsia"/>
        </w:rPr>
        <w:t>二者没有显著的相关关系，</w:t>
      </w:r>
      <w:r w:rsidR="0083566F" w:rsidRPr="006D01FA">
        <w:rPr>
          <w:rFonts w:cs="Times New Roman" w:hint="eastAsia"/>
          <w:i/>
          <w:iCs/>
        </w:rPr>
        <w:t>r</w:t>
      </w:r>
      <w:r w:rsidR="0083566F">
        <w:rPr>
          <w:rFonts w:cs="Times New Roman"/>
        </w:rPr>
        <w:t>=0.</w:t>
      </w:r>
      <w:r w:rsidR="00C72518">
        <w:rPr>
          <w:rFonts w:cs="Times New Roman"/>
        </w:rPr>
        <w:t>08</w:t>
      </w:r>
      <w:r w:rsidR="0083566F">
        <w:rPr>
          <w:rFonts w:cs="Times New Roman"/>
        </w:rPr>
        <w:t xml:space="preserve">, </w:t>
      </w:r>
      <w:r w:rsidR="0083566F" w:rsidRPr="006D01FA">
        <w:rPr>
          <w:rFonts w:cs="Times New Roman"/>
          <w:i/>
          <w:iCs/>
        </w:rPr>
        <w:t>p</w:t>
      </w:r>
      <w:r w:rsidR="0083566F">
        <w:rPr>
          <w:rFonts w:cs="Times New Roman"/>
        </w:rPr>
        <w:t>=.</w:t>
      </w:r>
      <w:r w:rsidR="009563E0">
        <w:rPr>
          <w:rFonts w:cs="Times New Roman"/>
        </w:rPr>
        <w:t>489</w:t>
      </w:r>
      <w:r w:rsidR="0083566F">
        <w:rPr>
          <w:rFonts w:cs="Times New Roman" w:hint="eastAsia"/>
        </w:rPr>
        <w:t>。</w:t>
      </w:r>
      <w:r w:rsidR="001B25BE">
        <w:rPr>
          <w:rFonts w:cs="Times New Roman" w:hint="eastAsia"/>
        </w:rPr>
        <w:t>遵循温钟麟等人</w:t>
      </w:r>
      <w:r w:rsidR="001B25BE">
        <w:rPr>
          <w:rFonts w:cs="Times New Roman" w:hint="eastAsia"/>
        </w:rPr>
        <w:t>(</w:t>
      </w:r>
      <w:r w:rsidR="001B25BE">
        <w:rPr>
          <w:rFonts w:cs="Times New Roman"/>
        </w:rPr>
        <w:t>2005)</w:t>
      </w:r>
      <w:r w:rsidR="001B25BE">
        <w:rPr>
          <w:rFonts w:cs="Times New Roman" w:hint="eastAsia"/>
        </w:rPr>
        <w:t>的方法</w:t>
      </w:r>
      <w:r w:rsidR="0083566F">
        <w:rPr>
          <w:rFonts w:cs="Times New Roman" w:hint="eastAsia"/>
        </w:rPr>
        <w:t>探究性别是</w:t>
      </w:r>
      <w:r w:rsidR="001475C0">
        <w:rPr>
          <w:rFonts w:cs="Times New Roman" w:hint="eastAsia"/>
        </w:rPr>
        <w:t>否对内隐自尊和外显自尊的关系有影响</w:t>
      </w:r>
      <w:r w:rsidR="001B25BE">
        <w:rPr>
          <w:rFonts w:cs="Times New Roman" w:hint="eastAsia"/>
        </w:rPr>
        <w:t>，</w:t>
      </w:r>
      <w:r w:rsidR="00623D81">
        <w:rPr>
          <w:rFonts w:cs="Times New Roman" w:hint="eastAsia"/>
        </w:rPr>
        <w:t>以外显自尊</w:t>
      </w:r>
      <w:r w:rsidR="00007194">
        <w:rPr>
          <w:rFonts w:cs="Times New Roman" w:hint="eastAsia"/>
        </w:rPr>
        <w:t>(</w:t>
      </w:r>
      <w:r w:rsidR="00007194">
        <w:rPr>
          <w:rFonts w:cs="Times New Roman"/>
        </w:rPr>
        <w:t>Rosenberg</w:t>
      </w:r>
      <w:r w:rsidR="00007194">
        <w:rPr>
          <w:rFonts w:cs="Times New Roman" w:hint="eastAsia"/>
        </w:rPr>
        <w:t>自尊量表总分</w:t>
      </w:r>
      <w:r w:rsidR="00007194">
        <w:rPr>
          <w:rFonts w:cs="Times New Roman"/>
        </w:rPr>
        <w:t>)</w:t>
      </w:r>
      <w:r w:rsidR="00623D81">
        <w:rPr>
          <w:rFonts w:cs="Times New Roman" w:hint="eastAsia"/>
        </w:rPr>
        <w:t>为横坐标</w:t>
      </w:r>
      <w:r w:rsidR="00007194">
        <w:rPr>
          <w:rFonts w:cs="Times New Roman" w:hint="eastAsia"/>
        </w:rPr>
        <w:t>，以内隐自尊</w:t>
      </w:r>
      <w:r w:rsidR="00007194">
        <w:rPr>
          <w:rFonts w:cs="Times New Roman" w:hint="eastAsia"/>
        </w:rPr>
        <w:t>(</w:t>
      </w:r>
      <w:r w:rsidR="00007194">
        <w:rPr>
          <w:rFonts w:cs="Times New Roman"/>
        </w:rPr>
        <w:t>IAT</w:t>
      </w:r>
      <w:r w:rsidR="00007194">
        <w:rPr>
          <w:rFonts w:cs="Times New Roman" w:hint="eastAsia"/>
        </w:rPr>
        <w:t>反应时差值</w:t>
      </w:r>
      <w:r w:rsidR="00007194">
        <w:rPr>
          <w:rFonts w:cs="Times New Roman"/>
        </w:rPr>
        <w:t>)</w:t>
      </w:r>
      <w:r w:rsidR="00007194">
        <w:rPr>
          <w:rFonts w:cs="Times New Roman" w:hint="eastAsia"/>
        </w:rPr>
        <w:t>为纵坐标，</w:t>
      </w:r>
      <w:r w:rsidR="00D42538">
        <w:rPr>
          <w:rFonts w:cs="Times New Roman" w:hint="eastAsia"/>
        </w:rPr>
        <w:t>对男性、女性以及全体被试进行线性回归分析，结果见表</w:t>
      </w:r>
      <w:r w:rsidR="00D42538">
        <w:rPr>
          <w:rFonts w:cs="Times New Roman" w:hint="eastAsia"/>
        </w:rPr>
        <w:t>4</w:t>
      </w:r>
      <w:r w:rsidR="00330E2E">
        <w:rPr>
          <w:rFonts w:cs="Times New Roman" w:hint="eastAsia"/>
        </w:rPr>
        <w:t>和图</w:t>
      </w:r>
      <w:r w:rsidR="00330E2E">
        <w:rPr>
          <w:rFonts w:cs="Times New Roman" w:hint="eastAsia"/>
        </w:rPr>
        <w:t>2</w:t>
      </w:r>
      <w:r w:rsidR="00D42538">
        <w:rPr>
          <w:rFonts w:cs="Times New Roman" w:hint="eastAsia"/>
        </w:rPr>
        <w:t>。</w:t>
      </w:r>
    </w:p>
    <w:p w14:paraId="38E05567" w14:textId="7BA37860" w:rsidR="00D42538" w:rsidRPr="001475C0" w:rsidRDefault="001475C0" w:rsidP="001475C0">
      <w:pPr>
        <w:ind w:firstLine="482"/>
        <w:jc w:val="center"/>
        <w:rPr>
          <w:rFonts w:cs="Times New Roman"/>
          <w:b/>
          <w:bCs/>
        </w:rPr>
      </w:pPr>
      <w:r w:rsidRPr="001475C0">
        <w:rPr>
          <w:rFonts w:cs="Times New Roman" w:hint="eastAsia"/>
          <w:b/>
          <w:bCs/>
        </w:rPr>
        <w:t>表</w:t>
      </w:r>
      <w:r w:rsidRPr="001475C0">
        <w:rPr>
          <w:rFonts w:cs="Times New Roman" w:hint="eastAsia"/>
          <w:b/>
          <w:bCs/>
        </w:rPr>
        <w:t>4</w:t>
      </w:r>
      <w:r w:rsidRPr="001475C0">
        <w:rPr>
          <w:rFonts w:cs="Times New Roman"/>
          <w:b/>
          <w:bCs/>
        </w:rPr>
        <w:t xml:space="preserve"> </w:t>
      </w:r>
      <w:r w:rsidRPr="001475C0">
        <w:rPr>
          <w:rFonts w:cs="Times New Roman" w:hint="eastAsia"/>
          <w:b/>
          <w:bCs/>
        </w:rPr>
        <w:t>男性、女性、全体被试内隐自尊和外显自尊的</w:t>
      </w:r>
      <w:commentRangeStart w:id="13"/>
      <w:r w:rsidRPr="001475C0">
        <w:rPr>
          <w:rFonts w:cs="Times New Roman" w:hint="eastAsia"/>
          <w:b/>
          <w:bCs/>
        </w:rPr>
        <w:t>线性回归方程</w:t>
      </w:r>
      <w:commentRangeEnd w:id="13"/>
      <w:r w:rsidR="00A508D3">
        <w:rPr>
          <w:rStyle w:val="a8"/>
        </w:rPr>
        <w:commentReference w:id="13"/>
      </w:r>
    </w:p>
    <w:tbl>
      <w:tblPr>
        <w:tblStyle w:val="a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23"/>
        <w:gridCol w:w="1623"/>
        <w:gridCol w:w="1807"/>
        <w:gridCol w:w="1623"/>
        <w:gridCol w:w="1620"/>
      </w:tblGrid>
      <w:tr w:rsidR="00EB083B" w14:paraId="7A304AFC" w14:textId="77777777" w:rsidTr="001475C0">
        <w:tc>
          <w:tcPr>
            <w:tcW w:w="1623" w:type="dxa"/>
            <w:tcBorders>
              <w:top w:val="single" w:sz="12" w:space="0" w:color="auto"/>
              <w:bottom w:val="single" w:sz="6" w:space="0" w:color="auto"/>
            </w:tcBorders>
          </w:tcPr>
          <w:p w14:paraId="1985D3C3" w14:textId="77777777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23" w:type="dxa"/>
            <w:tcBorders>
              <w:top w:val="single" w:sz="12" w:space="0" w:color="auto"/>
              <w:bottom w:val="single" w:sz="6" w:space="0" w:color="auto"/>
            </w:tcBorders>
          </w:tcPr>
          <w:p w14:paraId="3E198CA6" w14:textId="6EB21881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被试量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</w:tcPr>
          <w:p w14:paraId="7535879B" w14:textId="47823E6A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回归方程</w:t>
            </w:r>
          </w:p>
        </w:tc>
        <w:tc>
          <w:tcPr>
            <w:tcW w:w="1623" w:type="dxa"/>
            <w:tcBorders>
              <w:top w:val="single" w:sz="12" w:space="0" w:color="auto"/>
              <w:bottom w:val="single" w:sz="6" w:space="0" w:color="auto"/>
            </w:tcBorders>
          </w:tcPr>
          <w:p w14:paraId="21A03434" w14:textId="76D02416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残差平方和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</w:tcPr>
          <w:p w14:paraId="19FF8223" w14:textId="2A055050" w:rsidR="00EB083B" w:rsidRPr="006D01FA" w:rsidRDefault="00EB083B" w:rsidP="008B1B15">
            <w:pPr>
              <w:ind w:firstLineChars="0" w:firstLine="0"/>
              <w:jc w:val="center"/>
              <w:rPr>
                <w:rFonts w:cs="Times New Roman"/>
                <w:i/>
                <w:iCs/>
              </w:rPr>
            </w:pPr>
            <w:r w:rsidRPr="006D01FA">
              <w:rPr>
                <w:rFonts w:cs="Times New Roman" w:hint="eastAsia"/>
                <w:i/>
                <w:iCs/>
              </w:rPr>
              <w:t>p</w:t>
            </w:r>
          </w:p>
        </w:tc>
      </w:tr>
      <w:tr w:rsidR="00EB083B" w14:paraId="60D57FE1" w14:textId="77777777" w:rsidTr="001475C0">
        <w:tc>
          <w:tcPr>
            <w:tcW w:w="1623" w:type="dxa"/>
            <w:tcBorders>
              <w:top w:val="single" w:sz="6" w:space="0" w:color="auto"/>
            </w:tcBorders>
          </w:tcPr>
          <w:p w14:paraId="29B99052" w14:textId="068646B2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男性</w:t>
            </w:r>
          </w:p>
        </w:tc>
        <w:tc>
          <w:tcPr>
            <w:tcW w:w="1623" w:type="dxa"/>
            <w:tcBorders>
              <w:top w:val="single" w:sz="6" w:space="0" w:color="auto"/>
            </w:tcBorders>
          </w:tcPr>
          <w:p w14:paraId="4EE26D7C" w14:textId="384BF63E" w:rsidR="00EB083B" w:rsidRDefault="001964CA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3</w:t>
            </w:r>
          </w:p>
        </w:tc>
        <w:tc>
          <w:tcPr>
            <w:tcW w:w="1807" w:type="dxa"/>
            <w:tcBorders>
              <w:top w:val="single" w:sz="6" w:space="0" w:color="auto"/>
            </w:tcBorders>
          </w:tcPr>
          <w:p w14:paraId="5F8F03C3" w14:textId="1375CF99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=0.33x+261.48</w:t>
            </w:r>
          </w:p>
        </w:tc>
        <w:tc>
          <w:tcPr>
            <w:tcW w:w="1623" w:type="dxa"/>
            <w:tcBorders>
              <w:top w:val="single" w:sz="6" w:space="0" w:color="auto"/>
            </w:tcBorders>
          </w:tcPr>
          <w:p w14:paraId="0C904841" w14:textId="1A1B90BE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58255.19</w:t>
            </w:r>
          </w:p>
        </w:tc>
        <w:tc>
          <w:tcPr>
            <w:tcW w:w="1620" w:type="dxa"/>
            <w:tcBorders>
              <w:top w:val="single" w:sz="6" w:space="0" w:color="auto"/>
            </w:tcBorders>
          </w:tcPr>
          <w:p w14:paraId="1630951F" w14:textId="794A751C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.</w:t>
            </w:r>
            <w:r>
              <w:rPr>
                <w:rFonts w:cs="Times New Roman"/>
              </w:rPr>
              <w:t>947</w:t>
            </w:r>
          </w:p>
        </w:tc>
      </w:tr>
      <w:tr w:rsidR="00EB083B" w14:paraId="5EB85892" w14:textId="77777777" w:rsidTr="001475C0">
        <w:tc>
          <w:tcPr>
            <w:tcW w:w="1623" w:type="dxa"/>
          </w:tcPr>
          <w:p w14:paraId="7997CEB9" w14:textId="4664E778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女性</w:t>
            </w:r>
          </w:p>
        </w:tc>
        <w:tc>
          <w:tcPr>
            <w:tcW w:w="1623" w:type="dxa"/>
          </w:tcPr>
          <w:p w14:paraId="4FE2964D" w14:textId="0BC9575D" w:rsidR="00EB083B" w:rsidRDefault="001964CA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2</w:t>
            </w:r>
          </w:p>
        </w:tc>
        <w:tc>
          <w:tcPr>
            <w:tcW w:w="1807" w:type="dxa"/>
          </w:tcPr>
          <w:p w14:paraId="42ACF4FE" w14:textId="0D67D34A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=</w:t>
            </w:r>
            <w:r w:rsidR="00B12F66">
              <w:rPr>
                <w:rFonts w:cs="Times New Roman"/>
              </w:rPr>
              <w:t>1.46</w:t>
            </w:r>
            <w:r>
              <w:rPr>
                <w:rFonts w:cs="Times New Roman"/>
              </w:rPr>
              <w:t>x+</w:t>
            </w:r>
            <w:r w:rsidR="00C34004">
              <w:rPr>
                <w:rFonts w:cs="Times New Roman"/>
              </w:rPr>
              <w:t>142.70</w:t>
            </w:r>
          </w:p>
        </w:tc>
        <w:tc>
          <w:tcPr>
            <w:tcW w:w="1623" w:type="dxa"/>
          </w:tcPr>
          <w:p w14:paraId="003F9922" w14:textId="012D8407" w:rsidR="00EB083B" w:rsidRDefault="000A6133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63473.69</w:t>
            </w:r>
          </w:p>
        </w:tc>
        <w:tc>
          <w:tcPr>
            <w:tcW w:w="1620" w:type="dxa"/>
          </w:tcPr>
          <w:p w14:paraId="22E24D33" w14:textId="122E7DF6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.</w:t>
            </w:r>
            <w:r w:rsidR="000A6133">
              <w:rPr>
                <w:rFonts w:cs="Times New Roman"/>
              </w:rPr>
              <w:t>742</w:t>
            </w:r>
          </w:p>
        </w:tc>
      </w:tr>
      <w:tr w:rsidR="00EB083B" w14:paraId="6B0ACA97" w14:textId="77777777" w:rsidTr="001475C0">
        <w:tc>
          <w:tcPr>
            <w:tcW w:w="1623" w:type="dxa"/>
          </w:tcPr>
          <w:p w14:paraId="612AC65C" w14:textId="6AB29328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全体</w:t>
            </w:r>
          </w:p>
        </w:tc>
        <w:tc>
          <w:tcPr>
            <w:tcW w:w="1623" w:type="dxa"/>
          </w:tcPr>
          <w:p w14:paraId="410891C9" w14:textId="6C76034A" w:rsidR="00EB083B" w:rsidRDefault="001964CA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  <w:r>
              <w:rPr>
                <w:rFonts w:cs="Times New Roman"/>
              </w:rPr>
              <w:t>5</w:t>
            </w:r>
          </w:p>
        </w:tc>
        <w:tc>
          <w:tcPr>
            <w:tcW w:w="1807" w:type="dxa"/>
          </w:tcPr>
          <w:p w14:paraId="00CDA81C" w14:textId="7EA32785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=</w:t>
            </w:r>
            <w:r w:rsidR="00C34004">
              <w:rPr>
                <w:rFonts w:cs="Times New Roman"/>
              </w:rPr>
              <w:t>2.33</w:t>
            </w:r>
            <w:r>
              <w:rPr>
                <w:rFonts w:cs="Times New Roman"/>
              </w:rPr>
              <w:t>x+1</w:t>
            </w:r>
            <w:r w:rsidR="00C34004">
              <w:rPr>
                <w:rFonts w:cs="Times New Roman"/>
              </w:rPr>
              <w:t>55.00</w:t>
            </w:r>
          </w:p>
        </w:tc>
        <w:tc>
          <w:tcPr>
            <w:tcW w:w="1623" w:type="dxa"/>
          </w:tcPr>
          <w:p w14:paraId="6CB6F6B6" w14:textId="6F18A099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 w:rsidR="00C72518">
              <w:rPr>
                <w:rFonts w:cs="Times New Roman"/>
              </w:rPr>
              <w:t>655757.95</w:t>
            </w:r>
          </w:p>
        </w:tc>
        <w:tc>
          <w:tcPr>
            <w:tcW w:w="1620" w:type="dxa"/>
          </w:tcPr>
          <w:p w14:paraId="42239B54" w14:textId="0D2D71AE" w:rsidR="00EB083B" w:rsidRDefault="00EB083B" w:rsidP="008B1B1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.</w:t>
            </w:r>
            <w:r w:rsidR="00C72518">
              <w:rPr>
                <w:rFonts w:cs="Times New Roman"/>
              </w:rPr>
              <w:t>489</w:t>
            </w:r>
          </w:p>
        </w:tc>
      </w:tr>
    </w:tbl>
    <w:p w14:paraId="003DF1D3" w14:textId="77777777" w:rsidR="007E1B2B" w:rsidRDefault="007E1B2B" w:rsidP="008B1B15">
      <w:pPr>
        <w:ind w:firstLine="480"/>
        <w:jc w:val="center"/>
        <w:rPr>
          <w:rFonts w:cs="Times New Roman"/>
        </w:rPr>
      </w:pPr>
    </w:p>
    <w:p w14:paraId="67C13676" w14:textId="07AC78AD" w:rsidR="00B40479" w:rsidRDefault="007E1B2B">
      <w:pPr>
        <w:ind w:firstLine="480"/>
        <w:rPr>
          <w:rFonts w:cs="Times New Roman"/>
        </w:rPr>
      </w:pPr>
      <w:r>
        <w:rPr>
          <w:rFonts w:cs="Times New Roman" w:hint="eastAsia"/>
          <w:noProof/>
        </w:rPr>
        <w:drawing>
          <wp:anchor distT="0" distB="0" distL="114300" distR="114300" simplePos="0" relativeHeight="251654144" behindDoc="0" locked="0" layoutInCell="1" allowOverlap="1" wp14:anchorId="58307D98" wp14:editId="25D40A06">
            <wp:simplePos x="0" y="0"/>
            <wp:positionH relativeFrom="column">
              <wp:posOffset>2239010</wp:posOffset>
            </wp:positionH>
            <wp:positionV relativeFrom="paragraph">
              <wp:posOffset>461010</wp:posOffset>
            </wp:positionV>
            <wp:extent cx="1650365" cy="462915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1FA">
        <w:rPr>
          <w:rFonts w:cs="Times New Roman" w:hint="eastAsia"/>
        </w:rPr>
        <w:t>然后使用</w:t>
      </w:r>
      <w:r w:rsidR="00F5732D">
        <w:rPr>
          <w:rFonts w:cs="Times New Roman" w:hint="eastAsia"/>
        </w:rPr>
        <w:t>C</w:t>
      </w:r>
      <w:r w:rsidR="00F5732D">
        <w:rPr>
          <w:rFonts w:cs="Times New Roman"/>
        </w:rPr>
        <w:t>how</w:t>
      </w:r>
      <w:r w:rsidR="00F5732D">
        <w:rPr>
          <w:rFonts w:cs="Times New Roman" w:hint="eastAsia"/>
        </w:rPr>
        <w:t>检验</w:t>
      </w:r>
      <w:r w:rsidR="00F5732D">
        <w:rPr>
          <w:rFonts w:cs="Times New Roman" w:hint="eastAsia"/>
        </w:rPr>
        <w:t>(</w:t>
      </w:r>
      <w:r w:rsidR="00F5732D">
        <w:rPr>
          <w:rFonts w:cs="Times New Roman"/>
        </w:rPr>
        <w:t>Chow, 1960)</w:t>
      </w:r>
      <w:r w:rsidR="00F5732D">
        <w:rPr>
          <w:rFonts w:cs="Times New Roman" w:hint="eastAsia"/>
        </w:rPr>
        <w:t>对男性和女性的回归系数的差异</w:t>
      </w:r>
      <w:r>
        <w:rPr>
          <w:rFonts w:cs="Times New Roman" w:hint="eastAsia"/>
        </w:rPr>
        <w:t>进行检验，根据下面的公式计算</w:t>
      </w:r>
      <w:r>
        <w:rPr>
          <w:rFonts w:cs="Times New Roman" w:hint="eastAsia"/>
        </w:rPr>
        <w:t>C</w:t>
      </w:r>
      <w:r>
        <w:rPr>
          <w:rFonts w:cs="Times New Roman"/>
        </w:rPr>
        <w:t>how</w:t>
      </w:r>
      <w:r>
        <w:rPr>
          <w:rFonts w:cs="Times New Roman" w:hint="eastAsia"/>
        </w:rPr>
        <w:t>检验统计量。</w:t>
      </w:r>
    </w:p>
    <w:p w14:paraId="09D44B18" w14:textId="4E8511A6" w:rsidR="0082118B" w:rsidRDefault="00A4463A" w:rsidP="0049342F">
      <w:pPr>
        <w:ind w:firstLine="480"/>
        <w:rPr>
          <w:color w:val="000000"/>
        </w:rPr>
      </w:pPr>
      <w:r>
        <w:rPr>
          <w:rFonts w:cs="Times New Roman" w:hint="eastAsia"/>
        </w:rPr>
        <w:lastRenderedPageBreak/>
        <w:t>其中，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c</w:t>
      </w:r>
      <w:r>
        <w:rPr>
          <w:color w:val="000000"/>
        </w:rPr>
        <w:t>为全体被试</w:t>
      </w:r>
      <w:r>
        <w:rPr>
          <w:rFonts w:hint="eastAsia"/>
          <w:color w:val="000000"/>
        </w:rPr>
        <w:t>线性回归</w:t>
      </w:r>
      <w:r>
        <w:rPr>
          <w:color w:val="000000"/>
        </w:rPr>
        <w:t>方程的残差平方和，</w:t>
      </w:r>
      <w:r>
        <w:rPr>
          <w:i/>
          <w:iCs/>
          <w:color w:val="000000"/>
        </w:rPr>
        <w:t>S</w:t>
      </w:r>
      <w:r>
        <w:rPr>
          <w:color w:val="000000"/>
          <w:vertAlign w:val="subscript"/>
        </w:rPr>
        <w:t>1</w:t>
      </w:r>
      <w:r>
        <w:rPr>
          <w:color w:val="000000"/>
        </w:rPr>
        <w:t>与</w:t>
      </w:r>
      <w:r>
        <w:rPr>
          <w:i/>
          <w:iCs/>
          <w:color w:val="000000"/>
        </w:rPr>
        <w:t>S</w:t>
      </w:r>
      <w:r>
        <w:rPr>
          <w:color w:val="000000"/>
          <w:vertAlign w:val="subscript"/>
        </w:rPr>
        <w:t>2</w:t>
      </w:r>
      <w:r>
        <w:rPr>
          <w:color w:val="000000"/>
        </w:rPr>
        <w:t>为</w:t>
      </w:r>
      <w:r w:rsidR="00637E72">
        <w:rPr>
          <w:rFonts w:hint="eastAsia"/>
          <w:color w:val="000000"/>
        </w:rPr>
        <w:t>男性和女性</w:t>
      </w:r>
      <w:r>
        <w:rPr>
          <w:color w:val="000000"/>
        </w:rPr>
        <w:t>被试的回归</w:t>
      </w:r>
      <w:r w:rsidR="00637E72">
        <w:rPr>
          <w:rFonts w:hint="eastAsia"/>
          <w:color w:val="000000"/>
        </w:rPr>
        <w:t>线性</w:t>
      </w:r>
      <w:r>
        <w:rPr>
          <w:color w:val="000000"/>
        </w:rPr>
        <w:t>方程的残差平方和，</w:t>
      </w:r>
      <w:r>
        <w:rPr>
          <w:i/>
          <w:iCs/>
          <w:color w:val="000000"/>
        </w:rPr>
        <w:t>N</w:t>
      </w:r>
      <w:r>
        <w:rPr>
          <w:color w:val="000000"/>
          <w:vertAlign w:val="subscript"/>
        </w:rPr>
        <w:t>1</w:t>
      </w:r>
      <w:r>
        <w:rPr>
          <w:color w:val="000000"/>
        </w:rPr>
        <w:t>与</w:t>
      </w:r>
      <w:r>
        <w:rPr>
          <w:i/>
          <w:iCs/>
          <w:color w:val="000000"/>
        </w:rPr>
        <w:t>N</w:t>
      </w:r>
      <w:r>
        <w:rPr>
          <w:color w:val="000000"/>
          <w:vertAlign w:val="subscript"/>
        </w:rPr>
        <w:t>2</w:t>
      </w:r>
      <w:r>
        <w:rPr>
          <w:color w:val="000000"/>
        </w:rPr>
        <w:t>为两组被试的样本量，而</w:t>
      </w:r>
      <w:r>
        <w:rPr>
          <w:i/>
          <w:iCs/>
          <w:color w:val="000000"/>
        </w:rPr>
        <w:t>k</w:t>
      </w:r>
      <w:r>
        <w:rPr>
          <w:color w:val="000000"/>
        </w:rPr>
        <w:t>为线性回归方程中参数的数目。</w:t>
      </w:r>
      <w:r w:rsidR="00637E72">
        <w:rPr>
          <w:rFonts w:hint="eastAsia"/>
          <w:color w:val="000000"/>
        </w:rPr>
        <w:t>得到</w:t>
      </w:r>
      <w:r>
        <w:rPr>
          <w:color w:val="000000"/>
        </w:rPr>
        <w:t>的</w:t>
      </w:r>
      <w:r>
        <w:rPr>
          <w:color w:val="000000"/>
        </w:rPr>
        <w:t>Chow</w:t>
      </w:r>
      <w:r>
        <w:rPr>
          <w:color w:val="000000"/>
        </w:rPr>
        <w:t>检验统计量符合自由度为</w:t>
      </w:r>
      <w:r>
        <w:rPr>
          <w:i/>
          <w:iCs/>
          <w:color w:val="000000"/>
        </w:rPr>
        <w:t>k</w:t>
      </w:r>
      <w:r>
        <w:rPr>
          <w:color w:val="000000"/>
        </w:rPr>
        <w:t>与</w:t>
      </w:r>
      <w:r>
        <w:rPr>
          <w:i/>
          <w:iCs/>
          <w:color w:val="000000"/>
        </w:rPr>
        <w:t>N</w:t>
      </w:r>
      <w:r>
        <w:rPr>
          <w:color w:val="000000"/>
          <w:vertAlign w:val="subscript"/>
        </w:rPr>
        <w:t>1</w:t>
      </w:r>
      <w:r>
        <w:rPr>
          <w:color w:val="000000"/>
        </w:rPr>
        <w:t>+</w:t>
      </w:r>
      <w:r>
        <w:rPr>
          <w:i/>
          <w:iCs/>
          <w:color w:val="000000"/>
        </w:rPr>
        <w:t>N</w:t>
      </w:r>
      <w:r>
        <w:rPr>
          <w:color w:val="000000"/>
          <w:vertAlign w:val="subscript"/>
        </w:rPr>
        <w:t>2</w:t>
      </w:r>
      <w:r>
        <w:rPr>
          <w:color w:val="000000"/>
        </w:rPr>
        <w:t>-2</w:t>
      </w:r>
      <w:r>
        <w:rPr>
          <w:i/>
          <w:iCs/>
          <w:color w:val="000000"/>
        </w:rPr>
        <w:t>k</w:t>
      </w:r>
      <w:r>
        <w:rPr>
          <w:color w:val="000000"/>
        </w:rPr>
        <w:t>的</w:t>
      </w:r>
      <w:r>
        <w:rPr>
          <w:i/>
          <w:iCs/>
          <w:color w:val="000000"/>
        </w:rPr>
        <w:t>F</w:t>
      </w:r>
      <w:r>
        <w:rPr>
          <w:color w:val="000000"/>
        </w:rPr>
        <w:t>分布。将</w:t>
      </w:r>
      <w:r w:rsidR="00637E72">
        <w:rPr>
          <w:rFonts w:hint="eastAsia"/>
          <w:color w:val="000000"/>
        </w:rPr>
        <w:t>本实验的</w:t>
      </w:r>
      <w:r>
        <w:rPr>
          <w:color w:val="000000"/>
        </w:rPr>
        <w:t>被试样本量、三个回归拟合方程的残差平方和及参数数目代入公式计算，得到</w:t>
      </w:r>
      <w:r>
        <w:rPr>
          <w:color w:val="000000"/>
        </w:rPr>
        <w:t>Chow</w:t>
      </w:r>
      <w:r>
        <w:rPr>
          <w:color w:val="000000"/>
        </w:rPr>
        <w:t>检验统计量</w:t>
      </w:r>
      <w:r w:rsidR="009B21D7" w:rsidRPr="006C118F">
        <w:rPr>
          <w:rFonts w:hint="eastAsia"/>
          <w:i/>
          <w:iCs/>
          <w:color w:val="000000"/>
        </w:rPr>
        <w:t>F</w:t>
      </w:r>
      <w:r w:rsidR="009B21D7">
        <w:rPr>
          <w:color w:val="000000"/>
        </w:rPr>
        <w:t>(2, 71)=</w:t>
      </w:r>
      <w:r w:rsidR="00FB6BD3">
        <w:rPr>
          <w:color w:val="000000"/>
        </w:rPr>
        <w:t>3.</w:t>
      </w:r>
      <w:r w:rsidR="003D1691">
        <w:rPr>
          <w:color w:val="000000"/>
        </w:rPr>
        <w:t>1</w:t>
      </w:r>
      <w:r w:rsidR="00AD5AF0">
        <w:rPr>
          <w:color w:val="000000"/>
        </w:rPr>
        <w:t>2</w:t>
      </w:r>
      <w:r w:rsidR="00FB6BD3">
        <w:rPr>
          <w:color w:val="000000"/>
        </w:rPr>
        <w:t xml:space="preserve">, </w:t>
      </w:r>
      <w:r w:rsidR="00D01EBD" w:rsidRPr="006C118F">
        <w:rPr>
          <w:rFonts w:hint="eastAsia"/>
          <w:i/>
          <w:iCs/>
          <w:color w:val="000000"/>
        </w:rPr>
        <w:t>p</w:t>
      </w:r>
      <w:r w:rsidR="004A0DF2">
        <w:rPr>
          <w:color w:val="000000"/>
        </w:rPr>
        <w:t>&gt;</w:t>
      </w:r>
      <w:r w:rsidR="0089371A">
        <w:rPr>
          <w:color w:val="000000"/>
        </w:rPr>
        <w:t>.005</w:t>
      </w:r>
      <w:r w:rsidR="0089371A">
        <w:rPr>
          <w:rFonts w:hint="eastAsia"/>
          <w:color w:val="000000"/>
        </w:rPr>
        <w:t>，说明男性和女性的回归系数</w:t>
      </w:r>
      <w:r w:rsidR="00A14E8A">
        <w:rPr>
          <w:rFonts w:hint="eastAsia"/>
          <w:color w:val="000000"/>
        </w:rPr>
        <w:t>不</w:t>
      </w:r>
      <w:r w:rsidR="0089371A">
        <w:rPr>
          <w:rFonts w:hint="eastAsia"/>
          <w:color w:val="000000"/>
        </w:rPr>
        <w:t>存在显著差异。</w:t>
      </w:r>
    </w:p>
    <w:p w14:paraId="571DAF60" w14:textId="2A1E8A24" w:rsidR="0082118B" w:rsidRDefault="0082118B" w:rsidP="0049342F">
      <w:pPr>
        <w:ind w:firstLineChars="0" w:firstLine="0"/>
        <w:rPr>
          <w:color w:val="000000"/>
        </w:rPr>
      </w:pPr>
    </w:p>
    <w:p w14:paraId="242FBE2C" w14:textId="7615F1D8" w:rsidR="00596699" w:rsidRDefault="008832E9">
      <w:pPr>
        <w:ind w:firstLine="480"/>
        <w:rPr>
          <w:rFonts w:cs="Times New Roman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EBE5FA" wp14:editId="0B9A2E85">
                <wp:simplePos x="0" y="0"/>
                <wp:positionH relativeFrom="column">
                  <wp:posOffset>243840</wp:posOffset>
                </wp:positionH>
                <wp:positionV relativeFrom="paragraph">
                  <wp:posOffset>99060</wp:posOffset>
                </wp:positionV>
                <wp:extent cx="5684520" cy="329946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3299460"/>
                          <a:chOff x="0" y="0"/>
                          <a:chExt cx="5684520" cy="329946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3733800" y="121920"/>
                            <a:ext cx="1950720" cy="629285"/>
                            <a:chOff x="0" y="0"/>
                            <a:chExt cx="2109470" cy="57594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575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90E05" w14:textId="2F166B1D" w:rsidR="008974AE" w:rsidRDefault="008974AE">
                                <w:pPr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</w:t>
                                </w:r>
                                <w:r w:rsidRPr="00D222C1">
                                  <w:rPr>
                                    <w:sz w:val="21"/>
                                    <w:szCs w:val="21"/>
                                  </w:rPr>
                                  <w:t>男性</w:t>
                                </w:r>
                              </w:p>
                              <w:p w14:paraId="0A180517" w14:textId="7CE22724" w:rsidR="008974AE" w:rsidRPr="00D222C1" w:rsidRDefault="008974AE">
                                <w:pPr>
                                  <w:ind w:firstLine="48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</w:t>
                                </w:r>
                                <w:r w:rsidRPr="00D222C1">
                                  <w:rPr>
                                    <w:sz w:val="21"/>
                                    <w:szCs w:val="21"/>
                                  </w:rPr>
                                  <w:t>女性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274320" y="160020"/>
                              <a:ext cx="441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274320" y="388620"/>
                              <a:ext cx="441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aphicFrame>
                        <wpg:cNvPr id="10" name="图表 10">
                          <a:extLst>
                            <a:ext uri="{FF2B5EF4-FFF2-40B4-BE49-F238E27FC236}">
                              <a16:creationId xmlns:a16="http://schemas.microsoft.com/office/drawing/2014/main" id="{790C8C29-E6CB-437D-9A62-3ADBA617D07C}"/>
                            </a:ext>
                          </a:extLst>
                        </wpg:cNvPr>
                        <wpg:cNvFrPr/>
                        <wpg:xfrm>
                          <a:off x="0" y="0"/>
                          <a:ext cx="4693920" cy="32994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42EBE5FA" id="组合 12" o:spid="_x0000_s1026" style="position:absolute;left:0;text-align:left;margin-left:19.2pt;margin-top:7.8pt;width:447.6pt;height:259.8pt;z-index:251664384" coordsize="56845,32994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">
                <v:group id="组合 8" o:spid="_x0000_s1027" style="position:absolute;left:37338;top:1219;width:19507;height:6293" coordsize="21094,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1094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7490E05" w14:textId="2F166B1D" w:rsidR="008974AE" w:rsidRDefault="008974AE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</w:t>
                          </w:r>
                          <w:r w:rsidRPr="00D222C1">
                            <w:rPr>
                              <w:sz w:val="21"/>
                              <w:szCs w:val="21"/>
                            </w:rPr>
                            <w:t>男性</w:t>
                          </w:r>
                        </w:p>
                        <w:p w14:paraId="0A180517" w14:textId="7CE22724" w:rsidR="008974AE" w:rsidRPr="00D222C1" w:rsidRDefault="008974AE">
                          <w:pPr>
                            <w:ind w:firstLine="48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</w:t>
                          </w:r>
                          <w:r w:rsidRPr="00D222C1">
                            <w:rPr>
                              <w:sz w:val="21"/>
                              <w:szCs w:val="21"/>
                            </w:rPr>
                            <w:t>女性</w:t>
                          </w:r>
                        </w:p>
                      </w:txbxContent>
                    </v:textbox>
                  </v:shape>
                  <v:line id="直接连接符 6" o:spid="_x0000_s1029" style="position:absolute;visibility:visible;mso-wrap-style:square" from="2743,1600" to="7162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4472c4 [3204]" strokeweight="1pt">
                    <v:stroke joinstyle="miter"/>
                  </v:line>
                  <v:line id="直接连接符 7" o:spid="_x0000_s1030" style="position:absolute;visibility:visible;mso-wrap-style:square" from="2743,3886" to="7162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" strokecolor="#ed7d31 [3205]" strokeweight="1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表 10" o:spid="_x0000_s1031" type="#_x0000_t75" style="position:absolute;left:8839;top:2865;width:36332;height:22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">
                  <v:imagedata r:id="rId14" o:title=""/>
                  <o:lock v:ext="edit" aspectratio="f"/>
                </v:shape>
              </v:group>
              <o:OLEObject Type="Embed" ProgID="Excel.Chart.8" ShapeID="图表 10" DrawAspect="Content" ObjectID="_1701410144" r:id="rId15">
                <o:FieldCodes>\s</o:FieldCodes>
              </o:OLEObject>
            </w:pict>
          </mc:Fallback>
        </mc:AlternateContent>
      </w:r>
      <w:r w:rsidR="0036458C" w:rsidRPr="0036458C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07B73" wp14:editId="6ADB43F2">
                <wp:simplePos x="0" y="0"/>
                <wp:positionH relativeFrom="column">
                  <wp:posOffset>1863189</wp:posOffset>
                </wp:positionH>
                <wp:positionV relativeFrom="paragraph">
                  <wp:posOffset>1969770</wp:posOffset>
                </wp:positionV>
                <wp:extent cx="2360930" cy="1404620"/>
                <wp:effectExtent l="0" t="0" r="0" b="50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74186" w14:textId="5DA61138" w:rsidR="0036458C" w:rsidRPr="0036458C" w:rsidRDefault="0036458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6458C">
                              <w:rPr>
                                <w:sz w:val="21"/>
                                <w:szCs w:val="21"/>
                              </w:rPr>
                              <w:t>y=1.46x+142.70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07B73" id="文本框 2" o:spid="_x0000_s1032" type="#_x0000_t202" style="position:absolute;left:0;text-align:left;margin-left:146.7pt;margin-top:155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dghj03wAAAAsBAAAPAAAAAAAA&#10;AAAAAAAAAFcEAABkcnMvZG93bnJldi54bWxQSwUGAAAAAAQABADzAAAAYwUAAAAA&#10;" filled="f" stroked="f">
                <v:textbox style="mso-fit-shape-to-text:t">
                  <w:txbxContent>
                    <w:p w14:paraId="37C74186" w14:textId="5DA61138" w:rsidR="0036458C" w:rsidRPr="0036458C" w:rsidRDefault="0036458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6458C">
                        <w:rPr>
                          <w:sz w:val="21"/>
                          <w:szCs w:val="21"/>
                        </w:rPr>
                        <w:t>y=1.46x+142.70</w:t>
                      </w:r>
                    </w:p>
                  </w:txbxContent>
                </v:textbox>
              </v:shape>
            </w:pict>
          </mc:Fallback>
        </mc:AlternateContent>
      </w:r>
      <w:r w:rsidR="00596699">
        <w:rPr>
          <w:noProof/>
        </w:rPr>
        <w:drawing>
          <wp:inline distT="0" distB="0" distL="0" distR="0" wp14:anchorId="4E9C9BAB" wp14:editId="3883EFD7">
            <wp:extent cx="4693920" cy="316992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90C8C29-E6CB-437D-9A62-3ADBA617D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9978C2" w14:textId="6163446B" w:rsidR="004471C3" w:rsidRDefault="004471C3">
      <w:pPr>
        <w:ind w:firstLine="480"/>
        <w:rPr>
          <w:rFonts w:cs="Times New Roman"/>
        </w:rPr>
      </w:pPr>
    </w:p>
    <w:p w14:paraId="1BF8DD4B" w14:textId="51AA4D22" w:rsidR="00F62C4B" w:rsidRPr="002B26ED" w:rsidRDefault="0049342F" w:rsidP="006F5BFD">
      <w:pPr>
        <w:ind w:firstLineChars="0" w:firstLine="0"/>
        <w:rPr>
          <w:rFonts w:cs="Times New Roman"/>
          <w:sz w:val="30"/>
          <w:szCs w:val="30"/>
        </w:rPr>
      </w:pPr>
      <w:r w:rsidRPr="002B26ED">
        <w:rPr>
          <w:rFonts w:cs="Times New Roman" w:hint="eastAsia"/>
          <w:sz w:val="30"/>
          <w:szCs w:val="30"/>
        </w:rPr>
        <w:t>4</w:t>
      </w:r>
      <w:r w:rsidRPr="002B26ED">
        <w:rPr>
          <w:rFonts w:cs="Times New Roman"/>
          <w:sz w:val="30"/>
          <w:szCs w:val="30"/>
        </w:rPr>
        <w:t xml:space="preserve"> </w:t>
      </w:r>
      <w:r w:rsidRPr="002B26ED">
        <w:rPr>
          <w:rFonts w:cs="Times New Roman" w:hint="eastAsia"/>
          <w:sz w:val="30"/>
          <w:szCs w:val="30"/>
        </w:rPr>
        <w:t>分析与讨论</w:t>
      </w:r>
    </w:p>
    <w:p w14:paraId="0D5DE2F4" w14:textId="4B9E3929" w:rsidR="0049342F" w:rsidRDefault="006F5BFD">
      <w:pPr>
        <w:ind w:firstLine="480"/>
        <w:rPr>
          <w:rFonts w:cs="Times New Roman"/>
        </w:rPr>
      </w:pPr>
      <w:r>
        <w:rPr>
          <w:rFonts w:cs="Times New Roman" w:hint="eastAsia"/>
        </w:rPr>
        <w:t>本实验结果显示，</w:t>
      </w:r>
      <w:r w:rsidR="004E7022">
        <w:rPr>
          <w:rFonts w:cs="Times New Roman" w:hint="eastAsia"/>
        </w:rPr>
        <w:t>被试在相容任务的反应时显著低于不相容任务，验证了内隐自尊的存在</w:t>
      </w:r>
      <w:r w:rsidR="008832E9">
        <w:rPr>
          <w:rFonts w:cs="Times New Roman" w:hint="eastAsia"/>
        </w:rPr>
        <w:t>，与预期相符</w:t>
      </w:r>
      <w:r w:rsidR="00C94764">
        <w:rPr>
          <w:rFonts w:cs="Times New Roman" w:hint="eastAsia"/>
        </w:rPr>
        <w:t>；</w:t>
      </w:r>
      <w:r w:rsidR="008C38A0">
        <w:rPr>
          <w:rFonts w:cs="Times New Roman"/>
        </w:rPr>
        <w:t>IAT</w:t>
      </w:r>
      <w:r w:rsidR="008C38A0">
        <w:rPr>
          <w:rFonts w:cs="Times New Roman" w:hint="eastAsia"/>
        </w:rPr>
        <w:t>反应时差值与</w:t>
      </w:r>
      <w:r w:rsidR="008C38A0">
        <w:rPr>
          <w:rFonts w:cs="Times New Roman"/>
        </w:rPr>
        <w:t>Rosenberg</w:t>
      </w:r>
      <w:r w:rsidR="008C38A0">
        <w:rPr>
          <w:rFonts w:cs="Times New Roman" w:hint="eastAsia"/>
        </w:rPr>
        <w:t>量表总分在男性、女性和全体被试的水平上都没有显著的相关关系</w:t>
      </w:r>
      <w:r w:rsidR="00B51272">
        <w:rPr>
          <w:rFonts w:cs="Times New Roman" w:hint="eastAsia"/>
        </w:rPr>
        <w:t>，与预期不符</w:t>
      </w:r>
      <w:r w:rsidR="00C94764">
        <w:rPr>
          <w:rFonts w:cs="Times New Roman" w:hint="eastAsia"/>
        </w:rPr>
        <w:t>；</w:t>
      </w:r>
      <w:r w:rsidR="00852DF5">
        <w:rPr>
          <w:rFonts w:cs="Times New Roman"/>
        </w:rPr>
        <w:t>IAT</w:t>
      </w:r>
      <w:r w:rsidR="00852DF5">
        <w:rPr>
          <w:rFonts w:cs="Times New Roman" w:hint="eastAsia"/>
        </w:rPr>
        <w:t>反应时差值为纵坐标</w:t>
      </w:r>
      <w:r w:rsidR="00852DF5">
        <w:rPr>
          <w:rFonts w:cs="Times New Roman"/>
        </w:rPr>
        <w:t>Rosenberg</w:t>
      </w:r>
      <w:r w:rsidR="00852DF5">
        <w:rPr>
          <w:rFonts w:cs="Times New Roman" w:hint="eastAsia"/>
        </w:rPr>
        <w:t>量表总分为横坐标的线性回归方程中，</w:t>
      </w:r>
      <w:r w:rsidR="00A14E8A">
        <w:rPr>
          <w:rFonts w:cs="Times New Roman" w:hint="eastAsia"/>
        </w:rPr>
        <w:t>男性和女性的回归系数没有显著性差异</w:t>
      </w:r>
      <w:r w:rsidR="009142AD">
        <w:rPr>
          <w:rFonts w:cs="Times New Roman" w:hint="eastAsia"/>
        </w:rPr>
        <w:t>。</w:t>
      </w:r>
    </w:p>
    <w:p w14:paraId="1E3F505F" w14:textId="691B9C0A" w:rsidR="009142AD" w:rsidRDefault="00CD4584">
      <w:pPr>
        <w:ind w:firstLine="480"/>
        <w:rPr>
          <w:rFonts w:cs="Times New Roman"/>
        </w:rPr>
      </w:pPr>
      <w:r>
        <w:rPr>
          <w:rFonts w:cs="Times New Roman" w:hint="eastAsia"/>
        </w:rPr>
        <w:t>内隐自尊与外显自尊不存在显著的相关关系这一</w:t>
      </w:r>
      <w:r w:rsidR="000A1749">
        <w:rPr>
          <w:rFonts w:cs="Times New Roman" w:hint="eastAsia"/>
        </w:rPr>
        <w:t>结果，与</w:t>
      </w:r>
      <w:r w:rsidR="00462921">
        <w:t>Greenwald</w:t>
      </w:r>
      <w:r w:rsidR="00462921">
        <w:rPr>
          <w:rFonts w:hint="eastAsia"/>
        </w:rPr>
        <w:t>和</w:t>
      </w:r>
      <w:r w:rsidR="00462921">
        <w:t>Farnham(2000)</w:t>
      </w:r>
      <w:r w:rsidR="00462921">
        <w:rPr>
          <w:rFonts w:hint="eastAsia"/>
        </w:rPr>
        <w:t>的</w:t>
      </w:r>
      <w:r w:rsidR="000A1749">
        <w:rPr>
          <w:rFonts w:cs="Times New Roman" w:hint="eastAsia"/>
        </w:rPr>
        <w:t>研究不符</w:t>
      </w:r>
      <w:r w:rsidR="00462921">
        <w:rPr>
          <w:rFonts w:cs="Times New Roman" w:hint="eastAsia"/>
        </w:rPr>
        <w:t>，我们认为这种差异可能是文化因素导致的。</w:t>
      </w:r>
      <w:r w:rsidR="00FE2ED6">
        <w:rPr>
          <w:rFonts w:cs="Times New Roman" w:hint="eastAsia"/>
        </w:rPr>
        <w:t>有研究表明，个体主义水平对内隐自尊与外显自尊之间的相关性有影响，</w:t>
      </w:r>
      <w:r w:rsidR="00087A30">
        <w:rPr>
          <w:rFonts w:cs="Times New Roman" w:hint="eastAsia"/>
        </w:rPr>
        <w:t>与高个体主义群体相比，</w:t>
      </w:r>
      <w:r w:rsidR="00FE2ED6">
        <w:rPr>
          <w:rFonts w:cs="Times New Roman" w:hint="eastAsia"/>
        </w:rPr>
        <w:t>低个体主义倾向的群体中</w:t>
      </w:r>
      <w:r w:rsidR="00087A30">
        <w:rPr>
          <w:rFonts w:cs="Times New Roman" w:hint="eastAsia"/>
        </w:rPr>
        <w:t>两种自尊的相关性更低</w:t>
      </w:r>
      <w:r w:rsidR="00087A30">
        <w:rPr>
          <w:rFonts w:cs="Times New Roman" w:hint="eastAsia"/>
        </w:rPr>
        <w:t>(</w:t>
      </w:r>
      <w:r w:rsidR="00087A30">
        <w:rPr>
          <w:rFonts w:cs="Times New Roman"/>
        </w:rPr>
        <w:t>Yu et al., 2015)</w:t>
      </w:r>
      <w:r w:rsidR="00087A30">
        <w:rPr>
          <w:rFonts w:cs="Times New Roman" w:hint="eastAsia"/>
        </w:rPr>
        <w:t>。之前的研究大多采用的是西方个体主义文化下的被试，而本实验采用的是</w:t>
      </w:r>
      <w:r w:rsidR="008E2A48">
        <w:rPr>
          <w:rFonts w:cs="Times New Roman" w:hint="eastAsia"/>
        </w:rPr>
        <w:t>个体主义倾向更低的中国被试，这可能是本实验中内隐自尊与外显自尊不存在显著相关的原因。</w:t>
      </w:r>
    </w:p>
    <w:p w14:paraId="633E13A2" w14:textId="358B2CFD" w:rsidR="009A186B" w:rsidRDefault="009A186B">
      <w:pPr>
        <w:ind w:firstLine="480"/>
        <w:rPr>
          <w:ins w:id="14" w:author="阮 娴" w:date="2021-12-18T21:37:00Z"/>
          <w:rFonts w:cs="Times New Roman"/>
        </w:rPr>
      </w:pPr>
      <w:r>
        <w:rPr>
          <w:rFonts w:cs="Times New Roman" w:hint="eastAsia"/>
        </w:rPr>
        <w:lastRenderedPageBreak/>
        <w:t>本实验结果显示性别对两种自尊相关性没有显著影响</w:t>
      </w:r>
      <w:r w:rsidR="009E01FE">
        <w:rPr>
          <w:rFonts w:cs="Times New Roman" w:hint="eastAsia"/>
        </w:rPr>
        <w:t>。</w:t>
      </w:r>
      <w:r w:rsidR="006242F6">
        <w:rPr>
          <w:rFonts w:cs="Times New Roman" w:hint="eastAsia"/>
        </w:rPr>
        <w:t>P</w:t>
      </w:r>
      <w:r w:rsidR="006242F6">
        <w:rPr>
          <w:rFonts w:cs="Times New Roman"/>
        </w:rPr>
        <w:t>elham</w:t>
      </w:r>
      <w:r w:rsidR="006242F6">
        <w:rPr>
          <w:rFonts w:cs="Times New Roman" w:hint="eastAsia"/>
        </w:rPr>
        <w:t>等人</w:t>
      </w:r>
      <w:r w:rsidR="006242F6">
        <w:rPr>
          <w:rFonts w:cs="Times New Roman" w:hint="eastAsia"/>
        </w:rPr>
        <w:t>(</w:t>
      </w:r>
      <w:r w:rsidR="006242F6">
        <w:rPr>
          <w:rFonts w:cs="Times New Roman"/>
        </w:rPr>
        <w:t>2005)</w:t>
      </w:r>
      <w:r w:rsidR="006242F6">
        <w:rPr>
          <w:rFonts w:cs="Times New Roman" w:hint="eastAsia"/>
        </w:rPr>
        <w:t>认为造成美国被试中女性的两种自尊的相关性比男性更高</w:t>
      </w:r>
      <w:r w:rsidR="00090AF2">
        <w:rPr>
          <w:rFonts w:cs="Times New Roman" w:hint="eastAsia"/>
        </w:rPr>
        <w:t>的原因是，美国女性对内部情感有更高的自我洞察</w:t>
      </w:r>
      <w:r w:rsidR="00E5607A">
        <w:rPr>
          <w:rFonts w:cs="Times New Roman" w:hint="eastAsia"/>
        </w:rPr>
        <w:t>(</w:t>
      </w:r>
      <w:r w:rsidR="00E5607A">
        <w:rPr>
          <w:rFonts w:cs="Times New Roman"/>
        </w:rPr>
        <w:t>self-insight)</w:t>
      </w:r>
      <w:r w:rsidR="00090AF2">
        <w:rPr>
          <w:rFonts w:cs="Times New Roman" w:hint="eastAsia"/>
        </w:rPr>
        <w:t>的能力</w:t>
      </w:r>
      <w:r w:rsidR="00E5607A">
        <w:rPr>
          <w:rFonts w:cs="Times New Roman" w:hint="eastAsia"/>
        </w:rPr>
        <w:t>。本实验的结果或许可以解释为</w:t>
      </w:r>
      <w:commentRangeStart w:id="15"/>
      <w:r w:rsidR="00E126EC">
        <w:rPr>
          <w:rFonts w:cs="Times New Roman" w:hint="eastAsia"/>
        </w:rPr>
        <w:t>，在</w:t>
      </w:r>
      <w:r w:rsidR="003708F1">
        <w:rPr>
          <w:rFonts w:cs="Times New Roman" w:hint="eastAsia"/>
        </w:rPr>
        <w:t>中国的儒家文化下</w:t>
      </w:r>
      <w:r w:rsidR="00E126EC">
        <w:rPr>
          <w:rFonts w:cs="Times New Roman" w:hint="eastAsia"/>
        </w:rPr>
        <w:t>，</w:t>
      </w:r>
      <w:r w:rsidR="003708F1">
        <w:rPr>
          <w:rFonts w:cs="Times New Roman" w:hint="eastAsia"/>
        </w:rPr>
        <w:t>人们更注重自我反思</w:t>
      </w:r>
      <w:commentRangeEnd w:id="15"/>
      <w:r w:rsidR="00A508D3">
        <w:rPr>
          <w:rStyle w:val="a8"/>
        </w:rPr>
        <w:commentReference w:id="15"/>
      </w:r>
      <w:r w:rsidR="003708F1">
        <w:rPr>
          <w:rFonts w:cs="Times New Roman" w:hint="eastAsia"/>
        </w:rPr>
        <w:t>，导致男性与女</w:t>
      </w:r>
      <w:r w:rsidR="00077037">
        <w:rPr>
          <w:rFonts w:cs="Times New Roman" w:hint="eastAsia"/>
        </w:rPr>
        <w:t>性对内部情感的自我洞察能力的差异相比美国被试而言缩小了，从而造成男性与女性的两种自尊的相关性没有显著差异。</w:t>
      </w:r>
    </w:p>
    <w:p w14:paraId="22773D14" w14:textId="77777777" w:rsidR="00A508D3" w:rsidRDefault="00A508D3" w:rsidP="00A508D3">
      <w:pPr>
        <w:ind w:firstLine="480"/>
        <w:rPr>
          <w:moveTo w:id="16" w:author="阮 娴" w:date="2021-12-18T21:37:00Z"/>
          <w:rFonts w:cs="Times New Roman"/>
        </w:rPr>
      </w:pPr>
      <w:moveToRangeStart w:id="17" w:author="阮 娴" w:date="2021-12-18T21:37:00Z" w:name="move90755847"/>
      <w:moveTo w:id="18" w:author="阮 娴" w:date="2021-12-18T21:37:00Z">
        <w:r>
          <w:rPr>
            <w:rFonts w:cs="Times New Roman" w:hint="eastAsia"/>
          </w:rPr>
          <w:t>本实验存在不足：未能平衡内隐自尊测量与外显自尊测量的顺序，所有被试都是先测内显自尊再测外显自尊。后续研究可更加关注内隐自尊与外显自尊的现实应用，例如蔡华俭</w:t>
        </w:r>
        <w:r>
          <w:rPr>
            <w:rFonts w:cs="Times New Roman" w:hint="eastAsia"/>
          </w:rPr>
          <w:t>(</w:t>
        </w:r>
        <w:r>
          <w:rPr>
            <w:rFonts w:cs="Times New Roman"/>
          </w:rPr>
          <w:t>2003)</w:t>
        </w:r>
        <w:r>
          <w:rPr>
            <w:rFonts w:cs="Times New Roman" w:hint="eastAsia"/>
          </w:rPr>
          <w:t>发现与非抑郁个体相比，抑郁个体的内隐自尊与外显自尊更加分离，或许这可以成为抑郁症诊断的一项指标，相关研究还有待进一步探索。</w:t>
        </w:r>
      </w:moveTo>
    </w:p>
    <w:moveToRangeEnd w:id="17"/>
    <w:p w14:paraId="3749B51C" w14:textId="3A32D91A" w:rsidR="00A508D3" w:rsidRPr="00A508D3" w:rsidRDefault="00A508D3">
      <w:pPr>
        <w:ind w:firstLineChars="83" w:firstLine="199"/>
        <w:rPr>
          <w:rFonts w:cs="Times New Roman"/>
        </w:rPr>
        <w:pPrChange w:id="19" w:author="阮 娴" w:date="2021-12-18T21:37:00Z">
          <w:pPr>
            <w:ind w:firstLine="480"/>
          </w:pPr>
        </w:pPrChange>
      </w:pPr>
    </w:p>
    <w:p w14:paraId="02BA9068" w14:textId="34E3E19F" w:rsidR="003B2482" w:rsidRDefault="003B2482">
      <w:pPr>
        <w:ind w:firstLine="480"/>
        <w:rPr>
          <w:rFonts w:cs="Times New Roman"/>
        </w:rPr>
      </w:pPr>
      <w:r>
        <w:rPr>
          <w:rFonts w:cs="Times New Roman" w:hint="eastAsia"/>
        </w:rPr>
        <w:t>综上所述，本实验</w:t>
      </w:r>
      <w:r w:rsidR="00B75442">
        <w:rPr>
          <w:rFonts w:hint="eastAsia"/>
        </w:rPr>
        <w:t>使用内隐联想测验与</w:t>
      </w:r>
      <w:r w:rsidR="00B75442">
        <w:rPr>
          <w:rFonts w:hint="eastAsia"/>
        </w:rPr>
        <w:t>R</w:t>
      </w:r>
      <w:r w:rsidR="00B75442">
        <w:t>osenberg</w:t>
      </w:r>
      <w:r w:rsidR="00B75442">
        <w:rPr>
          <w:rFonts w:hint="eastAsia"/>
        </w:rPr>
        <w:t>自尊量表，采用</w:t>
      </w:r>
      <w:r w:rsidR="00B75442">
        <w:rPr>
          <w:rFonts w:hint="eastAsia"/>
        </w:rPr>
        <w:t>2</w:t>
      </w:r>
      <w:r w:rsidR="00B75442">
        <w:rPr>
          <w:rFonts w:hint="eastAsia"/>
        </w:rPr>
        <w:t>×</w:t>
      </w:r>
      <w:r w:rsidR="00B75442">
        <w:t>2</w:t>
      </w:r>
      <w:r w:rsidR="00B75442">
        <w:rPr>
          <w:rFonts w:hint="eastAsia"/>
        </w:rPr>
        <w:t>的混合设计，</w:t>
      </w:r>
      <w:r w:rsidR="00EA24A5">
        <w:rPr>
          <w:rFonts w:hint="eastAsia"/>
        </w:rPr>
        <w:t>结果显示，</w:t>
      </w:r>
      <w:r w:rsidR="00EA24A5">
        <w:rPr>
          <w:rFonts w:cs="Times New Roman" w:hint="eastAsia"/>
        </w:rPr>
        <w:t>被试在相容任务的反应时显著低于不相容任务，验证了内隐自尊的存在；</w:t>
      </w:r>
      <w:r w:rsidR="00EA24A5">
        <w:rPr>
          <w:rFonts w:cs="Times New Roman"/>
        </w:rPr>
        <w:t>IAT</w:t>
      </w:r>
      <w:r w:rsidR="00EA24A5">
        <w:rPr>
          <w:rFonts w:cs="Times New Roman" w:hint="eastAsia"/>
        </w:rPr>
        <w:t>反应时差值与</w:t>
      </w:r>
      <w:r w:rsidR="00EA24A5">
        <w:rPr>
          <w:rFonts w:cs="Times New Roman"/>
        </w:rPr>
        <w:t>Rosenberg</w:t>
      </w:r>
      <w:r w:rsidR="00EA24A5">
        <w:rPr>
          <w:rFonts w:cs="Times New Roman" w:hint="eastAsia"/>
        </w:rPr>
        <w:t>量表总分在男性、女性和全体被试的水平上都没有显著的相关关系，说明</w:t>
      </w:r>
      <w:r w:rsidR="0027307C">
        <w:rPr>
          <w:rFonts w:cs="Times New Roman" w:hint="eastAsia"/>
        </w:rPr>
        <w:t>本实验中</w:t>
      </w:r>
      <w:r w:rsidR="00EA24A5">
        <w:rPr>
          <w:rFonts w:cs="Times New Roman" w:hint="eastAsia"/>
        </w:rPr>
        <w:t>内隐自尊与</w:t>
      </w:r>
      <w:r w:rsidR="0027307C">
        <w:rPr>
          <w:rFonts w:cs="Times New Roman" w:hint="eastAsia"/>
        </w:rPr>
        <w:t>外显自尊是两个独立的过程；</w:t>
      </w:r>
      <w:r w:rsidR="0027307C">
        <w:rPr>
          <w:rFonts w:cs="Times New Roman"/>
        </w:rPr>
        <w:t>IAT</w:t>
      </w:r>
      <w:r w:rsidR="0027307C">
        <w:rPr>
          <w:rFonts w:cs="Times New Roman" w:hint="eastAsia"/>
        </w:rPr>
        <w:t>反应时差值为纵坐标</w:t>
      </w:r>
      <w:r w:rsidR="0027307C">
        <w:rPr>
          <w:rFonts w:cs="Times New Roman"/>
        </w:rPr>
        <w:t>Rosenberg</w:t>
      </w:r>
      <w:r w:rsidR="0027307C">
        <w:rPr>
          <w:rFonts w:cs="Times New Roman" w:hint="eastAsia"/>
        </w:rPr>
        <w:t>量表总分为横坐标的线性回归方程中，男性和女性的回归系数没有显著性差异，说明性别不是两种自尊的相关性的调节因素。</w:t>
      </w:r>
      <w:moveFromRangeStart w:id="20" w:author="阮 娴" w:date="2021-12-18T21:37:00Z" w:name="move90755847"/>
      <w:moveFrom w:id="21" w:author="阮 娴" w:date="2021-12-18T21:37:00Z">
        <w:r w:rsidR="00427536" w:rsidDel="00A508D3">
          <w:rPr>
            <w:rFonts w:cs="Times New Roman" w:hint="eastAsia"/>
          </w:rPr>
          <w:t>本实验存在不足：未能平衡内隐自尊测量与外显自尊测量的顺序，所有被试都是先测内显自尊再测外显自尊。</w:t>
        </w:r>
        <w:r w:rsidR="00823BC4" w:rsidDel="00A508D3">
          <w:rPr>
            <w:rFonts w:cs="Times New Roman" w:hint="eastAsia"/>
          </w:rPr>
          <w:t>后续研究可更加关注内隐自尊与外显自尊的现实应用，例如蔡华俭</w:t>
        </w:r>
        <w:r w:rsidR="00823BC4" w:rsidDel="00A508D3">
          <w:rPr>
            <w:rFonts w:cs="Times New Roman" w:hint="eastAsia"/>
          </w:rPr>
          <w:t>(</w:t>
        </w:r>
        <w:r w:rsidR="00823BC4" w:rsidDel="00A508D3">
          <w:rPr>
            <w:rFonts w:cs="Times New Roman"/>
          </w:rPr>
          <w:t>2003)</w:t>
        </w:r>
        <w:r w:rsidR="00823BC4" w:rsidDel="00A508D3">
          <w:rPr>
            <w:rFonts w:cs="Times New Roman" w:hint="eastAsia"/>
          </w:rPr>
          <w:t>发现</w:t>
        </w:r>
        <w:r w:rsidR="002825CF" w:rsidDel="00A508D3">
          <w:rPr>
            <w:rFonts w:cs="Times New Roman" w:hint="eastAsia"/>
          </w:rPr>
          <w:t>与非抑郁个体相比，抑郁个体的内隐自尊与外显自尊更加分离</w:t>
        </w:r>
        <w:r w:rsidR="00FF1CC5" w:rsidDel="00A508D3">
          <w:rPr>
            <w:rFonts w:cs="Times New Roman" w:hint="eastAsia"/>
          </w:rPr>
          <w:t>，或许这可以成为抑郁症诊断的一项指标，相关研究还有待进一步探索。</w:t>
        </w:r>
      </w:moveFrom>
      <w:moveFromRangeEnd w:id="20"/>
    </w:p>
    <w:p w14:paraId="32FEBA51" w14:textId="713E84FF" w:rsidR="004A7322" w:rsidRPr="000C5478" w:rsidRDefault="004A7322" w:rsidP="000C5478">
      <w:pPr>
        <w:ind w:firstLine="482"/>
        <w:jc w:val="center"/>
        <w:rPr>
          <w:rFonts w:cs="Times New Roman"/>
          <w:b/>
          <w:bCs/>
        </w:rPr>
      </w:pPr>
    </w:p>
    <w:p w14:paraId="2C1C86A2" w14:textId="00E8EC30" w:rsidR="00327208" w:rsidRPr="000C5478" w:rsidRDefault="004A7322" w:rsidP="000C5478">
      <w:pPr>
        <w:snapToGrid w:val="0"/>
        <w:ind w:left="482" w:hangingChars="200" w:hanging="482"/>
        <w:jc w:val="center"/>
        <w:rPr>
          <w:rFonts w:cs="Times New Roman"/>
          <w:b/>
          <w:bCs/>
        </w:rPr>
      </w:pPr>
      <w:r w:rsidRPr="000C5478">
        <w:rPr>
          <w:rFonts w:cs="Times New Roman" w:hint="eastAsia"/>
          <w:b/>
          <w:bCs/>
        </w:rPr>
        <w:t>参</w:t>
      </w:r>
      <w:r w:rsidR="000C5478">
        <w:rPr>
          <w:rFonts w:cs="Times New Roman" w:hint="eastAsia"/>
          <w:b/>
          <w:bCs/>
        </w:rPr>
        <w:t xml:space="preserve"> </w:t>
      </w:r>
      <w:r w:rsidRPr="000C5478">
        <w:rPr>
          <w:rFonts w:cs="Times New Roman" w:hint="eastAsia"/>
          <w:b/>
          <w:bCs/>
        </w:rPr>
        <w:t>考</w:t>
      </w:r>
      <w:r w:rsidR="000C5478">
        <w:rPr>
          <w:rFonts w:cs="Times New Roman" w:hint="eastAsia"/>
          <w:b/>
          <w:bCs/>
        </w:rPr>
        <w:t xml:space="preserve"> </w:t>
      </w:r>
      <w:r w:rsidRPr="000C5478">
        <w:rPr>
          <w:rFonts w:cs="Times New Roman" w:hint="eastAsia"/>
          <w:b/>
          <w:bCs/>
        </w:rPr>
        <w:t>文</w:t>
      </w:r>
      <w:r w:rsidR="000C5478">
        <w:rPr>
          <w:rFonts w:cs="Times New Roman" w:hint="eastAsia"/>
          <w:b/>
          <w:bCs/>
        </w:rPr>
        <w:t xml:space="preserve"> </w:t>
      </w:r>
      <w:r w:rsidRPr="000C5478">
        <w:rPr>
          <w:rFonts w:cs="Times New Roman" w:hint="eastAsia"/>
          <w:b/>
          <w:bCs/>
        </w:rPr>
        <w:t>献</w:t>
      </w:r>
    </w:p>
    <w:p w14:paraId="71017C17" w14:textId="77777777" w:rsidR="000C5478" w:rsidRDefault="000C5478" w:rsidP="00327208">
      <w:pPr>
        <w:snapToGrid w:val="0"/>
        <w:ind w:left="480" w:hangingChars="200" w:hanging="480"/>
        <w:jc w:val="left"/>
        <w:rPr>
          <w:rFonts w:cs="Times New Roman"/>
          <w:color w:val="222222"/>
          <w:shd w:val="clear" w:color="auto" w:fill="FFFFFF"/>
        </w:rPr>
      </w:pPr>
      <w:r w:rsidRPr="008C1B01">
        <w:rPr>
          <w:rFonts w:cs="Times New Roman"/>
          <w:color w:val="222222"/>
          <w:shd w:val="clear" w:color="auto" w:fill="FFFFFF"/>
        </w:rPr>
        <w:t>Baumeister, R. F., Campbell, J. D., Krueger, J. I., &amp; Vohs, K. D. (2003). Does high self-esteem cause better performance, interpersonal success, happiness, or healthier lifestyles?. </w:t>
      </w:r>
      <w:r w:rsidRPr="008C1B01">
        <w:rPr>
          <w:rFonts w:cs="Times New Roman"/>
          <w:i/>
          <w:iCs/>
          <w:color w:val="222222"/>
          <w:shd w:val="clear" w:color="auto" w:fill="FFFFFF"/>
        </w:rPr>
        <w:t>Psychological science in the public interest</w:t>
      </w:r>
      <w:r w:rsidRPr="008C1B01">
        <w:rPr>
          <w:rFonts w:cs="Times New Roman"/>
          <w:color w:val="222222"/>
          <w:shd w:val="clear" w:color="auto" w:fill="FFFFFF"/>
        </w:rPr>
        <w:t>, </w:t>
      </w:r>
      <w:r w:rsidRPr="008C1B01">
        <w:rPr>
          <w:rFonts w:cs="Times New Roman"/>
          <w:i/>
          <w:iCs/>
          <w:color w:val="222222"/>
          <w:shd w:val="clear" w:color="auto" w:fill="FFFFFF"/>
        </w:rPr>
        <w:t>4</w:t>
      </w:r>
      <w:r w:rsidRPr="008C1B01">
        <w:rPr>
          <w:rFonts w:cs="Times New Roman"/>
          <w:color w:val="222222"/>
          <w:shd w:val="clear" w:color="auto" w:fill="FFFFFF"/>
        </w:rPr>
        <w:t>(1), 1-44.</w:t>
      </w:r>
    </w:p>
    <w:p w14:paraId="61026F6C" w14:textId="77777777" w:rsidR="000C5478" w:rsidRPr="004A7322" w:rsidRDefault="000C5478" w:rsidP="004A7322">
      <w:pPr>
        <w:snapToGrid w:val="0"/>
        <w:ind w:left="480" w:hangingChars="200" w:hanging="480"/>
        <w:jc w:val="left"/>
        <w:rPr>
          <w:rFonts w:cs="Times New Roman"/>
          <w:szCs w:val="21"/>
        </w:rPr>
      </w:pPr>
      <w:r w:rsidRPr="004A7322">
        <w:rPr>
          <w:rFonts w:cs="Times New Roman"/>
          <w:szCs w:val="21"/>
        </w:rPr>
        <w:t xml:space="preserve">Chow, G. C. (1960). Tests of equality between sets of coefficients in two linear regressions. </w:t>
      </w:r>
      <w:r w:rsidRPr="004A7322">
        <w:rPr>
          <w:rFonts w:cs="Times New Roman"/>
          <w:i/>
          <w:iCs/>
          <w:szCs w:val="21"/>
        </w:rPr>
        <w:t>Econometrica</w:t>
      </w:r>
      <w:r w:rsidRPr="004A7322">
        <w:rPr>
          <w:rFonts w:cs="Times New Roman"/>
          <w:szCs w:val="21"/>
        </w:rPr>
        <w:t>,</w:t>
      </w:r>
      <w:r w:rsidRPr="004A7322">
        <w:rPr>
          <w:rFonts w:cs="Times New Roman"/>
          <w:i/>
          <w:iCs/>
          <w:szCs w:val="21"/>
        </w:rPr>
        <w:t xml:space="preserve"> 28</w:t>
      </w:r>
      <w:r w:rsidRPr="004A7322">
        <w:rPr>
          <w:rFonts w:cs="Times New Roman"/>
          <w:szCs w:val="21"/>
        </w:rPr>
        <w:t>(3), 591-0.</w:t>
      </w:r>
    </w:p>
    <w:p w14:paraId="35795FD2" w14:textId="77777777" w:rsidR="000C5478" w:rsidRPr="004A7322" w:rsidRDefault="000C5478" w:rsidP="004A7322">
      <w:pPr>
        <w:widowControl w:val="0"/>
        <w:snapToGrid w:val="0"/>
        <w:ind w:left="480" w:hangingChars="200" w:hanging="480"/>
        <w:jc w:val="left"/>
        <w:rPr>
          <w:rFonts w:cs="Times New Roman"/>
          <w:szCs w:val="21"/>
        </w:rPr>
      </w:pPr>
      <w:r w:rsidRPr="004A7322">
        <w:rPr>
          <w:rFonts w:cs="Times New Roman"/>
          <w:szCs w:val="21"/>
        </w:rPr>
        <w:t xml:space="preserve">Greenwald, A. G. , &amp; Banaji, M. R. . (1995). Implicit social cognition: attitudes, self-esteem, and stereotypes. </w:t>
      </w:r>
      <w:r w:rsidRPr="004A7322">
        <w:rPr>
          <w:rFonts w:cs="Times New Roman"/>
          <w:i/>
          <w:iCs/>
          <w:szCs w:val="21"/>
        </w:rPr>
        <w:t>Psychological Review</w:t>
      </w:r>
      <w:r w:rsidRPr="004A7322">
        <w:rPr>
          <w:rFonts w:cs="Times New Roman"/>
          <w:szCs w:val="21"/>
        </w:rPr>
        <w:t xml:space="preserve">, </w:t>
      </w:r>
      <w:r w:rsidRPr="004A7322">
        <w:rPr>
          <w:rFonts w:cs="Times New Roman"/>
          <w:i/>
          <w:iCs/>
          <w:szCs w:val="21"/>
        </w:rPr>
        <w:t>102</w:t>
      </w:r>
      <w:r w:rsidRPr="004A7322">
        <w:rPr>
          <w:rFonts w:cs="Times New Roman"/>
          <w:szCs w:val="21"/>
        </w:rPr>
        <w:t>(1), 4-27.</w:t>
      </w:r>
    </w:p>
    <w:p w14:paraId="0C5DD01D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 xml:space="preserve">Greenwald, A. G. , Mcghee, D. E. , &amp; Schwartz, J. L. K. . (1998). Measuring individual differences in implicit cognition: the implicit association test. </w:t>
      </w:r>
      <w:r>
        <w:rPr>
          <w:i/>
          <w:iCs/>
          <w:szCs w:val="21"/>
        </w:rPr>
        <w:t>Journal of Personality &amp; Social Psychology</w:t>
      </w:r>
      <w:r>
        <w:rPr>
          <w:szCs w:val="21"/>
        </w:rPr>
        <w:t xml:space="preserve">, </w:t>
      </w:r>
      <w:r>
        <w:rPr>
          <w:i/>
          <w:iCs/>
          <w:szCs w:val="21"/>
        </w:rPr>
        <w:t>74</w:t>
      </w:r>
      <w:r>
        <w:rPr>
          <w:szCs w:val="21"/>
        </w:rPr>
        <w:t>(6), 1464-1480.</w:t>
      </w:r>
    </w:p>
    <w:p w14:paraId="06058D54" w14:textId="77777777" w:rsidR="000C5478" w:rsidRPr="004A7322" w:rsidRDefault="000C5478" w:rsidP="004A7322">
      <w:pPr>
        <w:widowControl w:val="0"/>
        <w:snapToGrid w:val="0"/>
        <w:ind w:left="480" w:hangingChars="200" w:hanging="480"/>
        <w:jc w:val="left"/>
        <w:rPr>
          <w:rFonts w:cs="Times New Roman"/>
          <w:szCs w:val="21"/>
        </w:rPr>
      </w:pPr>
      <w:r w:rsidRPr="004A7322">
        <w:rPr>
          <w:rFonts w:cs="Times New Roman"/>
          <w:szCs w:val="21"/>
        </w:rPr>
        <w:t xml:space="preserve">Greenwald, A. G., &amp; Farnham, S. D. (2000). Using the implicit association test to measure self-esteem and self-concept. </w:t>
      </w:r>
      <w:r w:rsidRPr="004A7322">
        <w:rPr>
          <w:rFonts w:cs="Times New Roman"/>
          <w:i/>
          <w:iCs/>
          <w:szCs w:val="21"/>
        </w:rPr>
        <w:t>Journal of personality and social psychology</w:t>
      </w:r>
      <w:r w:rsidRPr="004A7322">
        <w:rPr>
          <w:rFonts w:cs="Times New Roman"/>
          <w:szCs w:val="21"/>
        </w:rPr>
        <w:t xml:space="preserve">, </w:t>
      </w:r>
      <w:r w:rsidRPr="004A7322">
        <w:rPr>
          <w:rFonts w:cs="Times New Roman"/>
          <w:i/>
          <w:iCs/>
          <w:szCs w:val="21"/>
        </w:rPr>
        <w:t>79</w:t>
      </w:r>
      <w:r w:rsidRPr="004A7322">
        <w:rPr>
          <w:rFonts w:cs="Times New Roman"/>
          <w:szCs w:val="21"/>
        </w:rPr>
        <w:t>(6), 1022.</w:t>
      </w:r>
    </w:p>
    <w:p w14:paraId="1E0B8A1D" w14:textId="77777777" w:rsidR="000C5478" w:rsidRPr="008C1B01" w:rsidRDefault="000C5478" w:rsidP="00327208">
      <w:pPr>
        <w:snapToGrid w:val="0"/>
        <w:ind w:left="480" w:hangingChars="200" w:hanging="480"/>
        <w:jc w:val="left"/>
        <w:rPr>
          <w:rFonts w:cs="Times New Roman"/>
        </w:rPr>
      </w:pPr>
      <w:r w:rsidRPr="0034532A">
        <w:rPr>
          <w:rFonts w:cs="Times New Roman"/>
        </w:rPr>
        <w:t>Heine, S. J., Lehman, D. R., Markus, H. R., &amp; Kitayama, S. (1999). Is there a universal need for positive self-regard?. </w:t>
      </w:r>
      <w:r w:rsidRPr="0034532A">
        <w:rPr>
          <w:rFonts w:cs="Times New Roman"/>
          <w:i/>
          <w:iCs/>
        </w:rPr>
        <w:t>Psychological review</w:t>
      </w:r>
      <w:r w:rsidRPr="0034532A">
        <w:rPr>
          <w:rFonts w:cs="Times New Roman"/>
        </w:rPr>
        <w:t>, </w:t>
      </w:r>
      <w:r w:rsidRPr="0034532A">
        <w:rPr>
          <w:rFonts w:cs="Times New Roman"/>
          <w:i/>
          <w:iCs/>
        </w:rPr>
        <w:t>106</w:t>
      </w:r>
      <w:r w:rsidRPr="0034532A">
        <w:rPr>
          <w:rFonts w:cs="Times New Roman"/>
        </w:rPr>
        <w:t>(4), 766.</w:t>
      </w:r>
    </w:p>
    <w:p w14:paraId="3BBE2FA9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 xml:space="preserve">Hofmann, W., Gawronski, B., Gschwendner, T., Le, H., &amp; Schmitt, M. (2005). A meta-analysis on the correlation between the Implicit Association Test and </w:t>
      </w:r>
      <w:r>
        <w:rPr>
          <w:szCs w:val="21"/>
        </w:rPr>
        <w:lastRenderedPageBreak/>
        <w:t xml:space="preserve">explicit self-report measures. </w:t>
      </w:r>
      <w:r>
        <w:rPr>
          <w:i/>
          <w:iCs/>
          <w:szCs w:val="21"/>
        </w:rPr>
        <w:t>Personality and Social Psychology Bulletin</w:t>
      </w:r>
      <w:r>
        <w:rPr>
          <w:szCs w:val="21"/>
        </w:rPr>
        <w:t xml:space="preserve">, </w:t>
      </w:r>
      <w:r>
        <w:rPr>
          <w:i/>
          <w:iCs/>
          <w:szCs w:val="21"/>
        </w:rPr>
        <w:t>31</w:t>
      </w:r>
      <w:r>
        <w:rPr>
          <w:szCs w:val="21"/>
        </w:rPr>
        <w:t>(10), 1369-1385.</w:t>
      </w:r>
    </w:p>
    <w:p w14:paraId="0A3737EC" w14:textId="77777777" w:rsidR="000C5478" w:rsidRDefault="000C5478" w:rsidP="00D32519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>Pelham, B. W., Koole, S. L., Hardin, C. D., Hetts, J. J., Seah, E., &amp; DeHart, T. (2005). Gender moderates the relation between implicit and explicit self-esteem.</w:t>
      </w:r>
      <w:r>
        <w:rPr>
          <w:i/>
          <w:iCs/>
          <w:szCs w:val="21"/>
        </w:rPr>
        <w:t xml:space="preserve"> Journal of Experimental Social Psychology</w:t>
      </w:r>
      <w:r>
        <w:rPr>
          <w:szCs w:val="21"/>
        </w:rPr>
        <w:t xml:space="preserve">, </w:t>
      </w:r>
      <w:r>
        <w:rPr>
          <w:i/>
          <w:iCs/>
          <w:szCs w:val="21"/>
        </w:rPr>
        <w:t>41</w:t>
      </w:r>
      <w:r>
        <w:rPr>
          <w:szCs w:val="21"/>
        </w:rPr>
        <w:t>(1), 84-89.</w:t>
      </w:r>
    </w:p>
    <w:p w14:paraId="0368FDD4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 xml:space="preserve">Wilson, T. D. , Lindsey, S. , &amp; Schooler, T. Y. . (2000). A model of dual attitudes. </w:t>
      </w:r>
      <w:r>
        <w:rPr>
          <w:i/>
          <w:iCs/>
          <w:szCs w:val="21"/>
        </w:rPr>
        <w:t>Psychological Review</w:t>
      </w:r>
      <w:r>
        <w:rPr>
          <w:szCs w:val="21"/>
        </w:rPr>
        <w:t xml:space="preserve">, </w:t>
      </w:r>
      <w:r>
        <w:rPr>
          <w:i/>
          <w:iCs/>
          <w:szCs w:val="21"/>
        </w:rPr>
        <w:t>107</w:t>
      </w:r>
      <w:r>
        <w:rPr>
          <w:szCs w:val="21"/>
        </w:rPr>
        <w:t>(1), 101-26.</w:t>
      </w:r>
    </w:p>
    <w:p w14:paraId="6DDE5E1E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 xml:space="preserve">Yu, Q., Chen, J., Zhang, Q., &amp; Jin, S. (2015). Implicit and explicit self-esteem: The moderating effect of individualism. </w:t>
      </w:r>
      <w:r>
        <w:rPr>
          <w:i/>
          <w:iCs/>
          <w:szCs w:val="21"/>
        </w:rPr>
        <w:t>Social Behavior and Personality: an international journal</w:t>
      </w:r>
      <w:r>
        <w:rPr>
          <w:szCs w:val="21"/>
        </w:rPr>
        <w:t xml:space="preserve">, </w:t>
      </w:r>
      <w:r>
        <w:rPr>
          <w:i/>
          <w:iCs/>
          <w:szCs w:val="21"/>
        </w:rPr>
        <w:t>43</w:t>
      </w:r>
      <w:r>
        <w:rPr>
          <w:szCs w:val="21"/>
        </w:rPr>
        <w:t>(3), 519-528.</w:t>
      </w:r>
    </w:p>
    <w:p w14:paraId="06CD9645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>蔡华俭</w:t>
      </w:r>
      <w:r>
        <w:rPr>
          <w:szCs w:val="21"/>
        </w:rPr>
        <w:t xml:space="preserve">. (2003). </w:t>
      </w:r>
      <w:r>
        <w:rPr>
          <w:szCs w:val="21"/>
        </w:rPr>
        <w:t>外显自尊、内隐自尊与抑郁的关系</w:t>
      </w:r>
      <w:r>
        <w:rPr>
          <w:szCs w:val="21"/>
        </w:rPr>
        <w:t xml:space="preserve">. </w:t>
      </w:r>
      <w:r>
        <w:rPr>
          <w:i/>
          <w:iCs/>
          <w:szCs w:val="21"/>
        </w:rPr>
        <w:t>中国心理卫生杂志</w:t>
      </w:r>
      <w:r>
        <w:rPr>
          <w:szCs w:val="21"/>
        </w:rPr>
        <w:t xml:space="preserve">, </w:t>
      </w:r>
      <w:r>
        <w:rPr>
          <w:i/>
          <w:iCs/>
          <w:szCs w:val="21"/>
        </w:rPr>
        <w:t>17</w:t>
      </w:r>
      <w:r>
        <w:rPr>
          <w:szCs w:val="21"/>
        </w:rPr>
        <w:t>(5), 331-336.</w:t>
      </w:r>
    </w:p>
    <w:p w14:paraId="180A81CD" w14:textId="77777777" w:rsidR="000C5478" w:rsidRDefault="000C5478" w:rsidP="000C5478">
      <w:pPr>
        <w:ind w:left="480" w:hangingChars="200" w:hanging="480"/>
        <w:rPr>
          <w:rFonts w:cs="Times New Roman"/>
        </w:rPr>
      </w:pPr>
      <w:r>
        <w:rPr>
          <w:rFonts w:cs="Times New Roman" w:hint="eastAsia"/>
        </w:rPr>
        <w:t>季益富</w:t>
      </w:r>
      <w:r>
        <w:rPr>
          <w:rFonts w:cs="Times New Roman"/>
        </w:rPr>
        <w:t xml:space="preserve">, </w:t>
      </w:r>
      <w:r>
        <w:rPr>
          <w:rFonts w:cs="Times New Roman" w:hint="eastAsia"/>
        </w:rPr>
        <w:t>于欣</w:t>
      </w:r>
      <w:r>
        <w:rPr>
          <w:rFonts w:cs="Times New Roman"/>
        </w:rPr>
        <w:t xml:space="preserve">. (1999). </w:t>
      </w:r>
      <w:r>
        <w:rPr>
          <w:rFonts w:cs="Times New Roman" w:hint="eastAsia"/>
        </w:rPr>
        <w:t>自尊量表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见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汪向东</w:t>
      </w:r>
      <w:r>
        <w:rPr>
          <w:rFonts w:cs="Times New Roman"/>
        </w:rPr>
        <w:t xml:space="preserve">, </w:t>
      </w:r>
      <w:r>
        <w:rPr>
          <w:rFonts w:cs="Times New Roman" w:hint="eastAsia"/>
        </w:rPr>
        <w:t>王希林</w:t>
      </w:r>
      <w:r>
        <w:rPr>
          <w:rFonts w:cs="Times New Roman"/>
        </w:rPr>
        <w:t xml:space="preserve">, </w:t>
      </w:r>
      <w:r>
        <w:rPr>
          <w:rFonts w:cs="Times New Roman" w:hint="eastAsia"/>
        </w:rPr>
        <w:t>马弘</w:t>
      </w:r>
      <w:r>
        <w:rPr>
          <w:rFonts w:cs="Times New Roman"/>
        </w:rPr>
        <w:t>(</w:t>
      </w:r>
      <w:r>
        <w:rPr>
          <w:rFonts w:cs="Times New Roman" w:hint="eastAsia"/>
        </w:rPr>
        <w:t>主编</w:t>
      </w:r>
      <w:r>
        <w:rPr>
          <w:rFonts w:cs="Times New Roman"/>
        </w:rPr>
        <w:t xml:space="preserve">), </w:t>
      </w:r>
      <w:r>
        <w:rPr>
          <w:rFonts w:cs="Times New Roman" w:hint="eastAsia"/>
          <w:i/>
        </w:rPr>
        <w:t>心理卫生评定量表手册</w:t>
      </w:r>
      <w:r>
        <w:rPr>
          <w:rFonts w:cs="Times New Roman"/>
        </w:rPr>
        <w:t>(</w:t>
      </w:r>
      <w:r>
        <w:rPr>
          <w:rFonts w:cs="Times New Roman" w:hint="eastAsia"/>
        </w:rPr>
        <w:t>增订版</w:t>
      </w:r>
      <w:r>
        <w:rPr>
          <w:rFonts w:cs="Times New Roman"/>
        </w:rPr>
        <w:t xml:space="preserve">, pp. 318–320). </w:t>
      </w:r>
      <w:r>
        <w:rPr>
          <w:rFonts w:cs="Times New Roman" w:hint="eastAsia"/>
        </w:rPr>
        <w:t>北京</w:t>
      </w:r>
      <w:r>
        <w:rPr>
          <w:rFonts w:cs="Times New Roman"/>
        </w:rPr>
        <w:t xml:space="preserve">: </w:t>
      </w:r>
      <w:r>
        <w:rPr>
          <w:rFonts w:cs="Times New Roman" w:hint="eastAsia"/>
        </w:rPr>
        <w:t>中国心理卫生杂志</w:t>
      </w:r>
      <w:r>
        <w:rPr>
          <w:rFonts w:cs="Times New Roman"/>
        </w:rPr>
        <w:t>.</w:t>
      </w:r>
    </w:p>
    <w:p w14:paraId="662259CE" w14:textId="77777777" w:rsidR="000C5478" w:rsidRDefault="000C5478" w:rsidP="00B155F5">
      <w:pPr>
        <w:ind w:left="460" w:hangingChars="200" w:hanging="460"/>
        <w:rPr>
          <w:rFonts w:cs="Times New Roman"/>
          <w:sz w:val="23"/>
          <w:szCs w:val="23"/>
        </w:rPr>
      </w:pPr>
      <w:r>
        <w:rPr>
          <w:rFonts w:hint="eastAsia"/>
          <w:sz w:val="23"/>
          <w:szCs w:val="23"/>
        </w:rPr>
        <w:t>迈尔斯</w:t>
      </w:r>
      <w:r>
        <w:rPr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 xml:space="preserve">(Myers, D. G. )., </w:t>
      </w:r>
      <w:r>
        <w:rPr>
          <w:rFonts w:hint="eastAsia"/>
          <w:sz w:val="23"/>
          <w:szCs w:val="23"/>
        </w:rPr>
        <w:t>侯玉波</w:t>
      </w:r>
      <w:r>
        <w:rPr>
          <w:rFonts w:cs="Times New Roman"/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乐国安</w:t>
      </w:r>
      <w:r>
        <w:rPr>
          <w:rFonts w:cs="Times New Roman"/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>张智勇</w:t>
      </w:r>
      <w:r>
        <w:rPr>
          <w:rFonts w:cs="Times New Roman"/>
          <w:sz w:val="23"/>
          <w:szCs w:val="23"/>
        </w:rPr>
        <w:t xml:space="preserve">. (2014). </w:t>
      </w:r>
      <w:r>
        <w:rPr>
          <w:rFonts w:hint="eastAsia"/>
          <w:sz w:val="23"/>
          <w:szCs w:val="23"/>
        </w:rPr>
        <w:t>社会心理学</w:t>
      </w:r>
      <w:r>
        <w:rPr>
          <w:rFonts w:cs="Times New Roman"/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>北京</w:t>
      </w:r>
      <w:r>
        <w:rPr>
          <w:rFonts w:cs="Times New Roman"/>
          <w:sz w:val="23"/>
          <w:szCs w:val="23"/>
        </w:rPr>
        <w:t xml:space="preserve">: </w:t>
      </w:r>
      <w:r>
        <w:rPr>
          <w:rFonts w:hint="eastAsia"/>
          <w:sz w:val="23"/>
          <w:szCs w:val="23"/>
        </w:rPr>
        <w:t>人民邮电出版社</w:t>
      </w:r>
      <w:r>
        <w:rPr>
          <w:rFonts w:cs="Times New Roman"/>
          <w:sz w:val="23"/>
          <w:szCs w:val="23"/>
        </w:rPr>
        <w:t>.</w:t>
      </w:r>
    </w:p>
    <w:p w14:paraId="4EDC26DA" w14:textId="77777777" w:rsidR="000C5478" w:rsidRDefault="000C5478" w:rsidP="00327208">
      <w:pPr>
        <w:snapToGrid w:val="0"/>
        <w:ind w:left="480" w:hangingChars="200" w:hanging="480"/>
        <w:jc w:val="left"/>
        <w:rPr>
          <w:szCs w:val="21"/>
        </w:rPr>
      </w:pPr>
      <w:r>
        <w:rPr>
          <w:szCs w:val="21"/>
        </w:rPr>
        <w:t>温忠麟</w:t>
      </w:r>
      <w:r>
        <w:rPr>
          <w:szCs w:val="21"/>
        </w:rPr>
        <w:t xml:space="preserve">, </w:t>
      </w:r>
      <w:r>
        <w:rPr>
          <w:szCs w:val="21"/>
        </w:rPr>
        <w:t>侯杰泰</w:t>
      </w:r>
      <w:r>
        <w:rPr>
          <w:szCs w:val="21"/>
        </w:rPr>
        <w:t xml:space="preserve">, </w:t>
      </w:r>
      <w:r>
        <w:rPr>
          <w:szCs w:val="21"/>
        </w:rPr>
        <w:t>张雷</w:t>
      </w:r>
      <w:r>
        <w:rPr>
          <w:szCs w:val="21"/>
        </w:rPr>
        <w:t xml:space="preserve">. (2005). </w:t>
      </w:r>
      <w:r>
        <w:rPr>
          <w:szCs w:val="21"/>
        </w:rPr>
        <w:t>调节效应与中介效应的比较和应用</w:t>
      </w:r>
      <w:r>
        <w:rPr>
          <w:szCs w:val="21"/>
        </w:rPr>
        <w:t xml:space="preserve">. </w:t>
      </w:r>
      <w:r>
        <w:rPr>
          <w:i/>
          <w:iCs/>
          <w:szCs w:val="21"/>
        </w:rPr>
        <w:t>心理学报</w:t>
      </w:r>
      <w:r>
        <w:rPr>
          <w:szCs w:val="21"/>
        </w:rPr>
        <w:t xml:space="preserve">, </w:t>
      </w:r>
      <w:r>
        <w:rPr>
          <w:i/>
          <w:iCs/>
          <w:szCs w:val="21"/>
        </w:rPr>
        <w:t>37</w:t>
      </w:r>
      <w:r>
        <w:rPr>
          <w:szCs w:val="21"/>
        </w:rPr>
        <w:t>(2).</w:t>
      </w:r>
    </w:p>
    <w:p w14:paraId="17E1A208" w14:textId="77777777" w:rsidR="000C5478" w:rsidRPr="000C5478" w:rsidRDefault="000C5478" w:rsidP="00B155F5">
      <w:pPr>
        <w:ind w:left="460" w:hangingChars="200" w:hanging="460"/>
        <w:rPr>
          <w:rFonts w:cs="Times New Roman"/>
          <w:sz w:val="23"/>
          <w:szCs w:val="23"/>
        </w:rPr>
      </w:pPr>
    </w:p>
    <w:p w14:paraId="2538F791" w14:textId="157E3F09" w:rsidR="0034532A" w:rsidRDefault="0034532A" w:rsidP="00B155F5">
      <w:pPr>
        <w:ind w:left="460" w:hangingChars="200" w:hanging="460"/>
        <w:rPr>
          <w:rFonts w:cs="Times New Roman"/>
          <w:sz w:val="23"/>
          <w:szCs w:val="23"/>
        </w:rPr>
      </w:pPr>
    </w:p>
    <w:p w14:paraId="2744F494" w14:textId="1B67ABB8" w:rsidR="0034532A" w:rsidRDefault="0034532A" w:rsidP="00B155F5">
      <w:pPr>
        <w:ind w:left="460" w:hangingChars="200" w:hanging="460"/>
        <w:rPr>
          <w:rFonts w:cs="Times New Roman"/>
          <w:sz w:val="23"/>
          <w:szCs w:val="23"/>
        </w:rPr>
      </w:pPr>
    </w:p>
    <w:p w14:paraId="52FD30A9" w14:textId="5640A6AC" w:rsidR="0034532A" w:rsidRDefault="0034532A" w:rsidP="0034532A">
      <w:pPr>
        <w:ind w:firstLineChars="0" w:firstLine="0"/>
        <w:rPr>
          <w:rFonts w:cs="Times New Roman"/>
          <w:sz w:val="23"/>
          <w:szCs w:val="23"/>
        </w:rPr>
      </w:pPr>
    </w:p>
    <w:p w14:paraId="0947082D" w14:textId="05116B36" w:rsidR="0034532A" w:rsidRDefault="0034532A" w:rsidP="0034532A">
      <w:pPr>
        <w:ind w:firstLineChars="0" w:firstLine="0"/>
        <w:rPr>
          <w:rFonts w:cs="Times New Roman"/>
          <w:sz w:val="23"/>
          <w:szCs w:val="23"/>
        </w:rPr>
      </w:pPr>
    </w:p>
    <w:p w14:paraId="084AA753" w14:textId="11B730A6" w:rsidR="0034532A" w:rsidRPr="0037419B" w:rsidRDefault="0034532A" w:rsidP="0034532A">
      <w:pPr>
        <w:ind w:firstLineChars="0" w:firstLine="0"/>
        <w:rPr>
          <w:rFonts w:cs="Times New Roman"/>
          <w:sz w:val="32"/>
          <w:szCs w:val="32"/>
        </w:rPr>
      </w:pPr>
      <w:r w:rsidRPr="0037419B">
        <w:rPr>
          <w:rFonts w:cs="Times New Roman" w:hint="eastAsia"/>
          <w:sz w:val="32"/>
          <w:szCs w:val="32"/>
        </w:rPr>
        <w:t>附录</w:t>
      </w:r>
      <w:r w:rsidR="00C74C2B" w:rsidRPr="0037419B">
        <w:rPr>
          <w:rFonts w:cs="Times New Roman" w:hint="eastAsia"/>
          <w:sz w:val="32"/>
          <w:szCs w:val="32"/>
        </w:rPr>
        <w:t>1</w:t>
      </w:r>
      <w:r w:rsidRPr="0037419B">
        <w:rPr>
          <w:rFonts w:cs="Times New Roman" w:hint="eastAsia"/>
          <w:sz w:val="32"/>
          <w:szCs w:val="32"/>
        </w:rPr>
        <w:t>：</w:t>
      </w:r>
      <w:r w:rsidR="004B2DCE" w:rsidRPr="0037419B">
        <w:rPr>
          <w:rFonts w:cs="Times New Roman" w:hint="eastAsia"/>
          <w:sz w:val="32"/>
          <w:szCs w:val="32"/>
        </w:rPr>
        <w:t>I</w:t>
      </w:r>
      <w:r w:rsidR="004B2DCE" w:rsidRPr="0037419B">
        <w:rPr>
          <w:rFonts w:cs="Times New Roman"/>
          <w:sz w:val="32"/>
          <w:szCs w:val="32"/>
        </w:rPr>
        <w:t>AT</w:t>
      </w:r>
      <w:r w:rsidR="00C74C2B" w:rsidRPr="0037419B">
        <w:rPr>
          <w:rFonts w:cs="Times New Roman" w:hint="eastAsia"/>
          <w:sz w:val="32"/>
          <w:szCs w:val="32"/>
        </w:rPr>
        <w:t>实验材料词语</w:t>
      </w:r>
    </w:p>
    <w:p w14:paraId="1563F9A9" w14:textId="77777777" w:rsidR="00C74C2B" w:rsidRDefault="00C74C2B" w:rsidP="00C74C2B">
      <w:pPr>
        <w:ind w:firstLine="480"/>
      </w:pPr>
      <w:r>
        <w:t>自我相关词汇：我</w:t>
      </w:r>
      <w:r>
        <w:t xml:space="preserve"> </w:t>
      </w:r>
      <w:r>
        <w:t>我们</w:t>
      </w:r>
      <w:r>
        <w:t xml:space="preserve"> </w:t>
      </w:r>
      <w:r>
        <w:t>我的</w:t>
      </w:r>
      <w:r>
        <w:t xml:space="preserve"> </w:t>
      </w:r>
      <w:r>
        <w:t>我们的</w:t>
      </w:r>
      <w:r>
        <w:t xml:space="preserve"> </w:t>
      </w:r>
      <w:r>
        <w:t>自己</w:t>
      </w:r>
      <w:r>
        <w:t xml:space="preserve"> </w:t>
      </w:r>
      <w:r>
        <w:t>自己的</w:t>
      </w:r>
      <w:r>
        <w:t xml:space="preserve"> </w:t>
      </w:r>
      <w:r>
        <w:t>本人</w:t>
      </w:r>
      <w:r>
        <w:t xml:space="preserve"> </w:t>
      </w:r>
      <w:r>
        <w:t>本人的</w:t>
      </w:r>
    </w:p>
    <w:p w14:paraId="376D88D5" w14:textId="77777777" w:rsidR="00C74C2B" w:rsidRDefault="00C74C2B" w:rsidP="00C74C2B">
      <w:pPr>
        <w:ind w:firstLine="480"/>
      </w:pPr>
      <w:r>
        <w:t>自我无关词汇：他</w:t>
      </w:r>
      <w:r>
        <w:t xml:space="preserve"> </w:t>
      </w:r>
      <w:r>
        <w:t>他的</w:t>
      </w:r>
      <w:r>
        <w:t xml:space="preserve"> </w:t>
      </w:r>
      <w:r>
        <w:t>他们</w:t>
      </w:r>
      <w:r>
        <w:t xml:space="preserve"> </w:t>
      </w:r>
      <w:r>
        <w:t>他们的</w:t>
      </w:r>
      <w:r>
        <w:t xml:space="preserve"> </w:t>
      </w:r>
      <w:r>
        <w:t>别人</w:t>
      </w:r>
      <w:r>
        <w:t xml:space="preserve"> </w:t>
      </w:r>
      <w:r>
        <w:t>别人的</w:t>
      </w:r>
      <w:r>
        <w:t xml:space="preserve"> </w:t>
      </w:r>
      <w:r>
        <w:t>他人</w:t>
      </w:r>
      <w:r>
        <w:t xml:space="preserve"> </w:t>
      </w:r>
      <w:r>
        <w:t>他人的</w:t>
      </w:r>
    </w:p>
    <w:p w14:paraId="00273550" w14:textId="4B38098F" w:rsidR="00C74C2B" w:rsidRDefault="00C74C2B" w:rsidP="00C74C2B">
      <w:pPr>
        <w:ind w:firstLine="480"/>
      </w:pPr>
      <w:r>
        <w:t>积极</w:t>
      </w:r>
      <w:r>
        <w:rPr>
          <w:rFonts w:hint="eastAsia"/>
        </w:rPr>
        <w:t>意义</w:t>
      </w:r>
      <w:r>
        <w:t>词：聪明</w:t>
      </w:r>
      <w:r>
        <w:t xml:space="preserve"> </w:t>
      </w:r>
      <w:r>
        <w:t>伶俐</w:t>
      </w:r>
      <w:r>
        <w:t xml:space="preserve"> </w:t>
      </w:r>
      <w:r>
        <w:t>成功</w:t>
      </w:r>
      <w:r>
        <w:t xml:space="preserve"> </w:t>
      </w:r>
      <w:r>
        <w:t>高尚</w:t>
      </w:r>
      <w:r>
        <w:t xml:space="preserve"> </w:t>
      </w:r>
      <w:r>
        <w:t>强壮</w:t>
      </w:r>
      <w:r>
        <w:t xml:space="preserve"> </w:t>
      </w:r>
      <w:r>
        <w:t>自豪</w:t>
      </w:r>
      <w:r>
        <w:t xml:space="preserve"> </w:t>
      </w:r>
      <w:r>
        <w:t>诚实</w:t>
      </w:r>
      <w:r>
        <w:t xml:space="preserve"> </w:t>
      </w:r>
      <w:r>
        <w:t>可爱</w:t>
      </w:r>
    </w:p>
    <w:p w14:paraId="7B35010C" w14:textId="51A63875" w:rsidR="00C74C2B" w:rsidRDefault="00C74C2B" w:rsidP="00C74C2B">
      <w:pPr>
        <w:ind w:firstLine="480"/>
      </w:pPr>
      <w:r>
        <w:t>消极</w:t>
      </w:r>
      <w:r>
        <w:rPr>
          <w:rFonts w:hint="eastAsia"/>
        </w:rPr>
        <w:t>意义</w:t>
      </w:r>
      <w:r>
        <w:t>词：愚蠢</w:t>
      </w:r>
      <w:r>
        <w:t xml:space="preserve"> </w:t>
      </w:r>
      <w:r>
        <w:t>丑陋</w:t>
      </w:r>
      <w:r>
        <w:t xml:space="preserve"> </w:t>
      </w:r>
      <w:r>
        <w:t>失败</w:t>
      </w:r>
      <w:r>
        <w:t xml:space="preserve"> </w:t>
      </w:r>
      <w:r>
        <w:t>讨厌</w:t>
      </w:r>
      <w:r>
        <w:t xml:space="preserve"> </w:t>
      </w:r>
      <w:r>
        <w:t>无能</w:t>
      </w:r>
      <w:r>
        <w:t xml:space="preserve"> </w:t>
      </w:r>
      <w:r>
        <w:t>卑鄙</w:t>
      </w:r>
      <w:r>
        <w:t xml:space="preserve"> </w:t>
      </w:r>
      <w:r>
        <w:t>可耻</w:t>
      </w:r>
      <w:r>
        <w:t xml:space="preserve"> </w:t>
      </w:r>
      <w:r>
        <w:t>可恨</w:t>
      </w:r>
    </w:p>
    <w:p w14:paraId="08B6009D" w14:textId="499A4C74" w:rsidR="00C74C2B" w:rsidRDefault="00C74C2B" w:rsidP="0034532A">
      <w:pPr>
        <w:ind w:firstLineChars="0" w:firstLine="0"/>
        <w:rPr>
          <w:rFonts w:cs="Times New Roman"/>
        </w:rPr>
      </w:pPr>
    </w:p>
    <w:p w14:paraId="3F73DC2D" w14:textId="20600422" w:rsidR="0037419B" w:rsidRDefault="0037419B" w:rsidP="0034532A">
      <w:pPr>
        <w:ind w:firstLineChars="0" w:firstLine="0"/>
        <w:rPr>
          <w:rFonts w:cs="Times New Roman"/>
          <w:sz w:val="32"/>
          <w:szCs w:val="32"/>
        </w:rPr>
      </w:pPr>
      <w:r w:rsidRPr="0037419B">
        <w:rPr>
          <w:rFonts w:cs="Times New Roman" w:hint="eastAsia"/>
          <w:sz w:val="32"/>
          <w:szCs w:val="32"/>
        </w:rPr>
        <w:t>附录</w:t>
      </w:r>
      <w:r w:rsidRPr="0037419B">
        <w:rPr>
          <w:rFonts w:cs="Times New Roman" w:hint="eastAsia"/>
          <w:sz w:val="32"/>
          <w:szCs w:val="32"/>
        </w:rPr>
        <w:t>2</w:t>
      </w:r>
      <w:r w:rsidRPr="0037419B">
        <w:rPr>
          <w:rFonts w:cs="Times New Roman" w:hint="eastAsia"/>
          <w:sz w:val="32"/>
          <w:szCs w:val="32"/>
        </w:rPr>
        <w:t>：</w:t>
      </w:r>
      <w:r w:rsidRPr="0037419B">
        <w:rPr>
          <w:rFonts w:cs="Times New Roman" w:hint="eastAsia"/>
          <w:sz w:val="32"/>
          <w:szCs w:val="32"/>
        </w:rPr>
        <w:t>Ro</w:t>
      </w:r>
      <w:r w:rsidRPr="0037419B">
        <w:rPr>
          <w:rFonts w:cs="Times New Roman"/>
          <w:sz w:val="32"/>
          <w:szCs w:val="32"/>
        </w:rPr>
        <w:t>senberg</w:t>
      </w:r>
      <w:r w:rsidRPr="0037419B">
        <w:rPr>
          <w:rFonts w:cs="Times New Roman" w:hint="eastAsia"/>
          <w:sz w:val="32"/>
          <w:szCs w:val="32"/>
        </w:rPr>
        <w:t>自尊量表</w:t>
      </w:r>
    </w:p>
    <w:p w14:paraId="1E8B6059" w14:textId="75373480" w:rsidR="0037419B" w:rsidRPr="0037419B" w:rsidRDefault="00CB2C58" w:rsidP="0034532A">
      <w:pPr>
        <w:ind w:firstLineChars="0" w:firstLine="0"/>
        <w:rPr>
          <w:rFonts w:cs="Times New Roman"/>
          <w:sz w:val="32"/>
          <w:szCs w:val="32"/>
        </w:rPr>
      </w:pPr>
      <w:r w:rsidRPr="00CB2C58">
        <w:rPr>
          <w:rFonts w:hint="eastAsia"/>
          <w:noProof/>
        </w:rPr>
        <w:lastRenderedPageBreak/>
        <w:drawing>
          <wp:inline distT="0" distB="0" distL="0" distR="0" wp14:anchorId="0BBA8590" wp14:editId="3509150A">
            <wp:extent cx="5274310" cy="299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19B" w:rsidRPr="0037419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阮 娴" w:date="2021-12-18T21:32:00Z" w:initials="阮">
    <w:p w14:paraId="23A7C2D0" w14:textId="359242A4" w:rsidR="00A508D3" w:rsidRDefault="00A508D3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写得不错</w:t>
      </w:r>
    </w:p>
  </w:comment>
  <w:comment w:id="11" w:author="阮 娴" w:date="2021-12-18T21:35:00Z" w:initials="阮">
    <w:p w14:paraId="6E9D82AE" w14:textId="06643446" w:rsidR="00A508D3" w:rsidRDefault="00A508D3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单位？</w:t>
      </w:r>
    </w:p>
  </w:comment>
  <w:comment w:id="12" w:author="阮 娴" w:date="2021-12-18T21:35:00Z" w:initials="阮">
    <w:p w14:paraId="116051E2" w14:textId="06A76F1F" w:rsidR="00A508D3" w:rsidRDefault="00A508D3">
      <w:pPr>
        <w:pStyle w:val="a9"/>
        <w:ind w:firstLine="420"/>
      </w:pPr>
      <w:r>
        <w:rPr>
          <w:rStyle w:val="a8"/>
        </w:rPr>
        <w:annotationRef/>
      </w:r>
      <w:r w:rsidRPr="00A508D3">
        <w:rPr>
          <w:rFonts w:hint="eastAsia"/>
        </w:rPr>
        <w:t>前提假设是否满足？</w:t>
      </w:r>
    </w:p>
  </w:comment>
  <w:comment w:id="13" w:author="阮 娴" w:date="2021-12-18T21:35:00Z" w:initials="阮">
    <w:p w14:paraId="4915A831" w14:textId="0E364192" w:rsidR="00A508D3" w:rsidRDefault="00A508D3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给出</w:t>
      </w:r>
      <w:r>
        <w:rPr>
          <w:rFonts w:hint="eastAsia"/>
        </w:rPr>
        <w:t>r</w:t>
      </w:r>
    </w:p>
  </w:comment>
  <w:comment w:id="15" w:author="阮 娴" w:date="2021-12-18T21:36:00Z" w:initials="阮">
    <w:p w14:paraId="558AEE06" w14:textId="4277A2FA" w:rsidR="00A508D3" w:rsidRDefault="00A508D3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最好有文献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A7C2D0" w15:done="0"/>
  <w15:commentEx w15:paraId="6E9D82AE" w15:done="0"/>
  <w15:commentEx w15:paraId="116051E2" w15:done="0"/>
  <w15:commentEx w15:paraId="4915A831" w15:done="0"/>
  <w15:commentEx w15:paraId="558AEE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D1ED" w16cex:dateUtc="2021-12-18T13:32:00Z"/>
  <w16cex:commentExtensible w16cex:durableId="2568D288" w16cex:dateUtc="2021-12-18T13:35:00Z"/>
  <w16cex:commentExtensible w16cex:durableId="2568D296" w16cex:dateUtc="2021-12-18T13:35:00Z"/>
  <w16cex:commentExtensible w16cex:durableId="2568D2B9" w16cex:dateUtc="2021-12-18T13:35:00Z"/>
  <w16cex:commentExtensible w16cex:durableId="2568D2EA" w16cex:dateUtc="2021-12-18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A7C2D0" w16cid:durableId="2568D1ED"/>
  <w16cid:commentId w16cid:paraId="6E9D82AE" w16cid:durableId="2568D288"/>
  <w16cid:commentId w16cid:paraId="116051E2" w16cid:durableId="2568D296"/>
  <w16cid:commentId w16cid:paraId="4915A831" w16cid:durableId="2568D2B9"/>
  <w16cid:commentId w16cid:paraId="558AEE06" w16cid:durableId="2568D2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6084" w14:textId="77777777" w:rsidR="00F21ABE" w:rsidRDefault="00F21ABE" w:rsidP="00F97CA9">
      <w:pPr>
        <w:spacing w:line="240" w:lineRule="auto"/>
        <w:ind w:firstLine="480"/>
      </w:pPr>
      <w:r>
        <w:separator/>
      </w:r>
    </w:p>
  </w:endnote>
  <w:endnote w:type="continuationSeparator" w:id="0">
    <w:p w14:paraId="10606A63" w14:textId="77777777" w:rsidR="00F21ABE" w:rsidRDefault="00F21ABE" w:rsidP="00F97C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D9ED" w14:textId="77777777" w:rsidR="00F97CA9" w:rsidRDefault="00F97C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69F4" w14:textId="77777777" w:rsidR="00F97CA9" w:rsidRDefault="00F97CA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070C" w14:textId="77777777" w:rsidR="00F97CA9" w:rsidRDefault="00F97C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242C" w14:textId="77777777" w:rsidR="00F21ABE" w:rsidRDefault="00F21ABE" w:rsidP="00F97CA9">
      <w:pPr>
        <w:spacing w:line="240" w:lineRule="auto"/>
        <w:ind w:firstLine="480"/>
      </w:pPr>
      <w:r>
        <w:separator/>
      </w:r>
    </w:p>
  </w:footnote>
  <w:footnote w:type="continuationSeparator" w:id="0">
    <w:p w14:paraId="7562E173" w14:textId="77777777" w:rsidR="00F21ABE" w:rsidRDefault="00F21ABE" w:rsidP="00F97C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F062" w14:textId="77777777" w:rsidR="00F97CA9" w:rsidRDefault="00F97CA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A6FB" w14:textId="77777777" w:rsidR="00F97CA9" w:rsidRDefault="00F97CA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43E9" w14:textId="77777777" w:rsidR="00F97CA9" w:rsidRDefault="00F97CA9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吴 风">
    <w15:presenceInfo w15:providerId="Windows Live" w15:userId="0b56c8a9463b34cb"/>
  </w15:person>
  <w15:person w15:author="阮 娴">
    <w15:presenceInfo w15:providerId="Windows Live" w15:userId="b91dd8c85ca1e5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E1"/>
    <w:rsid w:val="00000BBA"/>
    <w:rsid w:val="00007194"/>
    <w:rsid w:val="000246C4"/>
    <w:rsid w:val="0003323E"/>
    <w:rsid w:val="000655B0"/>
    <w:rsid w:val="00067D99"/>
    <w:rsid w:val="00067FB7"/>
    <w:rsid w:val="00077037"/>
    <w:rsid w:val="000808E9"/>
    <w:rsid w:val="00080D99"/>
    <w:rsid w:val="00087A30"/>
    <w:rsid w:val="00090AF2"/>
    <w:rsid w:val="00093652"/>
    <w:rsid w:val="000A1749"/>
    <w:rsid w:val="000A2081"/>
    <w:rsid w:val="000A6133"/>
    <w:rsid w:val="000C5478"/>
    <w:rsid w:val="000E3FAD"/>
    <w:rsid w:val="000E6E59"/>
    <w:rsid w:val="001056F2"/>
    <w:rsid w:val="00106A2B"/>
    <w:rsid w:val="001239B6"/>
    <w:rsid w:val="00123F56"/>
    <w:rsid w:val="00132F3B"/>
    <w:rsid w:val="0014052B"/>
    <w:rsid w:val="00143A04"/>
    <w:rsid w:val="001475C0"/>
    <w:rsid w:val="00175D3E"/>
    <w:rsid w:val="001964CA"/>
    <w:rsid w:val="001B25BE"/>
    <w:rsid w:val="001C6A27"/>
    <w:rsid w:val="00201079"/>
    <w:rsid w:val="00210B1D"/>
    <w:rsid w:val="0021684C"/>
    <w:rsid w:val="002313DD"/>
    <w:rsid w:val="00231497"/>
    <w:rsid w:val="002435BF"/>
    <w:rsid w:val="00257F01"/>
    <w:rsid w:val="002655D4"/>
    <w:rsid w:val="0027307C"/>
    <w:rsid w:val="002825CF"/>
    <w:rsid w:val="00286267"/>
    <w:rsid w:val="002B26ED"/>
    <w:rsid w:val="002B30F3"/>
    <w:rsid w:val="002B628C"/>
    <w:rsid w:val="002C5798"/>
    <w:rsid w:val="002D16BB"/>
    <w:rsid w:val="002E379F"/>
    <w:rsid w:val="002F368B"/>
    <w:rsid w:val="002F68A3"/>
    <w:rsid w:val="00300BC9"/>
    <w:rsid w:val="003037D0"/>
    <w:rsid w:val="00306C77"/>
    <w:rsid w:val="00315269"/>
    <w:rsid w:val="00320667"/>
    <w:rsid w:val="00327208"/>
    <w:rsid w:val="00330E2E"/>
    <w:rsid w:val="003449C4"/>
    <w:rsid w:val="0034532A"/>
    <w:rsid w:val="00347815"/>
    <w:rsid w:val="00352571"/>
    <w:rsid w:val="00353428"/>
    <w:rsid w:val="00356948"/>
    <w:rsid w:val="00357BD9"/>
    <w:rsid w:val="0036458C"/>
    <w:rsid w:val="00367326"/>
    <w:rsid w:val="003708F1"/>
    <w:rsid w:val="0037419B"/>
    <w:rsid w:val="00377F64"/>
    <w:rsid w:val="00386F66"/>
    <w:rsid w:val="003A22AB"/>
    <w:rsid w:val="003B2482"/>
    <w:rsid w:val="003D1691"/>
    <w:rsid w:val="003D44DA"/>
    <w:rsid w:val="003E0626"/>
    <w:rsid w:val="003F36BA"/>
    <w:rsid w:val="003F5213"/>
    <w:rsid w:val="004013BA"/>
    <w:rsid w:val="0042230B"/>
    <w:rsid w:val="004251AC"/>
    <w:rsid w:val="00427536"/>
    <w:rsid w:val="00427675"/>
    <w:rsid w:val="00430F05"/>
    <w:rsid w:val="00441A16"/>
    <w:rsid w:val="00442982"/>
    <w:rsid w:val="004471C3"/>
    <w:rsid w:val="00455E93"/>
    <w:rsid w:val="00457A76"/>
    <w:rsid w:val="00462921"/>
    <w:rsid w:val="00473A08"/>
    <w:rsid w:val="0047760A"/>
    <w:rsid w:val="0049342F"/>
    <w:rsid w:val="004979E1"/>
    <w:rsid w:val="004A0DF2"/>
    <w:rsid w:val="004A7322"/>
    <w:rsid w:val="004B2DCE"/>
    <w:rsid w:val="004C4D29"/>
    <w:rsid w:val="004D217C"/>
    <w:rsid w:val="004D4BFE"/>
    <w:rsid w:val="004E7022"/>
    <w:rsid w:val="004F2DAB"/>
    <w:rsid w:val="004F4996"/>
    <w:rsid w:val="004F5DD6"/>
    <w:rsid w:val="005043E3"/>
    <w:rsid w:val="00516943"/>
    <w:rsid w:val="005176C9"/>
    <w:rsid w:val="005269A7"/>
    <w:rsid w:val="00533374"/>
    <w:rsid w:val="00564FF4"/>
    <w:rsid w:val="00567521"/>
    <w:rsid w:val="00572656"/>
    <w:rsid w:val="005727CB"/>
    <w:rsid w:val="0059066E"/>
    <w:rsid w:val="005918C2"/>
    <w:rsid w:val="00596699"/>
    <w:rsid w:val="005A0287"/>
    <w:rsid w:val="005A483D"/>
    <w:rsid w:val="005B30D4"/>
    <w:rsid w:val="005B5809"/>
    <w:rsid w:val="005B608C"/>
    <w:rsid w:val="005B6B67"/>
    <w:rsid w:val="005B7658"/>
    <w:rsid w:val="005C0E0F"/>
    <w:rsid w:val="005C3DFB"/>
    <w:rsid w:val="005C4028"/>
    <w:rsid w:val="005D6204"/>
    <w:rsid w:val="005E2AD8"/>
    <w:rsid w:val="005F7235"/>
    <w:rsid w:val="00601490"/>
    <w:rsid w:val="0060452E"/>
    <w:rsid w:val="00610424"/>
    <w:rsid w:val="006204FE"/>
    <w:rsid w:val="00623D81"/>
    <w:rsid w:val="006242F6"/>
    <w:rsid w:val="00637E72"/>
    <w:rsid w:val="00656166"/>
    <w:rsid w:val="00656FD5"/>
    <w:rsid w:val="00662AE6"/>
    <w:rsid w:val="00676C6A"/>
    <w:rsid w:val="00680E81"/>
    <w:rsid w:val="006B5FE2"/>
    <w:rsid w:val="006B7085"/>
    <w:rsid w:val="006C118F"/>
    <w:rsid w:val="006C2388"/>
    <w:rsid w:val="006C4887"/>
    <w:rsid w:val="006D01FA"/>
    <w:rsid w:val="006E62DD"/>
    <w:rsid w:val="006E7BA9"/>
    <w:rsid w:val="006F5BFD"/>
    <w:rsid w:val="00737967"/>
    <w:rsid w:val="00740A77"/>
    <w:rsid w:val="00743F80"/>
    <w:rsid w:val="00745431"/>
    <w:rsid w:val="00777864"/>
    <w:rsid w:val="007820BA"/>
    <w:rsid w:val="00784A5F"/>
    <w:rsid w:val="00787C75"/>
    <w:rsid w:val="00795933"/>
    <w:rsid w:val="007A4051"/>
    <w:rsid w:val="007B7182"/>
    <w:rsid w:val="007C20D6"/>
    <w:rsid w:val="007C38BF"/>
    <w:rsid w:val="007C6F61"/>
    <w:rsid w:val="007D006E"/>
    <w:rsid w:val="007D5842"/>
    <w:rsid w:val="007E1B2B"/>
    <w:rsid w:val="007F3D2F"/>
    <w:rsid w:val="007F481D"/>
    <w:rsid w:val="007F7D04"/>
    <w:rsid w:val="0080239F"/>
    <w:rsid w:val="0081444B"/>
    <w:rsid w:val="0082118B"/>
    <w:rsid w:val="00823BC4"/>
    <w:rsid w:val="0083110E"/>
    <w:rsid w:val="00831AE0"/>
    <w:rsid w:val="00835260"/>
    <w:rsid w:val="0083566F"/>
    <w:rsid w:val="00845DCB"/>
    <w:rsid w:val="00846C52"/>
    <w:rsid w:val="008471E2"/>
    <w:rsid w:val="00852DF5"/>
    <w:rsid w:val="008772B2"/>
    <w:rsid w:val="008832E9"/>
    <w:rsid w:val="00883A11"/>
    <w:rsid w:val="0088647C"/>
    <w:rsid w:val="00891F7D"/>
    <w:rsid w:val="0089371A"/>
    <w:rsid w:val="00896AEC"/>
    <w:rsid w:val="008974AE"/>
    <w:rsid w:val="008B1B15"/>
    <w:rsid w:val="008C1B01"/>
    <w:rsid w:val="008C38A0"/>
    <w:rsid w:val="008D5CEE"/>
    <w:rsid w:val="008E2A48"/>
    <w:rsid w:val="008E3753"/>
    <w:rsid w:val="008F0E51"/>
    <w:rsid w:val="009027E9"/>
    <w:rsid w:val="00905CB8"/>
    <w:rsid w:val="00906F27"/>
    <w:rsid w:val="0090770B"/>
    <w:rsid w:val="009124C9"/>
    <w:rsid w:val="009142AD"/>
    <w:rsid w:val="0091486C"/>
    <w:rsid w:val="00930B3A"/>
    <w:rsid w:val="00940EFE"/>
    <w:rsid w:val="00953CCF"/>
    <w:rsid w:val="009563E0"/>
    <w:rsid w:val="00965FF1"/>
    <w:rsid w:val="009A186B"/>
    <w:rsid w:val="009B11F8"/>
    <w:rsid w:val="009B21D7"/>
    <w:rsid w:val="009B47CD"/>
    <w:rsid w:val="009B6B5A"/>
    <w:rsid w:val="009B7430"/>
    <w:rsid w:val="009D2D82"/>
    <w:rsid w:val="009E01FE"/>
    <w:rsid w:val="009E53AD"/>
    <w:rsid w:val="00A14E8A"/>
    <w:rsid w:val="00A17E42"/>
    <w:rsid w:val="00A23746"/>
    <w:rsid w:val="00A30374"/>
    <w:rsid w:val="00A4463A"/>
    <w:rsid w:val="00A508D3"/>
    <w:rsid w:val="00A50A66"/>
    <w:rsid w:val="00A55B8A"/>
    <w:rsid w:val="00A83757"/>
    <w:rsid w:val="00AA70CD"/>
    <w:rsid w:val="00AA7492"/>
    <w:rsid w:val="00AB067D"/>
    <w:rsid w:val="00AB10E0"/>
    <w:rsid w:val="00AB1D73"/>
    <w:rsid w:val="00AC01FB"/>
    <w:rsid w:val="00AC2D15"/>
    <w:rsid w:val="00AD1CFB"/>
    <w:rsid w:val="00AD5AF0"/>
    <w:rsid w:val="00AE4443"/>
    <w:rsid w:val="00B12F66"/>
    <w:rsid w:val="00B155F5"/>
    <w:rsid w:val="00B243D0"/>
    <w:rsid w:val="00B26389"/>
    <w:rsid w:val="00B35489"/>
    <w:rsid w:val="00B40479"/>
    <w:rsid w:val="00B407E2"/>
    <w:rsid w:val="00B51272"/>
    <w:rsid w:val="00B725C6"/>
    <w:rsid w:val="00B75442"/>
    <w:rsid w:val="00BB4809"/>
    <w:rsid w:val="00BD4633"/>
    <w:rsid w:val="00BD57B4"/>
    <w:rsid w:val="00BD632D"/>
    <w:rsid w:val="00BE198C"/>
    <w:rsid w:val="00BE1CC7"/>
    <w:rsid w:val="00BF7102"/>
    <w:rsid w:val="00C21768"/>
    <w:rsid w:val="00C24011"/>
    <w:rsid w:val="00C26CC4"/>
    <w:rsid w:val="00C27426"/>
    <w:rsid w:val="00C34004"/>
    <w:rsid w:val="00C34664"/>
    <w:rsid w:val="00C53F82"/>
    <w:rsid w:val="00C72518"/>
    <w:rsid w:val="00C74C2B"/>
    <w:rsid w:val="00C85C24"/>
    <w:rsid w:val="00C94764"/>
    <w:rsid w:val="00C97DBC"/>
    <w:rsid w:val="00CB2C58"/>
    <w:rsid w:val="00CC1A36"/>
    <w:rsid w:val="00CD4584"/>
    <w:rsid w:val="00CE1426"/>
    <w:rsid w:val="00CE15E3"/>
    <w:rsid w:val="00D01EBD"/>
    <w:rsid w:val="00D050F6"/>
    <w:rsid w:val="00D11BCB"/>
    <w:rsid w:val="00D150BF"/>
    <w:rsid w:val="00D20BCA"/>
    <w:rsid w:val="00D222C1"/>
    <w:rsid w:val="00D23B25"/>
    <w:rsid w:val="00D26824"/>
    <w:rsid w:val="00D32519"/>
    <w:rsid w:val="00D37C00"/>
    <w:rsid w:val="00D40F35"/>
    <w:rsid w:val="00D4117F"/>
    <w:rsid w:val="00D42538"/>
    <w:rsid w:val="00D440B1"/>
    <w:rsid w:val="00D517D8"/>
    <w:rsid w:val="00D5655D"/>
    <w:rsid w:val="00D60242"/>
    <w:rsid w:val="00D63E10"/>
    <w:rsid w:val="00D6674D"/>
    <w:rsid w:val="00D8451A"/>
    <w:rsid w:val="00DB0555"/>
    <w:rsid w:val="00DB26E5"/>
    <w:rsid w:val="00DC400F"/>
    <w:rsid w:val="00DE6509"/>
    <w:rsid w:val="00E02CE2"/>
    <w:rsid w:val="00E126EC"/>
    <w:rsid w:val="00E151F4"/>
    <w:rsid w:val="00E22C77"/>
    <w:rsid w:val="00E32BF6"/>
    <w:rsid w:val="00E50556"/>
    <w:rsid w:val="00E5393E"/>
    <w:rsid w:val="00E5607A"/>
    <w:rsid w:val="00E57E80"/>
    <w:rsid w:val="00E74211"/>
    <w:rsid w:val="00E92B8F"/>
    <w:rsid w:val="00E959EA"/>
    <w:rsid w:val="00EA24A5"/>
    <w:rsid w:val="00EB083B"/>
    <w:rsid w:val="00EB2FD2"/>
    <w:rsid w:val="00EB78FC"/>
    <w:rsid w:val="00EB7B40"/>
    <w:rsid w:val="00ED046B"/>
    <w:rsid w:val="00ED7380"/>
    <w:rsid w:val="00EE0FE9"/>
    <w:rsid w:val="00F147FE"/>
    <w:rsid w:val="00F21ABE"/>
    <w:rsid w:val="00F30CF9"/>
    <w:rsid w:val="00F46144"/>
    <w:rsid w:val="00F47E85"/>
    <w:rsid w:val="00F5732D"/>
    <w:rsid w:val="00F62528"/>
    <w:rsid w:val="00F62C4B"/>
    <w:rsid w:val="00F71C7D"/>
    <w:rsid w:val="00F97CA9"/>
    <w:rsid w:val="00FA467D"/>
    <w:rsid w:val="00FB38FE"/>
    <w:rsid w:val="00FB6BD3"/>
    <w:rsid w:val="00FC34DE"/>
    <w:rsid w:val="00FC5859"/>
    <w:rsid w:val="00FC72A4"/>
    <w:rsid w:val="00FE0B19"/>
    <w:rsid w:val="00FE2ED6"/>
    <w:rsid w:val="00FE462C"/>
    <w:rsid w:val="00FF1CC5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7A0B"/>
  <w15:chartTrackingRefBased/>
  <w15:docId w15:val="{79F6D979-DC84-4F12-8F85-A60ECE2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C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CA9"/>
    <w:rPr>
      <w:sz w:val="18"/>
      <w:szCs w:val="18"/>
    </w:rPr>
  </w:style>
  <w:style w:type="table" w:styleId="a7">
    <w:name w:val="Table Grid"/>
    <w:basedOn w:val="a1"/>
    <w:uiPriority w:val="39"/>
    <w:rsid w:val="00AA7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508D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508D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508D3"/>
  </w:style>
  <w:style w:type="paragraph" w:styleId="ab">
    <w:name w:val="annotation subject"/>
    <w:basedOn w:val="a9"/>
    <w:next w:val="a9"/>
    <w:link w:val="ac"/>
    <w:uiPriority w:val="99"/>
    <w:semiHidden/>
    <w:unhideWhenUsed/>
    <w:rsid w:val="00A508D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508D3"/>
    <w:rPr>
      <w:b/>
      <w:bCs/>
    </w:rPr>
  </w:style>
  <w:style w:type="paragraph" w:styleId="ad">
    <w:name w:val="Revision"/>
    <w:hidden/>
    <w:uiPriority w:val="99"/>
    <w:semiHidden/>
    <w:rsid w:val="00A508D3"/>
    <w:pPr>
      <w:spacing w:line="240" w:lineRule="auto"/>
      <w:ind w:firstLineChars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Chart.xls"/><Relationship Id="rId23" Type="http://schemas.openxmlformats.org/officeDocument/2006/relationships/footer" Target="footer3.xml"/><Relationship Id="rId10" Type="http://schemas.microsoft.com/office/2018/08/relationships/commentsExtensible" Target="commentsExtensible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65773596482255"/>
          <c:y val="3.2631319556671139E-2"/>
          <c:w val="0.76448086034700213"/>
          <c:h val="0.731026538349373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IAT反应时差值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Sheet1!$G$2:$G$76</c:f>
              <c:numCache>
                <c:formatCode>General</c:formatCode>
                <c:ptCount val="75"/>
                <c:pt idx="0">
                  <c:v>31</c:v>
                </c:pt>
                <c:pt idx="1">
                  <c:v>31</c:v>
                </c:pt>
                <c:pt idx="2">
                  <c:v>28</c:v>
                </c:pt>
                <c:pt idx="3">
                  <c:v>24</c:v>
                </c:pt>
                <c:pt idx="4">
                  <c:v>25</c:v>
                </c:pt>
                <c:pt idx="5">
                  <c:v>27</c:v>
                </c:pt>
                <c:pt idx="6">
                  <c:v>31</c:v>
                </c:pt>
                <c:pt idx="7">
                  <c:v>25</c:v>
                </c:pt>
                <c:pt idx="8">
                  <c:v>23</c:v>
                </c:pt>
                <c:pt idx="9">
                  <c:v>27</c:v>
                </c:pt>
                <c:pt idx="10">
                  <c:v>33</c:v>
                </c:pt>
                <c:pt idx="11">
                  <c:v>26</c:v>
                </c:pt>
                <c:pt idx="12">
                  <c:v>37</c:v>
                </c:pt>
                <c:pt idx="13">
                  <c:v>32</c:v>
                </c:pt>
                <c:pt idx="14">
                  <c:v>32</c:v>
                </c:pt>
                <c:pt idx="15">
                  <c:v>35</c:v>
                </c:pt>
                <c:pt idx="16">
                  <c:v>30</c:v>
                </c:pt>
                <c:pt idx="17">
                  <c:v>25</c:v>
                </c:pt>
                <c:pt idx="18">
                  <c:v>33</c:v>
                </c:pt>
                <c:pt idx="19">
                  <c:v>30</c:v>
                </c:pt>
                <c:pt idx="20">
                  <c:v>27</c:v>
                </c:pt>
                <c:pt idx="21">
                  <c:v>29</c:v>
                </c:pt>
                <c:pt idx="22">
                  <c:v>24</c:v>
                </c:pt>
                <c:pt idx="23">
                  <c:v>18</c:v>
                </c:pt>
                <c:pt idx="24">
                  <c:v>28</c:v>
                </c:pt>
                <c:pt idx="25">
                  <c:v>38</c:v>
                </c:pt>
                <c:pt idx="26">
                  <c:v>23</c:v>
                </c:pt>
                <c:pt idx="27">
                  <c:v>37</c:v>
                </c:pt>
                <c:pt idx="28">
                  <c:v>24</c:v>
                </c:pt>
                <c:pt idx="29">
                  <c:v>33</c:v>
                </c:pt>
                <c:pt idx="30">
                  <c:v>24</c:v>
                </c:pt>
                <c:pt idx="31">
                  <c:v>29</c:v>
                </c:pt>
                <c:pt idx="32">
                  <c:v>31</c:v>
                </c:pt>
                <c:pt idx="33">
                  <c:v>19</c:v>
                </c:pt>
                <c:pt idx="34">
                  <c:v>24</c:v>
                </c:pt>
                <c:pt idx="35">
                  <c:v>37</c:v>
                </c:pt>
                <c:pt idx="36">
                  <c:v>37</c:v>
                </c:pt>
                <c:pt idx="37">
                  <c:v>22</c:v>
                </c:pt>
                <c:pt idx="38">
                  <c:v>31</c:v>
                </c:pt>
                <c:pt idx="39">
                  <c:v>27</c:v>
                </c:pt>
                <c:pt idx="40">
                  <c:v>37</c:v>
                </c:pt>
                <c:pt idx="41">
                  <c:v>34</c:v>
                </c:pt>
                <c:pt idx="42">
                  <c:v>27</c:v>
                </c:pt>
                <c:pt idx="43">
                  <c:v>24</c:v>
                </c:pt>
                <c:pt idx="44">
                  <c:v>32</c:v>
                </c:pt>
                <c:pt idx="45">
                  <c:v>33</c:v>
                </c:pt>
                <c:pt idx="46">
                  <c:v>21</c:v>
                </c:pt>
                <c:pt idx="47">
                  <c:v>31</c:v>
                </c:pt>
                <c:pt idx="48">
                  <c:v>28</c:v>
                </c:pt>
                <c:pt idx="49">
                  <c:v>26</c:v>
                </c:pt>
                <c:pt idx="50">
                  <c:v>35</c:v>
                </c:pt>
                <c:pt idx="51">
                  <c:v>36</c:v>
                </c:pt>
                <c:pt idx="52">
                  <c:v>37</c:v>
                </c:pt>
                <c:pt idx="53">
                  <c:v>28</c:v>
                </c:pt>
                <c:pt idx="54">
                  <c:v>32</c:v>
                </c:pt>
                <c:pt idx="55">
                  <c:v>20</c:v>
                </c:pt>
                <c:pt idx="56">
                  <c:v>30</c:v>
                </c:pt>
                <c:pt idx="57">
                  <c:v>37</c:v>
                </c:pt>
                <c:pt idx="58">
                  <c:v>34</c:v>
                </c:pt>
                <c:pt idx="59">
                  <c:v>27</c:v>
                </c:pt>
                <c:pt idx="60">
                  <c:v>31</c:v>
                </c:pt>
                <c:pt idx="61">
                  <c:v>31</c:v>
                </c:pt>
                <c:pt idx="62">
                  <c:v>26</c:v>
                </c:pt>
                <c:pt idx="63">
                  <c:v>27</c:v>
                </c:pt>
                <c:pt idx="64">
                  <c:v>32</c:v>
                </c:pt>
                <c:pt idx="65">
                  <c:v>26</c:v>
                </c:pt>
                <c:pt idx="66">
                  <c:v>27</c:v>
                </c:pt>
                <c:pt idx="67">
                  <c:v>34</c:v>
                </c:pt>
                <c:pt idx="68">
                  <c:v>20</c:v>
                </c:pt>
                <c:pt idx="69">
                  <c:v>23</c:v>
                </c:pt>
                <c:pt idx="70">
                  <c:v>29</c:v>
                </c:pt>
                <c:pt idx="71">
                  <c:v>15</c:v>
                </c:pt>
                <c:pt idx="72">
                  <c:v>36</c:v>
                </c:pt>
                <c:pt idx="73">
                  <c:v>28</c:v>
                </c:pt>
                <c:pt idx="74">
                  <c:v>24</c:v>
                </c:pt>
              </c:numCache>
            </c:numRef>
          </c:xVal>
          <c:yVal>
            <c:numRef>
              <c:f>Sheet1!$H$2:$H$76</c:f>
              <c:numCache>
                <c:formatCode>0.00_ </c:formatCode>
                <c:ptCount val="75"/>
                <c:pt idx="0">
                  <c:v>356</c:v>
                </c:pt>
                <c:pt idx="1">
                  <c:v>21.289999999999964</c:v>
                </c:pt>
                <c:pt idx="2">
                  <c:v>113.38999999999999</c:v>
                </c:pt>
                <c:pt idx="3">
                  <c:v>144.64642859999998</c:v>
                </c:pt>
                <c:pt idx="4">
                  <c:v>547.54914529914288</c:v>
                </c:pt>
                <c:pt idx="5">
                  <c:v>139.9855</c:v>
                </c:pt>
                <c:pt idx="6">
                  <c:v>343.79999999999995</c:v>
                </c:pt>
                <c:pt idx="7">
                  <c:v>490.07500000000005</c:v>
                </c:pt>
                <c:pt idx="8">
                  <c:v>75.924999999999955</c:v>
                </c:pt>
                <c:pt idx="9">
                  <c:v>28.724999999999909</c:v>
                </c:pt>
                <c:pt idx="10">
                  <c:v>223.09010000000001</c:v>
                </c:pt>
                <c:pt idx="11">
                  <c:v>163.14999999999998</c:v>
                </c:pt>
                <c:pt idx="12">
                  <c:v>181.72500000000002</c:v>
                </c:pt>
                <c:pt idx="13">
                  <c:v>219.29999999999995</c:v>
                </c:pt>
                <c:pt idx="14">
                  <c:v>93.194444444444002</c:v>
                </c:pt>
                <c:pt idx="15">
                  <c:v>440.955468</c:v>
                </c:pt>
                <c:pt idx="16">
                  <c:v>147.33783783783804</c:v>
                </c:pt>
                <c:pt idx="17">
                  <c:v>166.70000000000005</c:v>
                </c:pt>
                <c:pt idx="18">
                  <c:v>74.578999999999951</c:v>
                </c:pt>
                <c:pt idx="19">
                  <c:v>72.949999999999932</c:v>
                </c:pt>
                <c:pt idx="20">
                  <c:v>98.799999999999955</c:v>
                </c:pt>
                <c:pt idx="21">
                  <c:v>488.32222222221992</c:v>
                </c:pt>
                <c:pt idx="22">
                  <c:v>90.274999999999977</c:v>
                </c:pt>
                <c:pt idx="23">
                  <c:v>128.03000000000009</c:v>
                </c:pt>
                <c:pt idx="24">
                  <c:v>299.05999999999995</c:v>
                </c:pt>
                <c:pt idx="25">
                  <c:v>183.32499999999993</c:v>
                </c:pt>
                <c:pt idx="26">
                  <c:v>86.725000000000023</c:v>
                </c:pt>
                <c:pt idx="27">
                  <c:v>137.23000000000002</c:v>
                </c:pt>
                <c:pt idx="28">
                  <c:v>200.15394736842109</c:v>
                </c:pt>
                <c:pt idx="29">
                  <c:v>186.32499999999999</c:v>
                </c:pt>
                <c:pt idx="30">
                  <c:v>33.14530000000002</c:v>
                </c:pt>
                <c:pt idx="31">
                  <c:v>95.825000000000045</c:v>
                </c:pt>
                <c:pt idx="32">
                  <c:v>250.33000000000004</c:v>
                </c:pt>
                <c:pt idx="33">
                  <c:v>344.56000000000006</c:v>
                </c:pt>
                <c:pt idx="34">
                  <c:v>180.30000000000007</c:v>
                </c:pt>
                <c:pt idx="35">
                  <c:v>249.25</c:v>
                </c:pt>
                <c:pt idx="36">
                  <c:v>246.34010000000001</c:v>
                </c:pt>
                <c:pt idx="37">
                  <c:v>175.19500000000005</c:v>
                </c:pt>
                <c:pt idx="38">
                  <c:v>86.424999999999955</c:v>
                </c:pt>
                <c:pt idx="39">
                  <c:v>139.22199999999998</c:v>
                </c:pt>
                <c:pt idx="40">
                  <c:v>316.92000000000007</c:v>
                </c:pt>
                <c:pt idx="41">
                  <c:v>488.49999999999989</c:v>
                </c:pt>
                <c:pt idx="42">
                  <c:v>128.42999999999995</c:v>
                </c:pt>
                <c:pt idx="43">
                  <c:v>532.67200000000003</c:v>
                </c:pt>
                <c:pt idx="44">
                  <c:v>226.58000000000004</c:v>
                </c:pt>
                <c:pt idx="45">
                  <c:v>267.69914649999998</c:v>
                </c:pt>
                <c:pt idx="46">
                  <c:v>77.369699999999966</c:v>
                </c:pt>
                <c:pt idx="47">
                  <c:v>237.48000000000002</c:v>
                </c:pt>
                <c:pt idx="48">
                  <c:v>270.87202564102597</c:v>
                </c:pt>
                <c:pt idx="49">
                  <c:v>2.2599999999999909</c:v>
                </c:pt>
                <c:pt idx="50">
                  <c:v>163.625</c:v>
                </c:pt>
                <c:pt idx="51">
                  <c:v>215.02499999999998</c:v>
                </c:pt>
                <c:pt idx="52">
                  <c:v>357.94939999999997</c:v>
                </c:pt>
                <c:pt idx="53">
                  <c:v>67.5</c:v>
                </c:pt>
                <c:pt idx="54">
                  <c:v>149.70600000000002</c:v>
                </c:pt>
                <c:pt idx="55">
                  <c:v>178.05000000000007</c:v>
                </c:pt>
                <c:pt idx="56">
                  <c:v>153.24</c:v>
                </c:pt>
                <c:pt idx="57">
                  <c:v>353.53012820512799</c:v>
                </c:pt>
                <c:pt idx="58">
                  <c:v>623.40000000000009</c:v>
                </c:pt>
                <c:pt idx="59">
                  <c:v>199.69000000000005</c:v>
                </c:pt>
                <c:pt idx="60">
                  <c:v>217.10000000000002</c:v>
                </c:pt>
                <c:pt idx="61">
                  <c:v>104.25400000000002</c:v>
                </c:pt>
                <c:pt idx="62">
                  <c:v>11.049999999999955</c:v>
                </c:pt>
                <c:pt idx="63">
                  <c:v>129.72435897435901</c:v>
                </c:pt>
                <c:pt idx="64">
                  <c:v>296.19870000000003</c:v>
                </c:pt>
                <c:pt idx="65">
                  <c:v>573.79999999999995</c:v>
                </c:pt>
                <c:pt idx="66">
                  <c:v>635.92499999999995</c:v>
                </c:pt>
                <c:pt idx="67">
                  <c:v>240.33000000000004</c:v>
                </c:pt>
                <c:pt idx="68">
                  <c:v>184.92899999999997</c:v>
                </c:pt>
                <c:pt idx="69">
                  <c:v>402.61549707601898</c:v>
                </c:pt>
                <c:pt idx="70">
                  <c:v>361.5</c:v>
                </c:pt>
                <c:pt idx="71">
                  <c:v>280.48</c:v>
                </c:pt>
                <c:pt idx="72">
                  <c:v>11.325000000000045</c:v>
                </c:pt>
                <c:pt idx="73">
                  <c:v>228</c:v>
                </c:pt>
                <c:pt idx="74">
                  <c:v>245.01732501732499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2CD-4C2B-B6A8-55876F2BD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340607"/>
        <c:axId val="1932319807"/>
      </c:scatterChart>
      <c:valAx>
        <c:axId val="1932340607"/>
        <c:scaling>
          <c:orientation val="minMax"/>
          <c:min val="1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319807"/>
        <c:crosses val="autoZero"/>
        <c:crossBetween val="midCat"/>
      </c:valAx>
      <c:valAx>
        <c:axId val="1932319807"/>
        <c:scaling>
          <c:orientation val="minMax"/>
        </c:scaling>
        <c:delete val="0"/>
        <c:axPos val="l"/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34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noFill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 b="1"/>
              <a:t>图</a:t>
            </a:r>
            <a:r>
              <a:rPr lang="en-US" altLang="zh-CN" sz="1100" b="1"/>
              <a:t>2 </a:t>
            </a:r>
            <a:r>
              <a:rPr lang="zh-CN" altLang="en-US" sz="1100" b="1"/>
              <a:t>被试内隐自尊和外显自尊的散点图及线性回归曲线</a:t>
            </a:r>
            <a:r>
              <a:rPr lang="en-US" altLang="zh-CN" sz="1100" b="1"/>
              <a:t> </a:t>
            </a:r>
            <a:endParaRPr lang="zh-CN" altLang="en-US" sz="1100" b="1"/>
          </a:p>
        </c:rich>
      </c:tx>
      <c:layout>
        <c:manualLayout>
          <c:xMode val="edge"/>
          <c:yMode val="edge"/>
          <c:x val="0.19394621126904588"/>
          <c:y val="0.9246794871794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912959743668405"/>
          <c:y val="6.1324891479911173E-2"/>
          <c:w val="0.76448086034700213"/>
          <c:h val="0.731026538349373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IAT反应时差值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5583552055993"/>
                  <c:y val="-3.946668124817730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1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0.3376x + 261.48</a:t>
                    </a:r>
                    <a:endParaRPr lang="en-US" altLang="zh-CN" sz="11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Sheet1!$G$2:$G$73</c:f>
              <c:numCache>
                <c:formatCode>General</c:formatCode>
                <c:ptCount val="33"/>
                <c:pt idx="0">
                  <c:v>31</c:v>
                </c:pt>
                <c:pt idx="1">
                  <c:v>28</c:v>
                </c:pt>
                <c:pt idx="2">
                  <c:v>31</c:v>
                </c:pt>
                <c:pt idx="3">
                  <c:v>25</c:v>
                </c:pt>
                <c:pt idx="4">
                  <c:v>26</c:v>
                </c:pt>
                <c:pt idx="5">
                  <c:v>32</c:v>
                </c:pt>
                <c:pt idx="6">
                  <c:v>35</c:v>
                </c:pt>
                <c:pt idx="7">
                  <c:v>25</c:v>
                </c:pt>
                <c:pt idx="8">
                  <c:v>33</c:v>
                </c:pt>
                <c:pt idx="9">
                  <c:v>27</c:v>
                </c:pt>
                <c:pt idx="10">
                  <c:v>24</c:v>
                </c:pt>
                <c:pt idx="11">
                  <c:v>38</c:v>
                </c:pt>
                <c:pt idx="12">
                  <c:v>33</c:v>
                </c:pt>
                <c:pt idx="13">
                  <c:v>19</c:v>
                </c:pt>
                <c:pt idx="14">
                  <c:v>24</c:v>
                </c:pt>
                <c:pt idx="15">
                  <c:v>37</c:v>
                </c:pt>
                <c:pt idx="16">
                  <c:v>31</c:v>
                </c:pt>
                <c:pt idx="17">
                  <c:v>37</c:v>
                </c:pt>
                <c:pt idx="18">
                  <c:v>32</c:v>
                </c:pt>
                <c:pt idx="19">
                  <c:v>31</c:v>
                </c:pt>
                <c:pt idx="20">
                  <c:v>36</c:v>
                </c:pt>
                <c:pt idx="21">
                  <c:v>37</c:v>
                </c:pt>
                <c:pt idx="22">
                  <c:v>28</c:v>
                </c:pt>
                <c:pt idx="23">
                  <c:v>37</c:v>
                </c:pt>
                <c:pt idx="24">
                  <c:v>34</c:v>
                </c:pt>
                <c:pt idx="25">
                  <c:v>31</c:v>
                </c:pt>
                <c:pt idx="26">
                  <c:v>27</c:v>
                </c:pt>
                <c:pt idx="27">
                  <c:v>32</c:v>
                </c:pt>
                <c:pt idx="28">
                  <c:v>26</c:v>
                </c:pt>
                <c:pt idx="29">
                  <c:v>27</c:v>
                </c:pt>
                <c:pt idx="30">
                  <c:v>34</c:v>
                </c:pt>
                <c:pt idx="31">
                  <c:v>23</c:v>
                </c:pt>
                <c:pt idx="32">
                  <c:v>15</c:v>
                </c:pt>
              </c:numCache>
            </c:numRef>
          </c:xVal>
          <c:yVal>
            <c:numRef>
              <c:f>Sheet1!$H$2:$H$73</c:f>
              <c:numCache>
                <c:formatCode>0.00_ </c:formatCode>
                <c:ptCount val="33"/>
                <c:pt idx="0">
                  <c:v>356</c:v>
                </c:pt>
                <c:pt idx="1">
                  <c:v>113.38999999999999</c:v>
                </c:pt>
                <c:pt idx="2">
                  <c:v>343.79999999999995</c:v>
                </c:pt>
                <c:pt idx="3">
                  <c:v>490.07500000000005</c:v>
                </c:pt>
                <c:pt idx="4">
                  <c:v>163.14999999999998</c:v>
                </c:pt>
                <c:pt idx="5">
                  <c:v>219.29999999999995</c:v>
                </c:pt>
                <c:pt idx="6">
                  <c:v>440.955468</c:v>
                </c:pt>
                <c:pt idx="7">
                  <c:v>166.70000000000005</c:v>
                </c:pt>
                <c:pt idx="8">
                  <c:v>74.578999999999951</c:v>
                </c:pt>
                <c:pt idx="9">
                  <c:v>98.799999999999955</c:v>
                </c:pt>
                <c:pt idx="10">
                  <c:v>90.274999999999977</c:v>
                </c:pt>
                <c:pt idx="11">
                  <c:v>183.32499999999993</c:v>
                </c:pt>
                <c:pt idx="12">
                  <c:v>186.32499999999999</c:v>
                </c:pt>
                <c:pt idx="13">
                  <c:v>344.56000000000006</c:v>
                </c:pt>
                <c:pt idx="14">
                  <c:v>180.30000000000007</c:v>
                </c:pt>
                <c:pt idx="15">
                  <c:v>249.25</c:v>
                </c:pt>
                <c:pt idx="16">
                  <c:v>86.424999999999955</c:v>
                </c:pt>
                <c:pt idx="17">
                  <c:v>316.92000000000007</c:v>
                </c:pt>
                <c:pt idx="18">
                  <c:v>226.58000000000004</c:v>
                </c:pt>
                <c:pt idx="19">
                  <c:v>237.48000000000002</c:v>
                </c:pt>
                <c:pt idx="20">
                  <c:v>215.02499999999998</c:v>
                </c:pt>
                <c:pt idx="21">
                  <c:v>357.94939999999997</c:v>
                </c:pt>
                <c:pt idx="22">
                  <c:v>67.5</c:v>
                </c:pt>
                <c:pt idx="23">
                  <c:v>353.53012820512799</c:v>
                </c:pt>
                <c:pt idx="24">
                  <c:v>623.40000000000009</c:v>
                </c:pt>
                <c:pt idx="25">
                  <c:v>217.10000000000002</c:v>
                </c:pt>
                <c:pt idx="26">
                  <c:v>129.72435897435901</c:v>
                </c:pt>
                <c:pt idx="27">
                  <c:v>296.19870000000003</c:v>
                </c:pt>
                <c:pt idx="28">
                  <c:v>573.79999999999995</c:v>
                </c:pt>
                <c:pt idx="29">
                  <c:v>635.92499999999995</c:v>
                </c:pt>
                <c:pt idx="30">
                  <c:v>240.33000000000004</c:v>
                </c:pt>
                <c:pt idx="31">
                  <c:v>402.61549707601898</c:v>
                </c:pt>
                <c:pt idx="32">
                  <c:v>280.48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0F7-472C-B05B-E0382F8BB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340607"/>
        <c:axId val="1932319807"/>
      </c:scatterChart>
      <c:valAx>
        <c:axId val="1932340607"/>
        <c:scaling>
          <c:orientation val="minMax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Rosenberg</a:t>
                </a:r>
                <a:r>
                  <a:rPr lang="zh-CN" altLang="en-US"/>
                  <a:t>量表总分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319807"/>
        <c:crosses val="autoZero"/>
        <c:crossBetween val="midCat"/>
      </c:valAx>
      <c:valAx>
        <c:axId val="19323198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/>
                  <a:t>IAT</a:t>
                </a:r>
                <a:r>
                  <a:rPr lang="zh-CN" altLang="en-US" sz="900"/>
                  <a:t>反应时差值</a:t>
                </a:r>
                <a:r>
                  <a:rPr lang="en-US" altLang="zh-CN" sz="900"/>
                  <a:t>(ms)</a:t>
                </a:r>
                <a:endParaRPr lang="zh-CN" alt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34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6E49786-479E-42A4-8C83-912F044E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风</dc:creator>
  <cp:keywords/>
  <dc:description/>
  <cp:lastModifiedBy>吴 风</cp:lastModifiedBy>
  <cp:revision>55</cp:revision>
  <dcterms:created xsi:type="dcterms:W3CDTF">2021-12-15T09:52:00Z</dcterms:created>
  <dcterms:modified xsi:type="dcterms:W3CDTF">2022-09-04T11:15:00Z</dcterms:modified>
</cp:coreProperties>
</file>