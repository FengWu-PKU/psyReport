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E6ECB" w14:textId="787B9723" w:rsidR="008B013D" w:rsidRPr="00745D48" w:rsidDel="004E1620" w:rsidRDefault="008B013D" w:rsidP="008B013D">
      <w:pPr>
        <w:jc w:val="center"/>
        <w:rPr>
          <w:del w:id="0" w:author="吴 风" w:date="2022-09-04T19:09:00Z"/>
          <w:rFonts w:ascii="Times New Roman" w:eastAsia="宋体" w:hAnsi="Times New Roman" w:cs="Times New Roman"/>
        </w:rPr>
      </w:pPr>
      <w:bookmarkStart w:id="1" w:name="_Hlk84886300"/>
      <w:del w:id="2" w:author="吴 风" w:date="2022-09-04T19:09:00Z">
        <w:r w:rsidRPr="00745D48" w:rsidDel="004E1620">
          <w:rPr>
            <w:rFonts w:ascii="Times New Roman" w:eastAsia="宋体" w:hAnsi="Times New Roman" w:cs="Times New Roman"/>
          </w:rPr>
          <w:delText>--------------------------------------------------------------------------------------------------------------------</w:delText>
        </w:r>
      </w:del>
    </w:p>
    <w:p w14:paraId="08BD0B8F" w14:textId="1EA1B29E" w:rsidR="008B013D" w:rsidRPr="000F107F" w:rsidDel="004E1620" w:rsidRDefault="008B013D" w:rsidP="008B013D">
      <w:pPr>
        <w:jc w:val="center"/>
        <w:rPr>
          <w:del w:id="3" w:author="吴 风" w:date="2022-09-04T19:09:00Z"/>
          <w:rFonts w:ascii="宋体" w:eastAsia="宋体" w:hAnsi="宋体" w:cs="Times New Roman"/>
          <w:u w:val="single"/>
        </w:rPr>
      </w:pPr>
      <w:del w:id="4" w:author="吴 风" w:date="2022-09-04T19:09:00Z">
        <w:r w:rsidRPr="000F107F" w:rsidDel="004E1620">
          <w:rPr>
            <w:rFonts w:ascii="宋体" w:eastAsia="宋体" w:hAnsi="宋体" w:cs="Times New Roman"/>
          </w:rPr>
          <w:delText xml:space="preserve">系别 </w:delText>
        </w:r>
        <w:r w:rsidRPr="000F107F" w:rsidDel="004E1620">
          <w:rPr>
            <w:rFonts w:ascii="宋体" w:eastAsia="宋体" w:hAnsi="宋体" w:cs="Times New Roman"/>
            <w:u w:val="single"/>
          </w:rPr>
          <w:delText xml:space="preserve"> 心院</w:delText>
        </w:r>
        <w:r w:rsidRPr="000F107F" w:rsidDel="004E1620">
          <w:rPr>
            <w:rFonts w:ascii="宋体" w:eastAsia="宋体" w:hAnsi="宋体" w:cs="Times New Roman" w:hint="eastAsia"/>
            <w:u w:val="single"/>
          </w:rPr>
          <w:delText xml:space="preserve"> </w:delText>
        </w:r>
        <w:r w:rsidRPr="000F107F" w:rsidDel="004E1620">
          <w:rPr>
            <w:rFonts w:ascii="宋体" w:eastAsia="宋体" w:hAnsi="宋体" w:cs="Times New Roman"/>
          </w:rPr>
          <w:delText xml:space="preserve">  年级 </w:delText>
        </w:r>
        <w:r w:rsidRPr="000F107F" w:rsidDel="004E1620">
          <w:rPr>
            <w:rFonts w:ascii="宋体" w:eastAsia="宋体" w:hAnsi="宋体" w:cs="Times New Roman"/>
            <w:u w:val="single"/>
          </w:rPr>
          <w:delText xml:space="preserve"> 2020级</w:delText>
        </w:r>
        <w:r w:rsidRPr="000F107F" w:rsidDel="004E1620">
          <w:rPr>
            <w:rFonts w:ascii="宋体" w:eastAsia="宋体" w:hAnsi="宋体" w:cs="Times New Roman" w:hint="eastAsia"/>
            <w:u w:val="single"/>
          </w:rPr>
          <w:delText xml:space="preserve"> </w:delText>
        </w:r>
        <w:r w:rsidRPr="000F107F" w:rsidDel="004E1620">
          <w:rPr>
            <w:rFonts w:ascii="宋体" w:eastAsia="宋体" w:hAnsi="宋体" w:cs="Times New Roman"/>
          </w:rPr>
          <w:delText xml:space="preserve">  姓名 </w:delText>
        </w:r>
        <w:r w:rsidRPr="000F107F" w:rsidDel="004E1620">
          <w:rPr>
            <w:rFonts w:ascii="宋体" w:eastAsia="宋体" w:hAnsi="宋体" w:cs="Times New Roman"/>
            <w:u w:val="single"/>
          </w:rPr>
          <w:delText xml:space="preserve"> </w:delText>
        </w:r>
        <w:r w:rsidRPr="000F107F" w:rsidDel="004E1620">
          <w:rPr>
            <w:rFonts w:ascii="宋体" w:eastAsia="宋体" w:hAnsi="宋体" w:cs="Times New Roman" w:hint="eastAsia"/>
            <w:u w:val="single"/>
          </w:rPr>
          <w:delText xml:space="preserve">蒋敬 </w:delText>
        </w:r>
        <w:r w:rsidRPr="000F107F" w:rsidDel="004E1620">
          <w:rPr>
            <w:rFonts w:ascii="宋体" w:eastAsia="宋体" w:hAnsi="宋体" w:cs="Times New Roman"/>
          </w:rPr>
          <w:delText xml:space="preserve">  同组成员 </w:delText>
        </w:r>
        <w:r w:rsidRPr="000F107F" w:rsidDel="004E1620">
          <w:rPr>
            <w:rFonts w:ascii="宋体" w:eastAsia="宋体" w:hAnsi="宋体" w:cs="Times New Roman"/>
            <w:u w:val="single"/>
          </w:rPr>
          <w:delText xml:space="preserve"> </w:delText>
        </w:r>
        <w:r w:rsidR="000F107F" w:rsidRPr="000F107F" w:rsidDel="004E1620">
          <w:rPr>
            <w:rFonts w:ascii="宋体" w:eastAsia="宋体" w:hAnsi="宋体" w:cs="Times New Roman" w:hint="eastAsia"/>
            <w:u w:val="single"/>
          </w:rPr>
          <w:delText>韩海宁、高宁、佘晨、胡依禾</w:delText>
        </w:r>
        <w:r w:rsidRPr="000F107F" w:rsidDel="004E1620">
          <w:rPr>
            <w:rFonts w:ascii="宋体" w:eastAsia="宋体" w:hAnsi="宋体" w:cs="Times New Roman" w:hint="eastAsia"/>
            <w:u w:val="single"/>
          </w:rPr>
          <w:delText xml:space="preserve"> </w:delText>
        </w:r>
      </w:del>
    </w:p>
    <w:p w14:paraId="57712E10" w14:textId="4B5AB0B1" w:rsidR="008B013D" w:rsidRPr="000F107F" w:rsidDel="004E1620" w:rsidRDefault="008B013D" w:rsidP="008B013D">
      <w:pPr>
        <w:jc w:val="center"/>
        <w:rPr>
          <w:del w:id="5" w:author="吴 风" w:date="2022-09-04T19:09:00Z"/>
          <w:rFonts w:ascii="宋体" w:eastAsia="宋体" w:hAnsi="宋体" w:cs="Times New Roman"/>
        </w:rPr>
      </w:pPr>
      <w:del w:id="6" w:author="吴 风" w:date="2022-09-04T19:09:00Z">
        <w:r w:rsidRPr="000F107F" w:rsidDel="004E1620">
          <w:rPr>
            <w:rFonts w:ascii="宋体" w:eastAsia="宋体" w:hAnsi="宋体" w:cs="Times New Roman" w:hint="eastAsia"/>
            <w:u w:val="single"/>
          </w:rPr>
          <w:delText xml:space="preserve"> </w:delText>
        </w:r>
        <w:r w:rsidRPr="000F107F" w:rsidDel="004E1620">
          <w:rPr>
            <w:rFonts w:ascii="宋体" w:eastAsia="宋体" w:hAnsi="宋体" w:cs="Times New Roman" w:hint="eastAsia"/>
          </w:rPr>
          <w:delText xml:space="preserve"> </w:delText>
        </w:r>
        <w:r w:rsidRPr="000F107F" w:rsidDel="004E1620">
          <w:rPr>
            <w:rFonts w:ascii="宋体" w:eastAsia="宋体" w:hAnsi="宋体" w:cs="Times New Roman"/>
          </w:rPr>
          <w:delText xml:space="preserve">         实验日期 </w:delText>
        </w:r>
        <w:r w:rsidRPr="000F107F" w:rsidDel="004E1620">
          <w:rPr>
            <w:rFonts w:ascii="宋体" w:eastAsia="宋体" w:hAnsi="宋体" w:cs="Times New Roman"/>
            <w:u w:val="single"/>
          </w:rPr>
          <w:delText xml:space="preserve"> 20</w:delText>
        </w:r>
        <w:r w:rsidR="000F107F" w:rsidRPr="000F107F" w:rsidDel="004E1620">
          <w:rPr>
            <w:rFonts w:ascii="宋体" w:eastAsia="宋体" w:hAnsi="宋体" w:cs="Times New Roman"/>
            <w:u w:val="single"/>
          </w:rPr>
          <w:delText>21.10.8</w:delText>
        </w:r>
        <w:r w:rsidRPr="000F107F" w:rsidDel="004E1620">
          <w:rPr>
            <w:rFonts w:ascii="宋体" w:eastAsia="宋体" w:hAnsi="宋体" w:cs="Times New Roman"/>
            <w:u w:val="single"/>
          </w:rPr>
          <w:delText xml:space="preserve"> </w:delText>
        </w:r>
        <w:r w:rsidRPr="000F107F" w:rsidDel="004E1620">
          <w:rPr>
            <w:rFonts w:ascii="宋体" w:eastAsia="宋体" w:hAnsi="宋体" w:cs="Times New Roman"/>
          </w:rPr>
          <w:delText xml:space="preserve">          教师评定</w:delText>
        </w:r>
        <w:r w:rsidRPr="000F107F" w:rsidDel="004E1620">
          <w:rPr>
            <w:rFonts w:ascii="宋体" w:eastAsia="宋体" w:hAnsi="宋体" w:cs="Times New Roman" w:hint="eastAsia"/>
          </w:rPr>
          <w:delText xml:space="preserve"> </w:delText>
        </w:r>
        <w:r w:rsidRPr="000F107F" w:rsidDel="004E1620">
          <w:rPr>
            <w:rFonts w:ascii="宋体" w:eastAsia="宋体" w:hAnsi="宋体" w:cs="Times New Roman"/>
          </w:rPr>
          <w:delText>_________</w:delText>
        </w:r>
      </w:del>
    </w:p>
    <w:p w14:paraId="2C00EFBC" w14:textId="3F739EDD" w:rsidR="008B013D" w:rsidRPr="000F107F" w:rsidDel="004E1620" w:rsidRDefault="008B013D" w:rsidP="008B013D">
      <w:pPr>
        <w:jc w:val="center"/>
        <w:rPr>
          <w:del w:id="7" w:author="吴 风" w:date="2022-09-04T19:09:00Z"/>
          <w:rFonts w:ascii="宋体" w:eastAsia="宋体" w:hAnsi="宋体" w:cs="Times New Roman"/>
        </w:rPr>
      </w:pPr>
      <w:del w:id="8" w:author="吴 风" w:date="2022-09-04T19:09:00Z">
        <w:r w:rsidRPr="000F107F" w:rsidDel="004E1620">
          <w:rPr>
            <w:rFonts w:ascii="宋体" w:eastAsia="宋体" w:hAnsi="宋体" w:cs="Times New Roman"/>
          </w:rPr>
          <w:delText>----------------------------------------------------------------------------</w:delText>
        </w:r>
      </w:del>
    </w:p>
    <w:p w14:paraId="2534C428" w14:textId="77777777" w:rsidR="008B013D" w:rsidRDefault="008C6ED6" w:rsidP="008B013D">
      <w:pPr>
        <w:rPr>
          <w:rFonts w:asciiTheme="minorEastAsia" w:hAnsiTheme="minorEastAsia"/>
          <w:b/>
          <w:bCs/>
          <w:szCs w:val="21"/>
        </w:rPr>
      </w:pPr>
      <w:commentRangeStart w:id="9"/>
      <w:commentRangeEnd w:id="9"/>
      <w:r>
        <w:rPr>
          <w:rStyle w:val="af"/>
        </w:rPr>
        <w:commentReference w:id="9"/>
      </w:r>
    </w:p>
    <w:p w14:paraId="1A7A1D5A" w14:textId="403AA766" w:rsidR="008B013D" w:rsidRPr="000F107F" w:rsidRDefault="008B013D" w:rsidP="000F107F">
      <w:pPr>
        <w:pStyle w:val="ad"/>
        <w:rPr>
          <w:rFonts w:ascii="宋体" w:eastAsia="宋体" w:hAnsi="宋体"/>
        </w:rPr>
      </w:pPr>
      <w:r w:rsidRPr="000F107F">
        <w:rPr>
          <w:rFonts w:ascii="宋体" w:eastAsia="宋体" w:hAnsi="宋体" w:hint="eastAsia"/>
        </w:rPr>
        <w:t>场依存—独立性在棒框实验和镶嵌图形测验中的一致性和性别差异</w:t>
      </w:r>
    </w:p>
    <w:p w14:paraId="26DFFCE3" w14:textId="3FADDD37" w:rsidR="008B013D" w:rsidRPr="000F107F" w:rsidRDefault="008B013D" w:rsidP="008B013D">
      <w:pPr>
        <w:rPr>
          <w:rFonts w:ascii="宋体" w:eastAsia="宋体" w:hAnsi="宋体"/>
          <w:szCs w:val="21"/>
        </w:rPr>
      </w:pPr>
      <w:r w:rsidRPr="000F107F">
        <w:rPr>
          <w:rFonts w:ascii="宋体" w:eastAsia="宋体" w:hAnsi="宋体" w:hint="eastAsia"/>
          <w:b/>
          <w:bCs/>
          <w:szCs w:val="21"/>
        </w:rPr>
        <w:t xml:space="preserve">摘要 </w:t>
      </w:r>
      <w:r w:rsidRPr="000F107F">
        <w:rPr>
          <w:rFonts w:ascii="宋体" w:eastAsia="宋体" w:hAnsi="宋体" w:hint="eastAsia"/>
          <w:szCs w:val="21"/>
        </w:rPr>
        <w:t>场依存性是指个体在信息加工过程中倾向以外部参照物作为参考，难以克服背景的隐蔽作用；场独立性是指个体在信息加工过程中倾向以自身内部为参考，容易分离背景和情境。场依存—独立性在时间和不同任务上存在较强的稳定性，并且在西方社会中女性更多体现为场依存性</w:t>
      </w:r>
      <w:r w:rsidRPr="003D0AC4">
        <w:rPr>
          <w:rFonts w:ascii="Times New Roman" w:eastAsia="宋体" w:hAnsi="Times New Roman" w:cs="Times New Roman"/>
          <w:szCs w:val="21"/>
        </w:rPr>
        <w:t>(Witkin, 1977)</w:t>
      </w:r>
      <w:r w:rsidRPr="000F107F">
        <w:rPr>
          <w:rFonts w:ascii="宋体" w:eastAsia="宋体" w:hAnsi="宋体" w:hint="eastAsia"/>
          <w:szCs w:val="21"/>
        </w:rPr>
        <w:t>。本实验使用棒框实验和镶嵌图形测验</w:t>
      </w:r>
      <w:r w:rsidR="00B552CA">
        <w:rPr>
          <w:rFonts w:ascii="宋体" w:eastAsia="宋体" w:hAnsi="宋体" w:hint="eastAsia"/>
          <w:szCs w:val="21"/>
        </w:rPr>
        <w:t>范式</w:t>
      </w:r>
      <w:r w:rsidRPr="000F107F">
        <w:rPr>
          <w:rFonts w:ascii="宋体" w:eastAsia="宋体" w:hAnsi="宋体" w:hint="eastAsia"/>
          <w:szCs w:val="21"/>
        </w:rPr>
        <w:t>，发现场依存—独立性在两项测验中没有体现出一致性，且并未发现显著的</w:t>
      </w:r>
      <w:commentRangeStart w:id="10"/>
      <w:r w:rsidRPr="000F107F">
        <w:rPr>
          <w:rFonts w:ascii="宋体" w:eastAsia="宋体" w:hAnsi="宋体" w:hint="eastAsia"/>
          <w:szCs w:val="21"/>
        </w:rPr>
        <w:t>性别差异</w:t>
      </w:r>
      <w:commentRangeEnd w:id="10"/>
      <w:r w:rsidR="008C6ED6">
        <w:rPr>
          <w:rStyle w:val="af"/>
        </w:rPr>
        <w:commentReference w:id="10"/>
      </w:r>
      <w:r w:rsidRPr="000F107F">
        <w:rPr>
          <w:rFonts w:ascii="宋体" w:eastAsia="宋体" w:hAnsi="宋体" w:hint="eastAsia"/>
          <w:szCs w:val="21"/>
        </w:rPr>
        <w:t>。</w:t>
      </w:r>
    </w:p>
    <w:p w14:paraId="42A19354" w14:textId="77777777" w:rsidR="008B013D" w:rsidRPr="000F107F" w:rsidRDefault="008B013D" w:rsidP="008B013D">
      <w:pPr>
        <w:rPr>
          <w:rFonts w:ascii="宋体" w:eastAsia="宋体" w:hAnsi="宋体"/>
          <w:szCs w:val="21"/>
        </w:rPr>
      </w:pPr>
    </w:p>
    <w:p w14:paraId="2095A7CA" w14:textId="4B9DDF85" w:rsidR="008B013D" w:rsidRPr="000F107F" w:rsidRDefault="008B013D" w:rsidP="00525B83">
      <w:pPr>
        <w:rPr>
          <w:rFonts w:ascii="宋体" w:eastAsia="宋体" w:hAnsi="宋体"/>
          <w:szCs w:val="21"/>
        </w:rPr>
      </w:pPr>
      <w:r w:rsidRPr="000F107F">
        <w:rPr>
          <w:rFonts w:ascii="宋体" w:eastAsia="宋体" w:hAnsi="宋体" w:hint="eastAsia"/>
          <w:b/>
          <w:bCs/>
          <w:szCs w:val="21"/>
        </w:rPr>
        <w:t xml:space="preserve">关键词 </w:t>
      </w:r>
      <w:r w:rsidRPr="000F107F">
        <w:rPr>
          <w:rFonts w:ascii="宋体" w:eastAsia="宋体" w:hAnsi="宋体"/>
          <w:b/>
          <w:bCs/>
          <w:szCs w:val="21"/>
        </w:rPr>
        <w:t xml:space="preserve"> </w:t>
      </w:r>
      <w:r w:rsidRPr="000F107F">
        <w:rPr>
          <w:rFonts w:ascii="宋体" w:eastAsia="宋体" w:hAnsi="宋体" w:hint="eastAsia"/>
          <w:szCs w:val="21"/>
        </w:rPr>
        <w:t xml:space="preserve">场依存性 </w:t>
      </w:r>
      <w:r w:rsidRPr="000F107F">
        <w:rPr>
          <w:rFonts w:ascii="宋体" w:eastAsia="宋体" w:hAnsi="宋体"/>
          <w:szCs w:val="21"/>
        </w:rPr>
        <w:t xml:space="preserve"> </w:t>
      </w:r>
      <w:r w:rsidRPr="000F107F">
        <w:rPr>
          <w:rFonts w:ascii="宋体" w:eastAsia="宋体" w:hAnsi="宋体" w:hint="eastAsia"/>
          <w:szCs w:val="21"/>
        </w:rPr>
        <w:t xml:space="preserve">场独立性 </w:t>
      </w:r>
      <w:r w:rsidRPr="000F107F">
        <w:rPr>
          <w:rFonts w:ascii="宋体" w:eastAsia="宋体" w:hAnsi="宋体"/>
          <w:szCs w:val="21"/>
        </w:rPr>
        <w:t xml:space="preserve"> </w:t>
      </w:r>
      <w:r w:rsidRPr="000F107F">
        <w:rPr>
          <w:rFonts w:ascii="宋体" w:eastAsia="宋体" w:hAnsi="宋体" w:hint="eastAsia"/>
          <w:szCs w:val="21"/>
        </w:rPr>
        <w:t xml:space="preserve">性别差异 </w:t>
      </w:r>
      <w:r w:rsidRPr="000F107F">
        <w:rPr>
          <w:rFonts w:ascii="宋体" w:eastAsia="宋体" w:hAnsi="宋体"/>
          <w:szCs w:val="21"/>
        </w:rPr>
        <w:t xml:space="preserve"> </w:t>
      </w:r>
      <w:r w:rsidRPr="000F107F">
        <w:rPr>
          <w:rFonts w:ascii="宋体" w:eastAsia="宋体" w:hAnsi="宋体" w:hint="eastAsia"/>
          <w:szCs w:val="21"/>
        </w:rPr>
        <w:t xml:space="preserve">棒框实验 </w:t>
      </w:r>
      <w:r w:rsidRPr="000F107F">
        <w:rPr>
          <w:rFonts w:ascii="宋体" w:eastAsia="宋体" w:hAnsi="宋体"/>
          <w:szCs w:val="21"/>
        </w:rPr>
        <w:t xml:space="preserve"> </w:t>
      </w:r>
      <w:r w:rsidRPr="000F107F">
        <w:rPr>
          <w:rFonts w:ascii="宋体" w:eastAsia="宋体" w:hAnsi="宋体" w:hint="eastAsia"/>
          <w:szCs w:val="21"/>
        </w:rPr>
        <w:t>镶嵌图形测验</w:t>
      </w:r>
    </w:p>
    <w:p w14:paraId="0294E1A3" w14:textId="24A0E868" w:rsidR="008B013D" w:rsidRPr="000F107F" w:rsidRDefault="008B013D" w:rsidP="00525B83">
      <w:pPr>
        <w:rPr>
          <w:rFonts w:ascii="宋体" w:eastAsia="宋体" w:hAnsi="宋体"/>
          <w:szCs w:val="21"/>
        </w:rPr>
      </w:pPr>
    </w:p>
    <w:p w14:paraId="4C00AE7B" w14:textId="77777777" w:rsidR="008B013D" w:rsidRPr="000F107F" w:rsidRDefault="008B013D" w:rsidP="00525B83">
      <w:pPr>
        <w:rPr>
          <w:rFonts w:ascii="宋体" w:eastAsia="宋体" w:hAnsi="宋体"/>
          <w:szCs w:val="21"/>
        </w:rPr>
      </w:pPr>
    </w:p>
    <w:p w14:paraId="3BBC5873" w14:textId="262CD289" w:rsidR="00A73F0A" w:rsidRPr="000F107F" w:rsidRDefault="005E37A8" w:rsidP="00525B83">
      <w:pPr>
        <w:rPr>
          <w:rFonts w:ascii="宋体" w:eastAsia="宋体" w:hAnsi="宋体"/>
          <w:sz w:val="32"/>
          <w:szCs w:val="36"/>
        </w:rPr>
      </w:pPr>
      <w:r w:rsidRPr="000F107F">
        <w:rPr>
          <w:rFonts w:ascii="宋体" w:eastAsia="宋体" w:hAnsi="宋体" w:hint="eastAsia"/>
          <w:sz w:val="32"/>
          <w:szCs w:val="36"/>
        </w:rPr>
        <w:t>1</w:t>
      </w:r>
      <w:r w:rsidRPr="000F107F">
        <w:rPr>
          <w:rFonts w:ascii="宋体" w:eastAsia="宋体" w:hAnsi="宋体"/>
          <w:sz w:val="32"/>
          <w:szCs w:val="36"/>
        </w:rPr>
        <w:t xml:space="preserve"> </w:t>
      </w:r>
      <w:r w:rsidRPr="000F107F">
        <w:rPr>
          <w:rFonts w:ascii="宋体" w:eastAsia="宋体" w:hAnsi="宋体" w:hint="eastAsia"/>
          <w:sz w:val="32"/>
          <w:szCs w:val="36"/>
        </w:rPr>
        <w:t>前言</w:t>
      </w:r>
    </w:p>
    <w:p w14:paraId="471C3934" w14:textId="0C0C5330" w:rsidR="005E37A8" w:rsidRPr="000F107F" w:rsidRDefault="00C749ED" w:rsidP="005E37A8">
      <w:pPr>
        <w:ind w:firstLineChars="200" w:firstLine="420"/>
        <w:rPr>
          <w:rFonts w:ascii="宋体" w:eastAsia="宋体" w:hAnsi="宋体"/>
          <w:szCs w:val="21"/>
        </w:rPr>
      </w:pPr>
      <w:r w:rsidRPr="000F107F">
        <w:rPr>
          <w:rFonts w:ascii="宋体" w:eastAsia="宋体" w:hAnsi="宋体" w:hint="eastAsia"/>
          <w:szCs w:val="21"/>
        </w:rPr>
        <w:t>认知风格是人们在对信息和经验进行组织和加工的过程中表现出来的个别差异，它是一个人在感知、记忆和思维过程中经常采取的，受到偏爱和习惯化了的态度和风格(李寿欣,</w:t>
      </w:r>
      <w:r w:rsidRPr="000F107F">
        <w:rPr>
          <w:rFonts w:ascii="宋体" w:eastAsia="宋体" w:hAnsi="宋体"/>
          <w:szCs w:val="21"/>
        </w:rPr>
        <w:t xml:space="preserve"> </w:t>
      </w:r>
      <w:r w:rsidRPr="000F107F">
        <w:rPr>
          <w:rFonts w:ascii="宋体" w:eastAsia="宋体" w:hAnsi="宋体" w:hint="eastAsia"/>
          <w:szCs w:val="21"/>
        </w:rPr>
        <w:t>宋广文,</w:t>
      </w:r>
      <w:r w:rsidRPr="000F107F">
        <w:rPr>
          <w:rFonts w:ascii="宋体" w:eastAsia="宋体" w:hAnsi="宋体"/>
          <w:szCs w:val="21"/>
        </w:rPr>
        <w:t xml:space="preserve"> 1999)</w:t>
      </w:r>
      <w:r w:rsidRPr="000F107F">
        <w:rPr>
          <w:rFonts w:ascii="宋体" w:eastAsia="宋体" w:hAnsi="宋体" w:hint="eastAsia"/>
          <w:szCs w:val="21"/>
        </w:rPr>
        <w:t>。场依存—独立性是认知风格的一种。</w:t>
      </w:r>
      <w:r w:rsidR="005E37A8" w:rsidRPr="000F107F">
        <w:rPr>
          <w:rFonts w:ascii="宋体" w:eastAsia="宋体" w:hAnsi="宋体" w:hint="eastAsia"/>
          <w:szCs w:val="21"/>
        </w:rPr>
        <w:t>场依存性(</w:t>
      </w:r>
      <w:r w:rsidR="005E37A8" w:rsidRPr="000F107F">
        <w:rPr>
          <w:rFonts w:ascii="Times New Roman" w:eastAsia="宋体" w:hAnsi="Times New Roman" w:cs="Times New Roman"/>
          <w:szCs w:val="21"/>
        </w:rPr>
        <w:t>field-dependence</w:t>
      </w:r>
      <w:r w:rsidR="005E37A8" w:rsidRPr="000F107F">
        <w:rPr>
          <w:rFonts w:ascii="宋体" w:eastAsia="宋体" w:hAnsi="宋体"/>
          <w:szCs w:val="21"/>
        </w:rPr>
        <w:t>)</w:t>
      </w:r>
      <w:r w:rsidR="005E37A8" w:rsidRPr="000F107F">
        <w:rPr>
          <w:rFonts w:ascii="宋体" w:eastAsia="宋体" w:hAnsi="宋体" w:hint="eastAsia"/>
          <w:szCs w:val="21"/>
        </w:rPr>
        <w:t>和场独立性(</w:t>
      </w:r>
      <w:r w:rsidR="005E37A8" w:rsidRPr="000F107F">
        <w:rPr>
          <w:rFonts w:ascii="Times New Roman" w:eastAsia="宋体" w:hAnsi="Times New Roman" w:cs="Times New Roman"/>
          <w:szCs w:val="21"/>
        </w:rPr>
        <w:t>field-independence</w:t>
      </w:r>
      <w:r w:rsidR="005E37A8" w:rsidRPr="000F107F">
        <w:rPr>
          <w:rFonts w:ascii="宋体" w:eastAsia="宋体" w:hAnsi="宋体"/>
          <w:szCs w:val="21"/>
        </w:rPr>
        <w:t>)</w:t>
      </w:r>
      <w:r w:rsidR="005E37A8" w:rsidRPr="000F107F">
        <w:rPr>
          <w:rFonts w:ascii="宋体" w:eastAsia="宋体" w:hAnsi="宋体" w:hint="eastAsia"/>
          <w:szCs w:val="21"/>
        </w:rPr>
        <w:t>的概念由</w:t>
      </w:r>
      <w:r w:rsidR="005E37A8" w:rsidRPr="000F107F">
        <w:rPr>
          <w:rFonts w:ascii="Times New Roman" w:eastAsia="宋体" w:hAnsi="Times New Roman" w:cs="Times New Roman"/>
          <w:szCs w:val="21"/>
        </w:rPr>
        <w:t>Witkin</w:t>
      </w:r>
      <w:r w:rsidR="005E37A8" w:rsidRPr="000F107F">
        <w:rPr>
          <w:rFonts w:ascii="宋体" w:eastAsia="宋体" w:hAnsi="宋体"/>
          <w:szCs w:val="21"/>
        </w:rPr>
        <w:t>(1948)</w:t>
      </w:r>
      <w:r w:rsidR="005E37A8" w:rsidRPr="000F107F">
        <w:rPr>
          <w:rFonts w:ascii="宋体" w:eastAsia="宋体" w:hAnsi="宋体" w:hint="eastAsia"/>
          <w:szCs w:val="21"/>
        </w:rPr>
        <w:t>提出。场依存性是指个体在信息加工过程中倾向以外部参照物作为参考，难以克服背景的隐蔽作用；场独立性是指个体在信息加工过程中倾向以自身内部为参考，容易分离背景和情境。</w:t>
      </w:r>
    </w:p>
    <w:p w14:paraId="3EE5D0E9" w14:textId="327DB2DA" w:rsidR="005E37A8" w:rsidRPr="000F107F" w:rsidRDefault="005E37A8" w:rsidP="005E37A8">
      <w:pPr>
        <w:ind w:firstLineChars="200" w:firstLine="420"/>
        <w:rPr>
          <w:rFonts w:ascii="宋体" w:eastAsia="宋体" w:hAnsi="宋体"/>
          <w:szCs w:val="21"/>
        </w:rPr>
      </w:pPr>
      <w:commentRangeStart w:id="11"/>
      <w:r w:rsidRPr="000F107F">
        <w:rPr>
          <w:rFonts w:ascii="Times New Roman" w:eastAsia="宋体" w:hAnsi="Times New Roman" w:cs="Times New Roman"/>
          <w:szCs w:val="21"/>
        </w:rPr>
        <w:t>Witkin</w:t>
      </w:r>
      <w:r w:rsidRPr="000F107F">
        <w:rPr>
          <w:rFonts w:ascii="宋体" w:eastAsia="宋体" w:hAnsi="宋体" w:hint="eastAsia"/>
          <w:szCs w:val="21"/>
        </w:rPr>
        <w:t>设计了棒框实验范式(</w:t>
      </w:r>
      <w:r w:rsidRPr="000F107F">
        <w:rPr>
          <w:rFonts w:ascii="Times New Roman" w:eastAsia="宋体" w:hAnsi="Times New Roman" w:cs="Times New Roman"/>
          <w:szCs w:val="21"/>
        </w:rPr>
        <w:t>Rod and Frame Test</w:t>
      </w:r>
      <w:r w:rsidRPr="000F107F">
        <w:rPr>
          <w:rFonts w:ascii="宋体" w:eastAsia="宋体" w:hAnsi="宋体"/>
          <w:szCs w:val="21"/>
        </w:rPr>
        <w:t>)</w:t>
      </w:r>
      <w:r w:rsidRPr="000F107F">
        <w:rPr>
          <w:rFonts w:ascii="宋体" w:eastAsia="宋体" w:hAnsi="宋体" w:hint="eastAsia"/>
          <w:szCs w:val="21"/>
        </w:rPr>
        <w:t>，在该实验中，被试</w:t>
      </w:r>
      <w:r w:rsidR="00C8684D" w:rsidRPr="000F107F">
        <w:rPr>
          <w:rFonts w:ascii="宋体" w:eastAsia="宋体" w:hAnsi="宋体" w:hint="eastAsia"/>
          <w:szCs w:val="21"/>
        </w:rPr>
        <w:t>进入</w:t>
      </w:r>
      <w:r w:rsidRPr="000F107F">
        <w:rPr>
          <w:rFonts w:ascii="宋体" w:eastAsia="宋体" w:hAnsi="宋体" w:hint="eastAsia"/>
          <w:szCs w:val="21"/>
        </w:rPr>
        <w:t>一个黑暗的房间</w:t>
      </w:r>
      <w:r w:rsidR="00C8684D" w:rsidRPr="000F107F">
        <w:rPr>
          <w:rFonts w:ascii="宋体" w:eastAsia="宋体" w:hAnsi="宋体" w:hint="eastAsia"/>
          <w:szCs w:val="21"/>
        </w:rPr>
        <w:t>，研究者向被试呈现一个发光的框，框中有一个发光的小棒，研究者设置框和</w:t>
      </w:r>
      <w:proofErr w:type="gramStart"/>
      <w:r w:rsidR="00C8684D" w:rsidRPr="000F107F">
        <w:rPr>
          <w:rFonts w:ascii="宋体" w:eastAsia="宋体" w:hAnsi="宋体" w:hint="eastAsia"/>
          <w:szCs w:val="21"/>
        </w:rPr>
        <w:t>棒的</w:t>
      </w:r>
      <w:proofErr w:type="gramEnd"/>
      <w:r w:rsidR="00C8684D" w:rsidRPr="000F107F">
        <w:rPr>
          <w:rFonts w:ascii="宋体" w:eastAsia="宋体" w:hAnsi="宋体" w:hint="eastAsia"/>
          <w:szCs w:val="21"/>
        </w:rPr>
        <w:t>偏转方向和角度，被试需要调节棒至他或她自己认为垂直的方向。研究者发现，结果存在两个极端，一部分被试将棒调至与框的方向一致，不管框偏转怎样的角度；一部分被试能够不受框的影响，调节棒至几乎垂直。</w:t>
      </w:r>
      <w:r w:rsidR="00C8684D" w:rsidRPr="000F107F">
        <w:rPr>
          <w:rFonts w:ascii="Times New Roman" w:eastAsia="宋体" w:hAnsi="Times New Roman" w:cs="Times New Roman"/>
          <w:szCs w:val="21"/>
        </w:rPr>
        <w:t>Witkin</w:t>
      </w:r>
      <w:r w:rsidR="00C8684D" w:rsidRPr="000F107F">
        <w:rPr>
          <w:rFonts w:ascii="宋体" w:eastAsia="宋体" w:hAnsi="宋体" w:hint="eastAsia"/>
          <w:szCs w:val="21"/>
        </w:rPr>
        <w:t>还设计了类似</w:t>
      </w:r>
      <w:proofErr w:type="gramStart"/>
      <w:r w:rsidR="00C8684D" w:rsidRPr="000F107F">
        <w:rPr>
          <w:rFonts w:ascii="宋体" w:eastAsia="宋体" w:hAnsi="宋体" w:hint="eastAsia"/>
          <w:szCs w:val="21"/>
        </w:rPr>
        <w:t>的</w:t>
      </w:r>
      <w:r w:rsidR="00C749ED" w:rsidRPr="000F107F">
        <w:rPr>
          <w:rFonts w:ascii="宋体" w:eastAsia="宋体" w:hAnsi="宋体" w:hint="eastAsia"/>
          <w:szCs w:val="21"/>
        </w:rPr>
        <w:t>转屋</w:t>
      </w:r>
      <w:r w:rsidR="00C8684D" w:rsidRPr="000F107F">
        <w:rPr>
          <w:rFonts w:ascii="宋体" w:eastAsia="宋体" w:hAnsi="宋体" w:hint="eastAsia"/>
          <w:szCs w:val="21"/>
        </w:rPr>
        <w:t>实验</w:t>
      </w:r>
      <w:proofErr w:type="gramEnd"/>
      <w:r w:rsidR="00C8684D" w:rsidRPr="000F107F">
        <w:rPr>
          <w:rFonts w:ascii="宋体" w:eastAsia="宋体" w:hAnsi="宋体" w:hint="eastAsia"/>
          <w:szCs w:val="21"/>
        </w:rPr>
        <w:t>，被试进入一个小屋，</w:t>
      </w:r>
      <w:r w:rsidR="007C3603" w:rsidRPr="000F107F">
        <w:rPr>
          <w:rFonts w:ascii="宋体" w:eastAsia="宋体" w:hAnsi="宋体" w:hint="eastAsia"/>
          <w:szCs w:val="21"/>
        </w:rPr>
        <w:t>主试</w:t>
      </w:r>
      <w:r w:rsidR="00C8684D" w:rsidRPr="000F107F">
        <w:rPr>
          <w:rFonts w:ascii="宋体" w:eastAsia="宋体" w:hAnsi="宋体" w:hint="eastAsia"/>
          <w:szCs w:val="21"/>
        </w:rPr>
        <w:t>将被试固定在</w:t>
      </w:r>
      <w:r w:rsidR="007C3603" w:rsidRPr="000F107F">
        <w:rPr>
          <w:rFonts w:ascii="宋体" w:eastAsia="宋体" w:hAnsi="宋体" w:hint="eastAsia"/>
          <w:szCs w:val="21"/>
        </w:rPr>
        <w:t>椅子上，然后分别旋转小屋和椅子，让被试调节椅子使自己的身体垂直，该实验呈现和</w:t>
      </w:r>
      <w:proofErr w:type="gramStart"/>
      <w:r w:rsidR="007C3603" w:rsidRPr="000F107F">
        <w:rPr>
          <w:rFonts w:ascii="宋体" w:eastAsia="宋体" w:hAnsi="宋体" w:hint="eastAsia"/>
          <w:szCs w:val="21"/>
        </w:rPr>
        <w:t>棒框</w:t>
      </w:r>
      <w:proofErr w:type="gramEnd"/>
      <w:r w:rsidR="007C3603" w:rsidRPr="000F107F">
        <w:rPr>
          <w:rFonts w:ascii="宋体" w:eastAsia="宋体" w:hAnsi="宋体" w:hint="eastAsia"/>
          <w:szCs w:val="21"/>
        </w:rPr>
        <w:t>实验相似的结果。此后，</w:t>
      </w:r>
      <w:r w:rsidR="007C3603" w:rsidRPr="000F107F">
        <w:rPr>
          <w:rFonts w:ascii="Times New Roman" w:eastAsia="宋体" w:hAnsi="Times New Roman" w:cs="Times New Roman"/>
          <w:szCs w:val="21"/>
        </w:rPr>
        <w:t>Witkin</w:t>
      </w:r>
      <w:r w:rsidR="007C3603" w:rsidRPr="000F107F">
        <w:rPr>
          <w:rFonts w:ascii="宋体" w:eastAsia="宋体" w:hAnsi="宋体" w:hint="eastAsia"/>
          <w:szCs w:val="21"/>
        </w:rPr>
        <w:t>还设计了镶嵌图形测验(</w:t>
      </w:r>
      <w:r w:rsidR="007C3603" w:rsidRPr="000F107F">
        <w:rPr>
          <w:rFonts w:ascii="Times New Roman" w:eastAsia="宋体" w:hAnsi="Times New Roman" w:cs="Times New Roman"/>
          <w:szCs w:val="21"/>
        </w:rPr>
        <w:t>Group-Embedded Figures Test</w:t>
      </w:r>
      <w:r w:rsidR="007C3603" w:rsidRPr="000F107F">
        <w:rPr>
          <w:rFonts w:ascii="宋体" w:eastAsia="宋体" w:hAnsi="宋体"/>
          <w:szCs w:val="21"/>
        </w:rPr>
        <w:t>)</w:t>
      </w:r>
      <w:r w:rsidR="007C3603" w:rsidRPr="000F107F">
        <w:rPr>
          <w:rFonts w:ascii="宋体" w:eastAsia="宋体" w:hAnsi="宋体" w:hint="eastAsia"/>
          <w:szCs w:val="21"/>
        </w:rPr>
        <w:t>，研究者先向被试呈现一个简单图形，再让被试从一个包含</w:t>
      </w:r>
      <w:proofErr w:type="gramStart"/>
      <w:r w:rsidR="007C3603" w:rsidRPr="000F107F">
        <w:rPr>
          <w:rFonts w:ascii="宋体" w:eastAsia="宋体" w:hAnsi="宋体" w:hint="eastAsia"/>
          <w:szCs w:val="21"/>
        </w:rPr>
        <w:t>该简单</w:t>
      </w:r>
      <w:proofErr w:type="gramEnd"/>
      <w:r w:rsidR="007C3603" w:rsidRPr="000F107F">
        <w:rPr>
          <w:rFonts w:ascii="宋体" w:eastAsia="宋体" w:hAnsi="宋体" w:hint="eastAsia"/>
          <w:szCs w:val="21"/>
        </w:rPr>
        <w:t>图形的复杂图形中把这个简单图形找出来并描边，结果仍然存在两个极端，一部分被试无法在规定时间内找出简单图形，还有一部分被试能够轻松地找出简单图形。</w:t>
      </w:r>
      <w:commentRangeEnd w:id="11"/>
      <w:r w:rsidR="006271A1">
        <w:rPr>
          <w:rStyle w:val="af"/>
        </w:rPr>
        <w:commentReference w:id="11"/>
      </w:r>
      <w:r w:rsidR="007C3603" w:rsidRPr="000F107F">
        <w:rPr>
          <w:rFonts w:ascii="宋体" w:eastAsia="宋体" w:hAnsi="宋体" w:hint="eastAsia"/>
          <w:szCs w:val="21"/>
        </w:rPr>
        <w:t>虽然这三个实验形式不相同，但它们测量的都是个体在信息加工过程中依赖外部</w:t>
      </w:r>
      <w:r w:rsidR="0073498F" w:rsidRPr="000F107F">
        <w:rPr>
          <w:rFonts w:ascii="宋体" w:eastAsia="宋体" w:hAnsi="宋体" w:hint="eastAsia"/>
          <w:szCs w:val="21"/>
        </w:rPr>
        <w:t>参照</w:t>
      </w:r>
      <w:r w:rsidR="007C3603" w:rsidRPr="000F107F">
        <w:rPr>
          <w:rFonts w:ascii="宋体" w:eastAsia="宋体" w:hAnsi="宋体" w:hint="eastAsia"/>
          <w:szCs w:val="21"/>
        </w:rPr>
        <w:t>或者内部</w:t>
      </w:r>
      <w:r w:rsidR="0073498F" w:rsidRPr="000F107F">
        <w:rPr>
          <w:rFonts w:ascii="宋体" w:eastAsia="宋体" w:hAnsi="宋体" w:hint="eastAsia"/>
          <w:szCs w:val="21"/>
        </w:rPr>
        <w:t>参照</w:t>
      </w:r>
      <w:r w:rsidR="007C3603" w:rsidRPr="000F107F">
        <w:rPr>
          <w:rFonts w:ascii="宋体" w:eastAsia="宋体" w:hAnsi="宋体" w:hint="eastAsia"/>
          <w:szCs w:val="21"/>
        </w:rPr>
        <w:t>的程度</w:t>
      </w:r>
      <w:r w:rsidR="0073498F" w:rsidRPr="000F107F">
        <w:rPr>
          <w:rFonts w:ascii="宋体" w:eastAsia="宋体" w:hAnsi="宋体" w:hint="eastAsia"/>
          <w:szCs w:val="21"/>
        </w:rPr>
        <w:t xml:space="preserve"> ，并且三个实验中被试表现出了较高的自我一致性(</w:t>
      </w:r>
      <w:r w:rsidR="0073498F" w:rsidRPr="000F107F">
        <w:rPr>
          <w:rFonts w:ascii="Times New Roman" w:eastAsia="宋体" w:hAnsi="Times New Roman" w:cs="Times New Roman"/>
          <w:szCs w:val="21"/>
        </w:rPr>
        <w:t>self-consistency</w:t>
      </w:r>
      <w:r w:rsidR="0073498F" w:rsidRPr="000F107F">
        <w:rPr>
          <w:rFonts w:ascii="宋体" w:eastAsia="宋体" w:hAnsi="宋体"/>
          <w:szCs w:val="21"/>
        </w:rPr>
        <w:t>)</w:t>
      </w:r>
      <w:r w:rsidR="0073498F" w:rsidRPr="000F107F">
        <w:rPr>
          <w:rFonts w:ascii="宋体" w:eastAsia="宋体" w:hAnsi="宋体" w:hint="eastAsia"/>
          <w:szCs w:val="21"/>
        </w:rPr>
        <w:t>，即在棒框实验中能够</w:t>
      </w:r>
      <w:r w:rsidR="00B552CA">
        <w:rPr>
          <w:rFonts w:ascii="宋体" w:eastAsia="宋体" w:hAnsi="宋体" w:hint="eastAsia"/>
          <w:szCs w:val="21"/>
        </w:rPr>
        <w:t>忽略框而</w:t>
      </w:r>
      <w:r w:rsidR="0073498F" w:rsidRPr="000F107F">
        <w:rPr>
          <w:rFonts w:ascii="宋体" w:eastAsia="宋体" w:hAnsi="宋体" w:hint="eastAsia"/>
          <w:szCs w:val="21"/>
        </w:rPr>
        <w:t>将棒调至垂直的被试，更容易将自己的身体调至垂直，也更容易从复杂图形中找出简单图形</w:t>
      </w:r>
      <w:r w:rsidR="007C3603" w:rsidRPr="000F107F">
        <w:rPr>
          <w:rFonts w:ascii="宋体" w:eastAsia="宋体" w:hAnsi="宋体" w:hint="eastAsia"/>
          <w:szCs w:val="21"/>
        </w:rPr>
        <w:t>(</w:t>
      </w:r>
      <w:r w:rsidR="0073498F" w:rsidRPr="000F107F">
        <w:rPr>
          <w:rFonts w:ascii="Times New Roman" w:eastAsia="宋体" w:hAnsi="Times New Roman" w:cs="Times New Roman"/>
          <w:szCs w:val="21"/>
        </w:rPr>
        <w:t>Witkin et al., 1977</w:t>
      </w:r>
      <w:r w:rsidR="0073498F" w:rsidRPr="000F107F">
        <w:rPr>
          <w:rFonts w:ascii="宋体" w:eastAsia="宋体" w:hAnsi="宋体"/>
          <w:szCs w:val="21"/>
        </w:rPr>
        <w:t>)</w:t>
      </w:r>
      <w:r w:rsidR="0073498F" w:rsidRPr="000F107F">
        <w:rPr>
          <w:rFonts w:ascii="宋体" w:eastAsia="宋体" w:hAnsi="宋体" w:hint="eastAsia"/>
          <w:szCs w:val="21"/>
        </w:rPr>
        <w:t>。</w:t>
      </w:r>
    </w:p>
    <w:p w14:paraId="174E3D90" w14:textId="33BB2727" w:rsidR="00A74F9F" w:rsidRPr="000F107F" w:rsidRDefault="00A74F9F" w:rsidP="005E37A8">
      <w:pPr>
        <w:ind w:firstLineChars="200" w:firstLine="420"/>
        <w:rPr>
          <w:rFonts w:ascii="宋体" w:eastAsia="宋体" w:hAnsi="宋体"/>
          <w:szCs w:val="21"/>
        </w:rPr>
      </w:pPr>
      <w:r w:rsidRPr="000F107F">
        <w:rPr>
          <w:rFonts w:ascii="宋体" w:eastAsia="宋体" w:hAnsi="宋体" w:hint="eastAsia"/>
          <w:szCs w:val="21"/>
        </w:rPr>
        <w:t>倾向于以外在参照作为心理活动依据的</w:t>
      </w:r>
      <w:proofErr w:type="gramStart"/>
      <w:r w:rsidRPr="000F107F">
        <w:rPr>
          <w:rFonts w:ascii="宋体" w:eastAsia="宋体" w:hAnsi="宋体" w:hint="eastAsia"/>
          <w:szCs w:val="21"/>
        </w:rPr>
        <w:t>个</w:t>
      </w:r>
      <w:proofErr w:type="gramEnd"/>
      <w:r w:rsidRPr="000F107F">
        <w:rPr>
          <w:rFonts w:ascii="宋体" w:eastAsia="宋体" w:hAnsi="宋体" w:hint="eastAsia"/>
          <w:szCs w:val="21"/>
        </w:rPr>
        <w:t>体被称为场依存性者，倾向于以内在参照作为心理活动依据的</w:t>
      </w:r>
      <w:proofErr w:type="gramStart"/>
      <w:r w:rsidRPr="000F107F">
        <w:rPr>
          <w:rFonts w:ascii="宋体" w:eastAsia="宋体" w:hAnsi="宋体" w:hint="eastAsia"/>
          <w:szCs w:val="21"/>
        </w:rPr>
        <w:t>个</w:t>
      </w:r>
      <w:proofErr w:type="gramEnd"/>
      <w:r w:rsidRPr="000F107F">
        <w:rPr>
          <w:rFonts w:ascii="宋体" w:eastAsia="宋体" w:hAnsi="宋体" w:hint="eastAsia"/>
          <w:szCs w:val="21"/>
        </w:rPr>
        <w:t>体被称为场独立性者(李寿欣,宋广文,</w:t>
      </w:r>
      <w:r w:rsidRPr="000F107F">
        <w:rPr>
          <w:rFonts w:ascii="宋体" w:eastAsia="宋体" w:hAnsi="宋体"/>
          <w:szCs w:val="21"/>
        </w:rPr>
        <w:t xml:space="preserve"> 1999)</w:t>
      </w:r>
      <w:r w:rsidRPr="000F107F">
        <w:rPr>
          <w:rFonts w:ascii="宋体" w:eastAsia="宋体" w:hAnsi="宋体" w:hint="eastAsia"/>
          <w:szCs w:val="21"/>
        </w:rPr>
        <w:t>。</w:t>
      </w:r>
      <w:r w:rsidR="00EE25E2" w:rsidRPr="000F107F">
        <w:rPr>
          <w:rFonts w:ascii="宋体" w:eastAsia="宋体" w:hAnsi="宋体" w:hint="eastAsia"/>
          <w:szCs w:val="21"/>
        </w:rPr>
        <w:t>两者之间在许多方面存在差异。</w:t>
      </w:r>
      <w:r w:rsidR="0044795F" w:rsidRPr="000F107F">
        <w:rPr>
          <w:rFonts w:ascii="宋体" w:eastAsia="宋体" w:hAnsi="宋体" w:hint="eastAsia"/>
          <w:szCs w:val="21"/>
        </w:rPr>
        <w:t>场依存性者是社会导向(</w:t>
      </w:r>
      <w:r w:rsidR="0044795F" w:rsidRPr="000F107F">
        <w:rPr>
          <w:rFonts w:ascii="Times New Roman" w:eastAsia="宋体" w:hAnsi="Times New Roman" w:cs="Times New Roman"/>
          <w:szCs w:val="21"/>
        </w:rPr>
        <w:t>social orientation</w:t>
      </w:r>
      <w:r w:rsidR="0044795F" w:rsidRPr="000F107F">
        <w:rPr>
          <w:rFonts w:ascii="宋体" w:eastAsia="宋体" w:hAnsi="宋体"/>
          <w:szCs w:val="21"/>
        </w:rPr>
        <w:t>)</w:t>
      </w:r>
      <w:r w:rsidR="0044795F" w:rsidRPr="000F107F">
        <w:rPr>
          <w:rFonts w:ascii="宋体" w:eastAsia="宋体" w:hAnsi="宋体" w:hint="eastAsia"/>
          <w:szCs w:val="21"/>
        </w:rPr>
        <w:t>，他们对社会线索(</w:t>
      </w:r>
      <w:r w:rsidR="0044795F" w:rsidRPr="000F107F">
        <w:rPr>
          <w:rFonts w:ascii="Times New Roman" w:eastAsia="宋体" w:hAnsi="Times New Roman" w:cs="Times New Roman"/>
          <w:szCs w:val="21"/>
        </w:rPr>
        <w:t>social cues</w:t>
      </w:r>
      <w:r w:rsidR="0044795F" w:rsidRPr="000F107F">
        <w:rPr>
          <w:rFonts w:ascii="宋体" w:eastAsia="宋体" w:hAnsi="宋体"/>
          <w:szCs w:val="21"/>
        </w:rPr>
        <w:t>)</w:t>
      </w:r>
      <w:r w:rsidR="0044795F" w:rsidRPr="000F107F">
        <w:rPr>
          <w:rFonts w:ascii="宋体" w:eastAsia="宋体" w:hAnsi="宋体" w:hint="eastAsia"/>
          <w:szCs w:val="21"/>
        </w:rPr>
        <w:t>有更高的注意，例如更多地看别人的脸，对别人的感受</w:t>
      </w:r>
      <w:r w:rsidR="00B552CA">
        <w:rPr>
          <w:rFonts w:ascii="宋体" w:eastAsia="宋体" w:hAnsi="宋体" w:hint="eastAsia"/>
          <w:szCs w:val="21"/>
        </w:rPr>
        <w:t>和</w:t>
      </w:r>
      <w:r w:rsidR="0044795F" w:rsidRPr="000F107F">
        <w:rPr>
          <w:rFonts w:ascii="宋体" w:eastAsia="宋体" w:hAnsi="宋体" w:hint="eastAsia"/>
          <w:szCs w:val="21"/>
        </w:rPr>
        <w:t>想法更加关心(</w:t>
      </w:r>
      <w:proofErr w:type="spellStart"/>
      <w:r w:rsidR="0044795F" w:rsidRPr="000F107F">
        <w:rPr>
          <w:rFonts w:ascii="Times New Roman" w:eastAsia="宋体" w:hAnsi="Times New Roman" w:cs="Times New Roman"/>
          <w:szCs w:val="21"/>
        </w:rPr>
        <w:t>Konstadt</w:t>
      </w:r>
      <w:proofErr w:type="spellEnd"/>
      <w:r w:rsidR="0044795F" w:rsidRPr="000F107F">
        <w:rPr>
          <w:rFonts w:ascii="Times New Roman" w:eastAsia="宋体" w:hAnsi="Times New Roman" w:cs="Times New Roman"/>
          <w:szCs w:val="21"/>
        </w:rPr>
        <w:t xml:space="preserve"> &amp; Forman, 1965; </w:t>
      </w:r>
      <w:proofErr w:type="spellStart"/>
      <w:r w:rsidR="0044795F" w:rsidRPr="000F107F">
        <w:rPr>
          <w:rFonts w:ascii="Times New Roman" w:eastAsia="宋体" w:hAnsi="Times New Roman" w:cs="Times New Roman"/>
          <w:szCs w:val="21"/>
        </w:rPr>
        <w:t>Nevill</w:t>
      </w:r>
      <w:proofErr w:type="spellEnd"/>
      <w:r w:rsidR="0044795F" w:rsidRPr="000F107F">
        <w:rPr>
          <w:rFonts w:ascii="Times New Roman" w:eastAsia="宋体" w:hAnsi="Times New Roman" w:cs="Times New Roman"/>
          <w:szCs w:val="21"/>
        </w:rPr>
        <w:t>, 1972)</w:t>
      </w:r>
      <w:r w:rsidR="0044795F" w:rsidRPr="000F107F">
        <w:rPr>
          <w:rFonts w:ascii="宋体" w:eastAsia="宋体" w:hAnsi="宋体" w:hint="eastAsia"/>
          <w:szCs w:val="21"/>
        </w:rPr>
        <w:t>；他们的态度和感受更多地受外部信息的影响</w:t>
      </w:r>
      <w:r w:rsidR="0044795F" w:rsidRPr="000F107F">
        <w:rPr>
          <w:rFonts w:ascii="Times New Roman" w:eastAsia="宋体" w:hAnsi="Times New Roman" w:cs="Times New Roman"/>
          <w:szCs w:val="21"/>
        </w:rPr>
        <w:t>(Linton, 1952)</w:t>
      </w:r>
      <w:r w:rsidR="0044795F" w:rsidRPr="000F107F">
        <w:rPr>
          <w:rFonts w:ascii="宋体" w:eastAsia="宋体" w:hAnsi="宋体" w:hint="eastAsia"/>
          <w:szCs w:val="21"/>
        </w:rPr>
        <w:t>；他们更喜欢与别人保持关系的感觉，例如场依存性者在与人交流中</w:t>
      </w:r>
      <w:r w:rsidR="00B552CA">
        <w:rPr>
          <w:rFonts w:ascii="宋体" w:eastAsia="宋体" w:hAnsi="宋体" w:hint="eastAsia"/>
          <w:szCs w:val="21"/>
        </w:rPr>
        <w:t>会</w:t>
      </w:r>
      <w:r w:rsidR="0044795F" w:rsidRPr="000F107F">
        <w:rPr>
          <w:rFonts w:ascii="宋体" w:eastAsia="宋体" w:hAnsi="宋体" w:hint="eastAsia"/>
          <w:szCs w:val="21"/>
        </w:rPr>
        <w:t>和对方空间上更加接近</w:t>
      </w:r>
      <w:r w:rsidR="0044795F" w:rsidRPr="000F107F">
        <w:rPr>
          <w:rFonts w:ascii="Times New Roman" w:eastAsia="宋体" w:hAnsi="Times New Roman" w:cs="Times New Roman"/>
          <w:szCs w:val="21"/>
        </w:rPr>
        <w:t>(Holl</w:t>
      </w:r>
      <w:r w:rsidR="00E775D8">
        <w:rPr>
          <w:rFonts w:ascii="Times New Roman" w:eastAsia="宋体" w:hAnsi="Times New Roman" w:cs="Times New Roman" w:hint="eastAsia"/>
          <w:szCs w:val="21"/>
        </w:rPr>
        <w:t>e</w:t>
      </w:r>
      <w:r w:rsidR="0044795F" w:rsidRPr="000F107F">
        <w:rPr>
          <w:rFonts w:ascii="Times New Roman" w:eastAsia="宋体" w:hAnsi="Times New Roman" w:cs="Times New Roman"/>
          <w:szCs w:val="21"/>
        </w:rPr>
        <w:t>y, 1972)</w:t>
      </w:r>
      <w:r w:rsidR="0044795F" w:rsidRPr="000F107F">
        <w:rPr>
          <w:rFonts w:ascii="宋体" w:eastAsia="宋体" w:hAnsi="宋体" w:hint="eastAsia"/>
          <w:szCs w:val="21"/>
        </w:rPr>
        <w:t>。场独立性者</w:t>
      </w:r>
      <w:r w:rsidR="00EE25E2" w:rsidRPr="000F107F">
        <w:rPr>
          <w:rFonts w:ascii="宋体" w:eastAsia="宋体" w:hAnsi="宋体" w:hint="eastAsia"/>
          <w:szCs w:val="21"/>
        </w:rPr>
        <w:t>是冷漠导向(</w:t>
      </w:r>
      <w:r w:rsidR="00EE25E2" w:rsidRPr="000F107F">
        <w:rPr>
          <w:rFonts w:ascii="Times New Roman" w:eastAsia="宋体" w:hAnsi="Times New Roman" w:cs="Times New Roman"/>
          <w:szCs w:val="21"/>
        </w:rPr>
        <w:t>impersonal orientation</w:t>
      </w:r>
      <w:r w:rsidR="00EE25E2" w:rsidRPr="000F107F">
        <w:rPr>
          <w:rFonts w:ascii="宋体" w:eastAsia="宋体" w:hAnsi="宋体"/>
          <w:szCs w:val="21"/>
        </w:rPr>
        <w:t>)</w:t>
      </w:r>
      <w:r w:rsidR="00EE25E2" w:rsidRPr="000F107F">
        <w:rPr>
          <w:rFonts w:ascii="宋体" w:eastAsia="宋体" w:hAnsi="宋体" w:hint="eastAsia"/>
          <w:szCs w:val="21"/>
        </w:rPr>
        <w:t>，他们通常被描述为“不敏感”、“疏远”、“个人主义”</w:t>
      </w:r>
      <w:r w:rsidR="00EE25E2" w:rsidRPr="000F107F">
        <w:rPr>
          <w:rFonts w:ascii="Times New Roman" w:eastAsia="宋体" w:hAnsi="Times New Roman" w:cs="Times New Roman"/>
          <w:szCs w:val="21"/>
        </w:rPr>
        <w:t>(Pemberton, 1952)</w:t>
      </w:r>
      <w:r w:rsidR="00EE25E2" w:rsidRPr="000F107F">
        <w:rPr>
          <w:rFonts w:ascii="宋体" w:eastAsia="宋体" w:hAnsi="宋体" w:hint="eastAsia"/>
          <w:szCs w:val="21"/>
        </w:rPr>
        <w:t>。</w:t>
      </w:r>
    </w:p>
    <w:p w14:paraId="153E10CD" w14:textId="0AD7AF57" w:rsidR="006E4B8F" w:rsidRPr="000F107F" w:rsidRDefault="006E4B8F" w:rsidP="005E37A8">
      <w:pPr>
        <w:ind w:firstLineChars="200" w:firstLine="420"/>
        <w:rPr>
          <w:rFonts w:ascii="宋体" w:eastAsia="宋体" w:hAnsi="宋体"/>
          <w:szCs w:val="21"/>
        </w:rPr>
      </w:pPr>
      <w:r w:rsidRPr="000F107F">
        <w:rPr>
          <w:rFonts w:ascii="宋体" w:eastAsia="宋体" w:hAnsi="宋体" w:hint="eastAsia"/>
          <w:szCs w:val="21"/>
        </w:rPr>
        <w:lastRenderedPageBreak/>
        <w:t>场依存性—独立性在时间维度上相当稳定</w:t>
      </w:r>
      <w:r w:rsidRPr="000F107F">
        <w:rPr>
          <w:rFonts w:ascii="Times New Roman" w:eastAsia="宋体" w:hAnsi="Times New Roman" w:cs="Times New Roman"/>
          <w:szCs w:val="21"/>
        </w:rPr>
        <w:t xml:space="preserve">(Bauman, 1951; </w:t>
      </w:r>
      <w:proofErr w:type="spellStart"/>
      <w:r w:rsidRPr="000F107F">
        <w:rPr>
          <w:rFonts w:ascii="Times New Roman" w:eastAsia="宋体" w:hAnsi="Times New Roman" w:cs="Times New Roman"/>
          <w:szCs w:val="21"/>
        </w:rPr>
        <w:t>Faterson</w:t>
      </w:r>
      <w:proofErr w:type="spellEnd"/>
      <w:r w:rsidRPr="000F107F">
        <w:rPr>
          <w:rFonts w:ascii="Times New Roman" w:eastAsia="宋体" w:hAnsi="Times New Roman" w:cs="Times New Roman"/>
          <w:szCs w:val="21"/>
        </w:rPr>
        <w:t xml:space="preserve"> &amp; Witkin, 1970)</w:t>
      </w:r>
      <w:r w:rsidRPr="000F107F">
        <w:rPr>
          <w:rFonts w:ascii="宋体" w:eastAsia="宋体" w:hAnsi="宋体" w:hint="eastAsia"/>
          <w:szCs w:val="21"/>
        </w:rPr>
        <w:t>，并且在不同任务上也体现较强的稳定性，只要这些任务的解决需要从背景(</w:t>
      </w:r>
      <w:r w:rsidRPr="00E775D8">
        <w:rPr>
          <w:rFonts w:ascii="Times New Roman" w:eastAsia="宋体" w:hAnsi="Times New Roman" w:cs="Times New Roman"/>
          <w:szCs w:val="21"/>
        </w:rPr>
        <w:t>context</w:t>
      </w:r>
      <w:r w:rsidRPr="000F107F">
        <w:rPr>
          <w:rFonts w:ascii="宋体" w:eastAsia="宋体" w:hAnsi="宋体"/>
          <w:szCs w:val="21"/>
        </w:rPr>
        <w:t>)</w:t>
      </w:r>
      <w:r w:rsidRPr="000F107F">
        <w:rPr>
          <w:rFonts w:ascii="宋体" w:eastAsia="宋体" w:hAnsi="宋体" w:hint="eastAsia"/>
          <w:szCs w:val="21"/>
        </w:rPr>
        <w:t>中抽取重要的部分</w:t>
      </w:r>
      <w:r w:rsidR="00681609" w:rsidRPr="000F107F">
        <w:rPr>
          <w:rFonts w:ascii="Times New Roman" w:eastAsia="宋体" w:hAnsi="Times New Roman" w:cs="Times New Roman"/>
          <w:szCs w:val="21"/>
        </w:rPr>
        <w:t>(Witkin et al., 1977)</w:t>
      </w:r>
      <w:r w:rsidR="00681609" w:rsidRPr="000F107F">
        <w:rPr>
          <w:rFonts w:ascii="宋体" w:eastAsia="宋体" w:hAnsi="宋体" w:hint="eastAsia"/>
          <w:szCs w:val="21"/>
        </w:rPr>
        <w:t>。</w:t>
      </w:r>
      <w:r w:rsidR="006F376E" w:rsidRPr="000F107F">
        <w:rPr>
          <w:rFonts w:ascii="宋体" w:eastAsia="宋体" w:hAnsi="宋体" w:hint="eastAsia"/>
          <w:szCs w:val="21"/>
        </w:rPr>
        <w:t>在缺乏组织性的刺激材料中，场独立性者更能将刺激材料</w:t>
      </w:r>
      <w:proofErr w:type="gramStart"/>
      <w:r w:rsidR="006F376E" w:rsidRPr="000F107F">
        <w:rPr>
          <w:rFonts w:ascii="宋体" w:eastAsia="宋体" w:hAnsi="宋体" w:hint="eastAsia"/>
          <w:szCs w:val="21"/>
        </w:rPr>
        <w:t>分解再</w:t>
      </w:r>
      <w:proofErr w:type="gramEnd"/>
      <w:r w:rsidR="006F376E" w:rsidRPr="000F107F">
        <w:rPr>
          <w:rFonts w:ascii="宋体" w:eastAsia="宋体" w:hAnsi="宋体" w:hint="eastAsia"/>
          <w:szCs w:val="21"/>
        </w:rPr>
        <w:t>重新组织起来，例如</w:t>
      </w:r>
      <w:r w:rsidR="006F376E" w:rsidRPr="000F107F">
        <w:rPr>
          <w:rFonts w:ascii="Times New Roman" w:eastAsia="宋体" w:hAnsi="Times New Roman" w:cs="Times New Roman"/>
          <w:szCs w:val="21"/>
        </w:rPr>
        <w:t>Moore</w:t>
      </w:r>
      <w:r w:rsidR="006F376E" w:rsidRPr="000F107F">
        <w:rPr>
          <w:rFonts w:ascii="宋体" w:eastAsia="宋体" w:hAnsi="宋体" w:hint="eastAsia"/>
          <w:szCs w:val="21"/>
        </w:rPr>
        <w:t>和</w:t>
      </w:r>
      <w:r w:rsidR="006F376E" w:rsidRPr="000F107F">
        <w:rPr>
          <w:rFonts w:ascii="Times New Roman" w:eastAsia="宋体" w:hAnsi="Times New Roman" w:cs="Times New Roman"/>
          <w:szCs w:val="21"/>
        </w:rPr>
        <w:t>Warm</w:t>
      </w:r>
      <w:r w:rsidR="006F376E" w:rsidRPr="000F107F">
        <w:rPr>
          <w:rFonts w:ascii="宋体" w:eastAsia="宋体" w:hAnsi="宋体"/>
          <w:szCs w:val="21"/>
        </w:rPr>
        <w:t>(1970)</w:t>
      </w:r>
      <w:r w:rsidR="006F376E" w:rsidRPr="000F107F">
        <w:rPr>
          <w:rFonts w:ascii="宋体" w:eastAsia="宋体" w:hAnsi="宋体" w:hint="eastAsia"/>
          <w:szCs w:val="21"/>
        </w:rPr>
        <w:t>研究发现，棒框实验的误差和罗夏墨迹图的得分呈显著的负相关，也就是说场独立性者在对罗夏墨迹图的描述中更能提取出</w:t>
      </w:r>
      <w:r w:rsidR="00B552CA">
        <w:rPr>
          <w:rFonts w:ascii="宋体" w:eastAsia="宋体" w:hAnsi="宋体" w:hint="eastAsia"/>
          <w:szCs w:val="21"/>
        </w:rPr>
        <w:t>元素并</w:t>
      </w:r>
      <w:r w:rsidR="006F376E" w:rsidRPr="000F107F">
        <w:rPr>
          <w:rFonts w:ascii="宋体" w:eastAsia="宋体" w:hAnsi="宋体" w:hint="eastAsia"/>
          <w:szCs w:val="21"/>
        </w:rPr>
        <w:t>构成一个画面，而场依存性者更多地认为罗夏墨迹图“就是那个样子”。</w:t>
      </w:r>
      <w:r w:rsidR="00A74F9F" w:rsidRPr="000F107F">
        <w:rPr>
          <w:rFonts w:ascii="宋体" w:eastAsia="宋体" w:hAnsi="宋体" w:hint="eastAsia"/>
          <w:szCs w:val="21"/>
        </w:rPr>
        <w:t>在有关言语材料的任务中，场依存—独立性也有较强的稳定性，</w:t>
      </w:r>
      <w:proofErr w:type="spellStart"/>
      <w:r w:rsidR="00A74F9F" w:rsidRPr="000F107F">
        <w:rPr>
          <w:rFonts w:ascii="Times New Roman" w:eastAsia="宋体" w:hAnsi="Times New Roman" w:cs="Times New Roman"/>
          <w:szCs w:val="21"/>
        </w:rPr>
        <w:t>Stasz</w:t>
      </w:r>
      <w:proofErr w:type="spellEnd"/>
      <w:r w:rsidR="00E775D8">
        <w:rPr>
          <w:rFonts w:ascii="Times New Roman" w:eastAsia="宋体" w:hAnsi="Times New Roman" w:cs="Times New Roman" w:hint="eastAsia"/>
          <w:szCs w:val="21"/>
        </w:rPr>
        <w:t>等人</w:t>
      </w:r>
      <w:r w:rsidR="00A74F9F" w:rsidRPr="000F107F">
        <w:rPr>
          <w:rFonts w:ascii="宋体" w:eastAsia="宋体" w:hAnsi="宋体"/>
          <w:szCs w:val="21"/>
        </w:rPr>
        <w:t>(1974)</w:t>
      </w:r>
      <w:r w:rsidR="00A74F9F" w:rsidRPr="000F107F">
        <w:rPr>
          <w:rFonts w:ascii="宋体" w:eastAsia="宋体" w:hAnsi="宋体" w:hint="eastAsia"/>
          <w:szCs w:val="21"/>
        </w:rPr>
        <w:t>研究发现，对于概念，例如“文化”、“社会”、“文明”，场依存性者对它们少做区分，将所有概念归入一个大的集合中，而场独立性者将所有的概念分成多个小的、联系紧密的、相互重合很小的集合。</w:t>
      </w:r>
    </w:p>
    <w:p w14:paraId="71C2BB9F" w14:textId="3537890B" w:rsidR="006F376E" w:rsidRPr="000F107F" w:rsidRDefault="00EE25E2" w:rsidP="005E37A8">
      <w:pPr>
        <w:ind w:firstLineChars="200" w:firstLine="420"/>
        <w:rPr>
          <w:rFonts w:ascii="宋体" w:eastAsia="宋体" w:hAnsi="宋体"/>
          <w:szCs w:val="21"/>
        </w:rPr>
      </w:pPr>
      <w:r w:rsidRPr="000F107F">
        <w:rPr>
          <w:rFonts w:ascii="宋体" w:eastAsia="宋体" w:hAnsi="宋体" w:hint="eastAsia"/>
          <w:szCs w:val="21"/>
        </w:rPr>
        <w:t>在西方社会中，男性和女性的场依存—独立性存在微小但持续的性别差异，这种差异从青少年时期开始出现，女性平均表现出更高的场依存性</w:t>
      </w:r>
      <w:r w:rsidRPr="000F107F">
        <w:rPr>
          <w:rFonts w:ascii="Times New Roman" w:eastAsia="宋体" w:hAnsi="Times New Roman" w:cs="Times New Roman"/>
          <w:szCs w:val="21"/>
        </w:rPr>
        <w:t>(Witkin</w:t>
      </w:r>
      <w:r w:rsidR="00760901" w:rsidRPr="000F107F">
        <w:rPr>
          <w:rFonts w:ascii="Times New Roman" w:eastAsia="宋体" w:hAnsi="Times New Roman" w:cs="Times New Roman"/>
          <w:szCs w:val="21"/>
        </w:rPr>
        <w:t xml:space="preserve"> et al.</w:t>
      </w:r>
      <w:r w:rsidRPr="000F107F">
        <w:rPr>
          <w:rFonts w:ascii="Times New Roman" w:eastAsia="宋体" w:hAnsi="Times New Roman" w:cs="Times New Roman"/>
          <w:szCs w:val="21"/>
        </w:rPr>
        <w:t>, 197</w:t>
      </w:r>
      <w:r w:rsidR="00760901" w:rsidRPr="000F107F">
        <w:rPr>
          <w:rFonts w:ascii="Times New Roman" w:eastAsia="宋体" w:hAnsi="Times New Roman" w:cs="Times New Roman"/>
          <w:szCs w:val="21"/>
        </w:rPr>
        <w:t>7</w:t>
      </w:r>
      <w:r w:rsidRPr="000F107F">
        <w:rPr>
          <w:rFonts w:ascii="Times New Roman" w:eastAsia="宋体" w:hAnsi="Times New Roman" w:cs="Times New Roman"/>
          <w:szCs w:val="21"/>
        </w:rPr>
        <w:t>)</w:t>
      </w:r>
      <w:r w:rsidRPr="000F107F">
        <w:rPr>
          <w:rFonts w:ascii="宋体" w:eastAsia="宋体" w:hAnsi="宋体" w:hint="eastAsia"/>
          <w:szCs w:val="21"/>
        </w:rPr>
        <w:t>。跨文化的研究发现，</w:t>
      </w:r>
      <w:r w:rsidR="00760901" w:rsidRPr="000F107F">
        <w:rPr>
          <w:rFonts w:ascii="宋体" w:eastAsia="宋体" w:hAnsi="宋体" w:hint="eastAsia"/>
          <w:szCs w:val="21"/>
        </w:rPr>
        <w:t>在一些狩猎社会和一些农业社会，性别差异并不显著，</w:t>
      </w:r>
      <w:r w:rsidRPr="000F107F">
        <w:rPr>
          <w:rFonts w:ascii="宋体" w:eastAsia="宋体" w:hAnsi="宋体" w:hint="eastAsia"/>
          <w:szCs w:val="21"/>
        </w:rPr>
        <w:t>场依存—独立性的性别差异和</w:t>
      </w:r>
      <w:r w:rsidR="00760901" w:rsidRPr="000F107F">
        <w:rPr>
          <w:rFonts w:ascii="宋体" w:eastAsia="宋体" w:hAnsi="宋体" w:hint="eastAsia"/>
          <w:szCs w:val="21"/>
        </w:rPr>
        <w:t>社会化有关</w:t>
      </w:r>
      <w:r w:rsidR="00760901" w:rsidRPr="000F107F">
        <w:rPr>
          <w:rFonts w:ascii="Times New Roman" w:eastAsia="宋体" w:hAnsi="Times New Roman" w:cs="Times New Roman"/>
          <w:szCs w:val="21"/>
        </w:rPr>
        <w:t>(Witkin &amp; Berry, 1975)</w:t>
      </w:r>
      <w:r w:rsidR="00760901" w:rsidRPr="000F107F">
        <w:rPr>
          <w:rFonts w:ascii="宋体" w:eastAsia="宋体" w:hAnsi="宋体" w:hint="eastAsia"/>
          <w:szCs w:val="21"/>
        </w:rPr>
        <w:t>。</w:t>
      </w:r>
    </w:p>
    <w:p w14:paraId="2E9143B6" w14:textId="0DDB7885" w:rsidR="00760901" w:rsidRPr="000F107F" w:rsidRDefault="00760901" w:rsidP="005E37A8">
      <w:pPr>
        <w:ind w:firstLineChars="200" w:firstLine="420"/>
        <w:rPr>
          <w:rFonts w:ascii="宋体" w:eastAsia="宋体" w:hAnsi="宋体"/>
          <w:szCs w:val="21"/>
        </w:rPr>
      </w:pPr>
      <w:r w:rsidRPr="000F107F">
        <w:rPr>
          <w:rFonts w:ascii="宋体" w:eastAsia="宋体" w:hAnsi="宋体" w:hint="eastAsia"/>
          <w:szCs w:val="21"/>
        </w:rPr>
        <w:t>本实验基于</w:t>
      </w:r>
      <w:r w:rsidRPr="00B552CA">
        <w:rPr>
          <w:rFonts w:ascii="Times New Roman" w:eastAsia="宋体" w:hAnsi="Times New Roman" w:cs="Times New Roman"/>
          <w:szCs w:val="21"/>
        </w:rPr>
        <w:t>Witkin</w:t>
      </w:r>
      <w:r w:rsidRPr="000F107F">
        <w:rPr>
          <w:rFonts w:ascii="宋体" w:eastAsia="宋体" w:hAnsi="宋体" w:hint="eastAsia"/>
          <w:szCs w:val="21"/>
        </w:rPr>
        <w:t>设计的经典实验范式，</w:t>
      </w:r>
      <w:proofErr w:type="gramStart"/>
      <w:r w:rsidRPr="000F107F">
        <w:rPr>
          <w:rFonts w:ascii="宋体" w:eastAsia="宋体" w:hAnsi="宋体" w:hint="eastAsia"/>
          <w:szCs w:val="21"/>
        </w:rPr>
        <w:t>研究场</w:t>
      </w:r>
      <w:proofErr w:type="gramEnd"/>
      <w:r w:rsidRPr="000F107F">
        <w:rPr>
          <w:rFonts w:ascii="宋体" w:eastAsia="宋体" w:hAnsi="宋体" w:hint="eastAsia"/>
          <w:szCs w:val="21"/>
        </w:rPr>
        <w:t>依存—独立性在棒框实验和镶嵌图形测验下的一致性，并</w:t>
      </w:r>
      <w:proofErr w:type="gramStart"/>
      <w:r w:rsidRPr="000F107F">
        <w:rPr>
          <w:rFonts w:ascii="宋体" w:eastAsia="宋体" w:hAnsi="宋体" w:hint="eastAsia"/>
          <w:szCs w:val="21"/>
        </w:rPr>
        <w:t>探究场</w:t>
      </w:r>
      <w:proofErr w:type="gramEnd"/>
      <w:r w:rsidRPr="000F107F">
        <w:rPr>
          <w:rFonts w:ascii="宋体" w:eastAsia="宋体" w:hAnsi="宋体" w:hint="eastAsia"/>
          <w:szCs w:val="21"/>
        </w:rPr>
        <w:t>依存—独立性的性别差异。每个被试先后接受棒框实验和镶嵌图形测验，记录被试的棒框实验平均误差和镶嵌图形的成绩。预期结果为棒框实验的平均误差和镶嵌图形成绩</w:t>
      </w:r>
      <w:r w:rsidR="00AB2B7E" w:rsidRPr="000F107F">
        <w:rPr>
          <w:rFonts w:ascii="宋体" w:eastAsia="宋体" w:hAnsi="宋体" w:hint="eastAsia"/>
          <w:szCs w:val="21"/>
        </w:rPr>
        <w:t>有显著的负相关，</w:t>
      </w:r>
      <w:commentRangeStart w:id="12"/>
      <w:r w:rsidR="00AB2B7E" w:rsidRPr="000F107F">
        <w:rPr>
          <w:rFonts w:ascii="宋体" w:eastAsia="宋体" w:hAnsi="宋体" w:hint="eastAsia"/>
          <w:szCs w:val="21"/>
        </w:rPr>
        <w:t>且男女的棒框实验平均误差和镶嵌图形测验成绩存在显著差异</w:t>
      </w:r>
      <w:r w:rsidR="008B013D" w:rsidRPr="000F107F">
        <w:rPr>
          <w:rFonts w:ascii="宋体" w:eastAsia="宋体" w:hAnsi="宋体" w:hint="eastAsia"/>
          <w:szCs w:val="21"/>
        </w:rPr>
        <w:t>，与男性相比，女性更倾向于场依存</w:t>
      </w:r>
      <w:r w:rsidR="00D00885">
        <w:rPr>
          <w:rFonts w:ascii="宋体" w:eastAsia="宋体" w:hAnsi="宋体" w:hint="eastAsia"/>
          <w:szCs w:val="21"/>
        </w:rPr>
        <w:t>性的认知方式</w:t>
      </w:r>
      <w:commentRangeEnd w:id="12"/>
      <w:r w:rsidR="008C6ED6">
        <w:rPr>
          <w:rStyle w:val="af"/>
        </w:rPr>
        <w:commentReference w:id="12"/>
      </w:r>
      <w:r w:rsidR="00AB2B7E" w:rsidRPr="000F107F">
        <w:rPr>
          <w:rFonts w:ascii="宋体" w:eastAsia="宋体" w:hAnsi="宋体" w:hint="eastAsia"/>
          <w:szCs w:val="21"/>
        </w:rPr>
        <w:t>。</w:t>
      </w:r>
    </w:p>
    <w:p w14:paraId="6E75A4AD" w14:textId="73E527A2" w:rsidR="00525B83" w:rsidRPr="000F107F" w:rsidRDefault="00525B83" w:rsidP="00525B83">
      <w:pPr>
        <w:rPr>
          <w:rFonts w:ascii="宋体" w:eastAsia="宋体" w:hAnsi="宋体"/>
          <w:sz w:val="32"/>
          <w:szCs w:val="36"/>
        </w:rPr>
      </w:pPr>
      <w:r w:rsidRPr="000F107F">
        <w:rPr>
          <w:rFonts w:ascii="宋体" w:eastAsia="宋体" w:hAnsi="宋体"/>
          <w:sz w:val="32"/>
          <w:szCs w:val="36"/>
        </w:rPr>
        <w:t>2</w:t>
      </w:r>
      <w:r w:rsidRPr="000F107F">
        <w:rPr>
          <w:rFonts w:ascii="宋体" w:eastAsia="宋体" w:hAnsi="宋体"/>
          <w:sz w:val="32"/>
          <w:szCs w:val="36"/>
        </w:rPr>
        <w:tab/>
      </w:r>
      <w:r w:rsidRPr="000F107F">
        <w:rPr>
          <w:rFonts w:ascii="宋体" w:eastAsia="宋体" w:hAnsi="宋体" w:hint="eastAsia"/>
          <w:sz w:val="32"/>
          <w:szCs w:val="36"/>
        </w:rPr>
        <w:t>方法</w:t>
      </w:r>
    </w:p>
    <w:bookmarkEnd w:id="1"/>
    <w:p w14:paraId="07EA5AC5" w14:textId="27303BB2" w:rsidR="00C7033C" w:rsidRPr="000F107F" w:rsidRDefault="00525B83">
      <w:pPr>
        <w:rPr>
          <w:rFonts w:ascii="宋体" w:eastAsia="宋体" w:hAnsi="宋体"/>
          <w:b/>
          <w:bCs/>
          <w:szCs w:val="21"/>
        </w:rPr>
      </w:pPr>
      <w:r w:rsidRPr="000F107F">
        <w:rPr>
          <w:rFonts w:ascii="宋体" w:eastAsia="宋体" w:hAnsi="宋体" w:hint="eastAsia"/>
          <w:b/>
          <w:bCs/>
          <w:szCs w:val="21"/>
        </w:rPr>
        <w:t>2</w:t>
      </w:r>
      <w:r w:rsidRPr="000F107F">
        <w:rPr>
          <w:rFonts w:ascii="宋体" w:eastAsia="宋体" w:hAnsi="宋体"/>
          <w:b/>
          <w:bCs/>
          <w:szCs w:val="21"/>
        </w:rPr>
        <w:t>.1</w:t>
      </w:r>
      <w:r w:rsidRPr="000F107F">
        <w:rPr>
          <w:rFonts w:ascii="宋体" w:eastAsia="宋体" w:hAnsi="宋体"/>
          <w:b/>
          <w:bCs/>
          <w:szCs w:val="21"/>
        </w:rPr>
        <w:tab/>
      </w:r>
      <w:r w:rsidRPr="000F107F">
        <w:rPr>
          <w:rFonts w:ascii="宋体" w:eastAsia="宋体" w:hAnsi="宋体" w:hint="eastAsia"/>
          <w:b/>
          <w:bCs/>
          <w:szCs w:val="21"/>
        </w:rPr>
        <w:t>被试</w:t>
      </w:r>
    </w:p>
    <w:p w14:paraId="006EDAD5" w14:textId="4A7263A2" w:rsidR="00525B83" w:rsidRPr="000F107F" w:rsidRDefault="00525B83" w:rsidP="00525B83">
      <w:pPr>
        <w:ind w:firstLineChars="200" w:firstLine="420"/>
        <w:rPr>
          <w:rFonts w:ascii="宋体" w:eastAsia="宋体" w:hAnsi="宋体"/>
          <w:szCs w:val="21"/>
        </w:rPr>
      </w:pPr>
      <w:r w:rsidRPr="000F107F">
        <w:rPr>
          <w:rFonts w:ascii="宋体" w:eastAsia="宋体" w:hAnsi="宋体" w:hint="eastAsia"/>
          <w:szCs w:val="21"/>
        </w:rPr>
        <w:t>被试为6</w:t>
      </w:r>
      <w:r w:rsidRPr="000F107F">
        <w:rPr>
          <w:rFonts w:ascii="宋体" w:eastAsia="宋体" w:hAnsi="宋体"/>
          <w:szCs w:val="21"/>
        </w:rPr>
        <w:t>3</w:t>
      </w:r>
      <w:r w:rsidRPr="000F107F">
        <w:rPr>
          <w:rFonts w:ascii="宋体" w:eastAsia="宋体" w:hAnsi="宋体" w:hint="eastAsia"/>
          <w:szCs w:val="21"/>
        </w:rPr>
        <w:t>名北京大学</w:t>
      </w:r>
      <w:r w:rsidR="00681609" w:rsidRPr="000F107F">
        <w:rPr>
          <w:rFonts w:ascii="宋体" w:eastAsia="宋体" w:hAnsi="宋体" w:hint="eastAsia"/>
          <w:szCs w:val="21"/>
        </w:rPr>
        <w:t>选修实验心理学的</w:t>
      </w:r>
      <w:r w:rsidRPr="000F107F">
        <w:rPr>
          <w:rFonts w:ascii="宋体" w:eastAsia="宋体" w:hAnsi="宋体" w:hint="eastAsia"/>
          <w:szCs w:val="21"/>
        </w:rPr>
        <w:t>同学，年龄在1</w:t>
      </w:r>
      <w:r w:rsidRPr="000F107F">
        <w:rPr>
          <w:rFonts w:ascii="宋体" w:eastAsia="宋体" w:hAnsi="宋体"/>
          <w:szCs w:val="21"/>
        </w:rPr>
        <w:t>8</w:t>
      </w:r>
      <w:r w:rsidRPr="000F107F">
        <w:rPr>
          <w:rFonts w:ascii="宋体" w:eastAsia="宋体" w:hAnsi="宋体" w:hint="eastAsia"/>
          <w:szCs w:val="21"/>
        </w:rPr>
        <w:t>到2</w:t>
      </w:r>
      <w:r w:rsidRPr="000F107F">
        <w:rPr>
          <w:rFonts w:ascii="宋体" w:eastAsia="宋体" w:hAnsi="宋体"/>
          <w:szCs w:val="21"/>
        </w:rPr>
        <w:t>4</w:t>
      </w:r>
      <w:r w:rsidRPr="000F107F">
        <w:rPr>
          <w:rFonts w:ascii="宋体" w:eastAsia="宋体" w:hAnsi="宋体" w:hint="eastAsia"/>
          <w:szCs w:val="21"/>
        </w:rPr>
        <w:t>岁之间，年龄的平均值为1</w:t>
      </w:r>
      <w:r w:rsidRPr="000F107F">
        <w:rPr>
          <w:rFonts w:ascii="宋体" w:eastAsia="宋体" w:hAnsi="宋体"/>
          <w:szCs w:val="21"/>
        </w:rPr>
        <w:t>9.73</w:t>
      </w:r>
      <w:r w:rsidRPr="000F107F">
        <w:rPr>
          <w:rFonts w:ascii="宋体" w:eastAsia="宋体" w:hAnsi="宋体" w:hint="eastAsia"/>
          <w:szCs w:val="21"/>
        </w:rPr>
        <w:t>，标准差为1</w:t>
      </w:r>
      <w:r w:rsidRPr="000F107F">
        <w:rPr>
          <w:rFonts w:ascii="宋体" w:eastAsia="宋体" w:hAnsi="宋体"/>
          <w:szCs w:val="21"/>
        </w:rPr>
        <w:t>.23</w:t>
      </w:r>
      <w:r w:rsidR="00C8313B" w:rsidRPr="000F107F">
        <w:rPr>
          <w:rFonts w:ascii="宋体" w:eastAsia="宋体" w:hAnsi="宋体" w:hint="eastAsia"/>
          <w:szCs w:val="21"/>
        </w:rPr>
        <w:t>。女性3</w:t>
      </w:r>
      <w:r w:rsidR="00C8313B" w:rsidRPr="000F107F">
        <w:rPr>
          <w:rFonts w:ascii="宋体" w:eastAsia="宋体" w:hAnsi="宋体"/>
          <w:szCs w:val="21"/>
        </w:rPr>
        <w:t>5</w:t>
      </w:r>
      <w:r w:rsidR="00C8313B" w:rsidRPr="000F107F">
        <w:rPr>
          <w:rFonts w:ascii="宋体" w:eastAsia="宋体" w:hAnsi="宋体" w:hint="eastAsia"/>
          <w:szCs w:val="21"/>
        </w:rPr>
        <w:t>位，男性2</w:t>
      </w:r>
      <w:r w:rsidR="00C8313B" w:rsidRPr="000F107F">
        <w:rPr>
          <w:rFonts w:ascii="宋体" w:eastAsia="宋体" w:hAnsi="宋体"/>
          <w:szCs w:val="21"/>
        </w:rPr>
        <w:t>8</w:t>
      </w:r>
      <w:r w:rsidR="00C8313B" w:rsidRPr="000F107F">
        <w:rPr>
          <w:rFonts w:ascii="宋体" w:eastAsia="宋体" w:hAnsi="宋体" w:hint="eastAsia"/>
          <w:szCs w:val="21"/>
        </w:rPr>
        <w:t>位，所有被试均为右利手，视力或矫正视力正常。</w:t>
      </w:r>
      <w:r w:rsidR="00D00885">
        <w:rPr>
          <w:rFonts w:ascii="宋体" w:eastAsia="宋体" w:hAnsi="宋体" w:hint="eastAsia"/>
          <w:szCs w:val="21"/>
        </w:rPr>
        <w:t>实验无奖励，被试在课程要求下参加实验。</w:t>
      </w:r>
    </w:p>
    <w:p w14:paraId="20CB56E1" w14:textId="527CAEDA" w:rsidR="00C8313B" w:rsidRPr="000F107F" w:rsidRDefault="00C8313B" w:rsidP="00C8313B">
      <w:pPr>
        <w:rPr>
          <w:rFonts w:ascii="宋体" w:eastAsia="宋体" w:hAnsi="宋体"/>
          <w:b/>
          <w:bCs/>
          <w:szCs w:val="21"/>
        </w:rPr>
      </w:pPr>
      <w:r w:rsidRPr="000F107F">
        <w:rPr>
          <w:rFonts w:ascii="宋体" w:eastAsia="宋体" w:hAnsi="宋体" w:hint="eastAsia"/>
          <w:b/>
          <w:bCs/>
          <w:szCs w:val="21"/>
        </w:rPr>
        <w:t>2</w:t>
      </w:r>
      <w:r w:rsidRPr="000F107F">
        <w:rPr>
          <w:rFonts w:ascii="宋体" w:eastAsia="宋体" w:hAnsi="宋体"/>
          <w:b/>
          <w:bCs/>
          <w:szCs w:val="21"/>
        </w:rPr>
        <w:t xml:space="preserve">.2 </w:t>
      </w:r>
      <w:r w:rsidRPr="000F107F">
        <w:rPr>
          <w:rFonts w:ascii="宋体" w:eastAsia="宋体" w:hAnsi="宋体" w:hint="eastAsia"/>
          <w:b/>
          <w:bCs/>
          <w:szCs w:val="21"/>
        </w:rPr>
        <w:t>仪器和材料</w:t>
      </w:r>
    </w:p>
    <w:p w14:paraId="144CCC45" w14:textId="5A3D2A74" w:rsidR="00C8313B" w:rsidRPr="000F107F" w:rsidRDefault="00C8313B" w:rsidP="00C8313B">
      <w:pPr>
        <w:ind w:firstLineChars="200" w:firstLine="420"/>
        <w:rPr>
          <w:rFonts w:ascii="宋体" w:eastAsia="宋体" w:hAnsi="宋体"/>
          <w:szCs w:val="21"/>
        </w:rPr>
      </w:pPr>
      <w:r w:rsidRPr="000F107F">
        <w:rPr>
          <w:rFonts w:ascii="宋体" w:eastAsia="宋体" w:hAnsi="宋体" w:hint="eastAsia"/>
          <w:szCs w:val="21"/>
        </w:rPr>
        <w:t>本</w:t>
      </w:r>
      <w:del w:id="13" w:author="汪 鑫" w:date="2021-10-18T09:50:00Z">
        <w:r w:rsidRPr="000F107F" w:rsidDel="006271A1">
          <w:rPr>
            <w:rFonts w:ascii="宋体" w:eastAsia="宋体" w:hAnsi="宋体" w:hint="eastAsia"/>
            <w:szCs w:val="21"/>
          </w:rPr>
          <w:delText>实验在北京大学王克桢楼1</w:delText>
        </w:r>
        <w:r w:rsidRPr="000F107F" w:rsidDel="006271A1">
          <w:rPr>
            <w:rFonts w:ascii="宋体" w:eastAsia="宋体" w:hAnsi="宋体"/>
            <w:szCs w:val="21"/>
          </w:rPr>
          <w:delText>113</w:delText>
        </w:r>
        <w:r w:rsidRPr="000F107F" w:rsidDel="006271A1">
          <w:rPr>
            <w:rFonts w:ascii="宋体" w:eastAsia="宋体" w:hAnsi="宋体" w:hint="eastAsia"/>
            <w:szCs w:val="21"/>
          </w:rPr>
          <w:delText>的桌椅上进行，</w:delText>
        </w:r>
      </w:del>
      <w:r w:rsidR="00900FD0" w:rsidRPr="000F107F">
        <w:rPr>
          <w:rFonts w:ascii="宋体" w:eastAsia="宋体" w:hAnsi="宋体" w:hint="eastAsia"/>
          <w:szCs w:val="21"/>
        </w:rPr>
        <w:t>棒框实验</w:t>
      </w:r>
      <w:r w:rsidRPr="000F107F">
        <w:rPr>
          <w:rFonts w:ascii="宋体" w:eastAsia="宋体" w:hAnsi="宋体" w:hint="eastAsia"/>
          <w:szCs w:val="21"/>
        </w:rPr>
        <w:t>所用仪器为北大青鸟B</w:t>
      </w:r>
      <w:r w:rsidRPr="000F107F">
        <w:rPr>
          <w:rFonts w:ascii="宋体" w:eastAsia="宋体" w:hAnsi="宋体"/>
          <w:szCs w:val="21"/>
        </w:rPr>
        <w:t>D-</w:t>
      </w:r>
      <w:r w:rsidRPr="000F107F">
        <w:rPr>
          <w:rFonts w:ascii="宋体" w:eastAsia="宋体" w:hAnsi="宋体" w:hint="eastAsia"/>
          <w:szCs w:val="21"/>
        </w:rPr>
        <w:t>Ⅱ</w:t>
      </w:r>
      <w:r w:rsidRPr="000F107F">
        <w:rPr>
          <w:rFonts w:ascii="宋体" w:eastAsia="宋体" w:hAnsi="宋体"/>
          <w:szCs w:val="21"/>
        </w:rPr>
        <w:t>-503</w:t>
      </w:r>
      <w:r w:rsidRPr="000F107F">
        <w:rPr>
          <w:rFonts w:ascii="宋体" w:eastAsia="宋体" w:hAnsi="宋体" w:hint="eastAsia"/>
          <w:szCs w:val="21"/>
        </w:rPr>
        <w:t>型号的棒框仪，其主要结构包括观察筒、观察面板、刻度盘和调节旋钮等</w:t>
      </w:r>
      <w:r w:rsidR="00900FD0" w:rsidRPr="000F107F">
        <w:rPr>
          <w:rFonts w:ascii="宋体" w:eastAsia="宋体" w:hAnsi="宋体" w:hint="eastAsia"/>
          <w:szCs w:val="21"/>
        </w:rPr>
        <w:t>，还有一张白纸</w:t>
      </w:r>
      <w:r w:rsidRPr="000F107F">
        <w:rPr>
          <w:rFonts w:ascii="宋体" w:eastAsia="宋体" w:hAnsi="宋体" w:hint="eastAsia"/>
          <w:szCs w:val="21"/>
        </w:rPr>
        <w:t>。</w:t>
      </w:r>
      <w:r w:rsidR="00900FD0" w:rsidRPr="000F107F">
        <w:rPr>
          <w:rFonts w:ascii="宋体" w:eastAsia="宋体" w:hAnsi="宋体" w:hint="eastAsia"/>
          <w:szCs w:val="21"/>
        </w:rPr>
        <w:t>镶嵌图形</w:t>
      </w:r>
      <w:r w:rsidR="008B013D" w:rsidRPr="000F107F">
        <w:rPr>
          <w:rFonts w:ascii="宋体" w:eastAsia="宋体" w:hAnsi="宋体" w:hint="eastAsia"/>
          <w:szCs w:val="21"/>
        </w:rPr>
        <w:t>测</w:t>
      </w:r>
      <w:r w:rsidRPr="000F107F">
        <w:rPr>
          <w:rFonts w:ascii="宋体" w:eastAsia="宋体" w:hAnsi="宋体" w:hint="eastAsia"/>
          <w:szCs w:val="21"/>
        </w:rPr>
        <w:t>验</w:t>
      </w:r>
      <w:proofErr w:type="gramStart"/>
      <w:r w:rsidRPr="000F107F">
        <w:rPr>
          <w:rFonts w:ascii="宋体" w:eastAsia="宋体" w:hAnsi="宋体" w:hint="eastAsia"/>
          <w:szCs w:val="21"/>
        </w:rPr>
        <w:t>采用陈舒永</w:t>
      </w:r>
      <w:proofErr w:type="gramEnd"/>
      <w:r w:rsidRPr="000F107F">
        <w:rPr>
          <w:rFonts w:ascii="宋体" w:eastAsia="宋体" w:hAnsi="宋体" w:hint="eastAsia"/>
          <w:szCs w:val="21"/>
        </w:rPr>
        <w:t>等(</w:t>
      </w:r>
      <w:r w:rsidRPr="000F107F">
        <w:rPr>
          <w:rFonts w:ascii="宋体" w:eastAsia="宋体" w:hAnsi="宋体"/>
          <w:szCs w:val="21"/>
        </w:rPr>
        <w:t>1989)</w:t>
      </w:r>
      <w:r w:rsidRPr="000F107F">
        <w:rPr>
          <w:rFonts w:ascii="宋体" w:eastAsia="宋体" w:hAnsi="宋体" w:hint="eastAsia"/>
          <w:szCs w:val="21"/>
        </w:rPr>
        <w:t>编制的《镶嵌图形三套》，包括</w:t>
      </w:r>
      <w:r w:rsidRPr="000F107F">
        <w:rPr>
          <w:rFonts w:ascii="宋体" w:eastAsia="宋体" w:hAnsi="宋体"/>
          <w:szCs w:val="21"/>
        </w:rPr>
        <w:t>8</w:t>
      </w:r>
      <w:r w:rsidRPr="000F107F">
        <w:rPr>
          <w:rFonts w:ascii="宋体" w:eastAsia="宋体" w:hAnsi="宋体" w:hint="eastAsia"/>
          <w:szCs w:val="21"/>
        </w:rPr>
        <w:t>个简单图形和2</w:t>
      </w:r>
      <w:r w:rsidRPr="000F107F">
        <w:rPr>
          <w:rFonts w:ascii="宋体" w:eastAsia="宋体" w:hAnsi="宋体"/>
          <w:szCs w:val="21"/>
        </w:rPr>
        <w:t>5</w:t>
      </w:r>
      <w:r w:rsidRPr="000F107F">
        <w:rPr>
          <w:rFonts w:ascii="宋体" w:eastAsia="宋体" w:hAnsi="宋体" w:hint="eastAsia"/>
          <w:szCs w:val="21"/>
        </w:rPr>
        <w:t>个复杂图形</w:t>
      </w:r>
      <w:r w:rsidR="00157D02" w:rsidRPr="000F107F">
        <w:rPr>
          <w:rFonts w:ascii="宋体" w:eastAsia="宋体" w:hAnsi="宋体" w:hint="eastAsia"/>
          <w:szCs w:val="21"/>
        </w:rPr>
        <w:t>，满分为1</w:t>
      </w:r>
      <w:r w:rsidR="00157D02" w:rsidRPr="000F107F">
        <w:rPr>
          <w:rFonts w:ascii="宋体" w:eastAsia="宋体" w:hAnsi="宋体"/>
          <w:szCs w:val="21"/>
        </w:rPr>
        <w:t>12</w:t>
      </w:r>
      <w:r w:rsidR="00157D02" w:rsidRPr="000F107F">
        <w:rPr>
          <w:rFonts w:ascii="宋体" w:eastAsia="宋体" w:hAnsi="宋体" w:hint="eastAsia"/>
          <w:szCs w:val="21"/>
        </w:rPr>
        <w:t>分。</w:t>
      </w:r>
    </w:p>
    <w:p w14:paraId="1759F07A" w14:textId="0C855F2D" w:rsidR="00C8313B" w:rsidRPr="000F107F" w:rsidRDefault="00157D02" w:rsidP="00157D02">
      <w:pPr>
        <w:rPr>
          <w:rFonts w:ascii="宋体" w:eastAsia="宋体" w:hAnsi="宋体"/>
          <w:b/>
          <w:bCs/>
        </w:rPr>
      </w:pPr>
      <w:r w:rsidRPr="000F107F">
        <w:rPr>
          <w:rFonts w:ascii="宋体" w:eastAsia="宋体" w:hAnsi="宋体" w:hint="eastAsia"/>
          <w:b/>
          <w:bCs/>
        </w:rPr>
        <w:t>2</w:t>
      </w:r>
      <w:r w:rsidRPr="000F107F">
        <w:rPr>
          <w:rFonts w:ascii="宋体" w:eastAsia="宋体" w:hAnsi="宋体"/>
          <w:b/>
          <w:bCs/>
        </w:rPr>
        <w:t xml:space="preserve">.3 </w:t>
      </w:r>
      <w:r w:rsidRPr="000F107F">
        <w:rPr>
          <w:rFonts w:ascii="宋体" w:eastAsia="宋体" w:hAnsi="宋体" w:hint="eastAsia"/>
          <w:b/>
          <w:bCs/>
        </w:rPr>
        <w:t>实验设计</w:t>
      </w:r>
    </w:p>
    <w:p w14:paraId="73A0E8FB" w14:textId="5F764A91" w:rsidR="00157D02" w:rsidRPr="000F107F" w:rsidRDefault="006946B0" w:rsidP="00157D02">
      <w:pPr>
        <w:ind w:firstLineChars="200" w:firstLine="420"/>
        <w:rPr>
          <w:rFonts w:ascii="宋体" w:eastAsia="宋体" w:hAnsi="宋体"/>
        </w:rPr>
      </w:pPr>
      <w:r w:rsidRPr="000F107F">
        <w:rPr>
          <w:rFonts w:ascii="宋体" w:eastAsia="宋体" w:hAnsi="宋体" w:hint="eastAsia"/>
        </w:rPr>
        <w:t>被试需要完成棒框实验和镶嵌图形两个实验。在棒框实验中，主试将</w:t>
      </w:r>
      <w:proofErr w:type="gramStart"/>
      <w:r w:rsidRPr="000F107F">
        <w:rPr>
          <w:rFonts w:ascii="宋体" w:eastAsia="宋体" w:hAnsi="宋体" w:hint="eastAsia"/>
        </w:rPr>
        <w:t>棒框仪中</w:t>
      </w:r>
      <w:proofErr w:type="gramEnd"/>
      <w:r w:rsidRPr="000F107F">
        <w:rPr>
          <w:rFonts w:ascii="宋体" w:eastAsia="宋体" w:hAnsi="宋体" w:hint="eastAsia"/>
        </w:rPr>
        <w:t>的方框和</w:t>
      </w:r>
      <w:proofErr w:type="gramStart"/>
      <w:r w:rsidRPr="000F107F">
        <w:rPr>
          <w:rFonts w:ascii="宋体" w:eastAsia="宋体" w:hAnsi="宋体" w:hint="eastAsia"/>
        </w:rPr>
        <w:t>棒调到</w:t>
      </w:r>
      <w:proofErr w:type="gramEnd"/>
      <w:r w:rsidRPr="000F107F">
        <w:rPr>
          <w:rFonts w:ascii="宋体" w:eastAsia="宋体" w:hAnsi="宋体" w:hint="eastAsia"/>
        </w:rPr>
        <w:t>向一侧倾斜一定角度，被试通过调节旋钮调整棒的方向，使棒尽可能垂直于地面，主</w:t>
      </w:r>
      <w:proofErr w:type="gramStart"/>
      <w:r w:rsidRPr="000F107F">
        <w:rPr>
          <w:rFonts w:ascii="宋体" w:eastAsia="宋体" w:hAnsi="宋体" w:hint="eastAsia"/>
        </w:rPr>
        <w:t>试记录</w:t>
      </w:r>
      <w:proofErr w:type="gramEnd"/>
      <w:r w:rsidRPr="000F107F">
        <w:rPr>
          <w:rFonts w:ascii="宋体" w:eastAsia="宋体" w:hAnsi="宋体" w:hint="eastAsia"/>
        </w:rPr>
        <w:t>误差角度，误差角度的操作性定义为被试调整后的棒的角度减9</w:t>
      </w:r>
      <w:r w:rsidRPr="000F107F">
        <w:rPr>
          <w:rFonts w:ascii="宋体" w:eastAsia="宋体" w:hAnsi="宋体"/>
        </w:rPr>
        <w:t>0</w:t>
      </w:r>
      <w:r w:rsidRPr="000F107F">
        <w:rPr>
          <w:rFonts w:ascii="宋体" w:eastAsia="宋体" w:hAnsi="宋体" w:hint="eastAsia"/>
        </w:rPr>
        <w:t>°，每个被试需要完成</w:t>
      </w:r>
      <w:r w:rsidRPr="000F107F">
        <w:rPr>
          <w:rFonts w:ascii="宋体" w:eastAsia="宋体" w:hAnsi="宋体"/>
        </w:rPr>
        <w:t>8</w:t>
      </w:r>
      <w:r w:rsidRPr="000F107F">
        <w:rPr>
          <w:rFonts w:ascii="宋体" w:eastAsia="宋体" w:hAnsi="宋体" w:hint="eastAsia"/>
        </w:rPr>
        <w:t>个试次</w:t>
      </w:r>
      <w:r w:rsidR="000F0E8B" w:rsidRPr="000F107F">
        <w:rPr>
          <w:rFonts w:ascii="宋体" w:eastAsia="宋体" w:hAnsi="宋体" w:hint="eastAsia"/>
        </w:rPr>
        <w:t>，计算每个被试的</w:t>
      </w:r>
      <w:r w:rsidR="002D4714" w:rsidRPr="000F107F">
        <w:rPr>
          <w:rFonts w:ascii="宋体" w:eastAsia="宋体" w:hAnsi="宋体" w:hint="eastAsia"/>
        </w:rPr>
        <w:t>平均</w:t>
      </w:r>
      <w:r w:rsidR="000F0E8B" w:rsidRPr="000F107F">
        <w:rPr>
          <w:rFonts w:ascii="宋体" w:eastAsia="宋体" w:hAnsi="宋体" w:hint="eastAsia"/>
        </w:rPr>
        <w:t>误差，用误差角度的绝对值</w:t>
      </w:r>
      <w:r w:rsidR="002D4714" w:rsidRPr="000F107F">
        <w:rPr>
          <w:rFonts w:ascii="宋体" w:eastAsia="宋体" w:hAnsi="宋体" w:hint="eastAsia"/>
        </w:rPr>
        <w:t>的平均值</w:t>
      </w:r>
      <w:r w:rsidR="000F0E8B" w:rsidRPr="000F107F">
        <w:rPr>
          <w:rFonts w:ascii="宋体" w:eastAsia="宋体" w:hAnsi="宋体" w:hint="eastAsia"/>
        </w:rPr>
        <w:t>表示。在镶嵌图形</w:t>
      </w:r>
      <w:r w:rsidR="008B013D" w:rsidRPr="000F107F">
        <w:rPr>
          <w:rFonts w:ascii="宋体" w:eastAsia="宋体" w:hAnsi="宋体" w:hint="eastAsia"/>
        </w:rPr>
        <w:t>测</w:t>
      </w:r>
      <w:r w:rsidR="000F0E8B" w:rsidRPr="000F107F">
        <w:rPr>
          <w:rFonts w:ascii="宋体" w:eastAsia="宋体" w:hAnsi="宋体" w:hint="eastAsia"/>
        </w:rPr>
        <w:t>验中，主试将图形交给被试，被试在规定时间内从复杂图形中找出简单图形并用笔描边，根据难度的不同，被试每找出一个简单图形获得1分或6分或7分，每个被试需要完成两个试次，主试</w:t>
      </w:r>
      <w:r w:rsidR="00F94FAD" w:rsidRPr="000F107F">
        <w:rPr>
          <w:rFonts w:ascii="宋体" w:eastAsia="宋体" w:hAnsi="宋体" w:hint="eastAsia"/>
        </w:rPr>
        <w:t>计算每个被试的总分，作为被试的镶嵌图形</w:t>
      </w:r>
      <w:r w:rsidR="008B013D" w:rsidRPr="000F107F">
        <w:rPr>
          <w:rFonts w:ascii="宋体" w:eastAsia="宋体" w:hAnsi="宋体" w:hint="eastAsia"/>
        </w:rPr>
        <w:t>测验</w:t>
      </w:r>
      <w:r w:rsidR="00F94FAD" w:rsidRPr="000F107F">
        <w:rPr>
          <w:rFonts w:ascii="宋体" w:eastAsia="宋体" w:hAnsi="宋体" w:hint="eastAsia"/>
        </w:rPr>
        <w:t>的成绩。本实验将棒框实验的</w:t>
      </w:r>
      <w:r w:rsidR="002D4714" w:rsidRPr="000F107F">
        <w:rPr>
          <w:rFonts w:ascii="宋体" w:eastAsia="宋体" w:hAnsi="宋体" w:hint="eastAsia"/>
        </w:rPr>
        <w:t>平均</w:t>
      </w:r>
      <w:r w:rsidR="00F94FAD" w:rsidRPr="000F107F">
        <w:rPr>
          <w:rFonts w:ascii="宋体" w:eastAsia="宋体" w:hAnsi="宋体" w:hint="eastAsia"/>
        </w:rPr>
        <w:t>误差与镶嵌图形</w:t>
      </w:r>
      <w:r w:rsidR="008B013D" w:rsidRPr="000F107F">
        <w:rPr>
          <w:rFonts w:ascii="宋体" w:eastAsia="宋体" w:hAnsi="宋体" w:hint="eastAsia"/>
        </w:rPr>
        <w:t>测验</w:t>
      </w:r>
      <w:r w:rsidR="00F94FAD" w:rsidRPr="000F107F">
        <w:rPr>
          <w:rFonts w:ascii="宋体" w:eastAsia="宋体" w:hAnsi="宋体" w:hint="eastAsia"/>
        </w:rPr>
        <w:t>的成绩作相关分析。</w:t>
      </w:r>
      <w:r w:rsidR="0045017B" w:rsidRPr="000F107F">
        <w:rPr>
          <w:rFonts w:ascii="宋体" w:eastAsia="宋体" w:hAnsi="宋体" w:hint="eastAsia"/>
        </w:rPr>
        <w:t>我们还将性别作为准自变量，将棒框实验的</w:t>
      </w:r>
      <w:r w:rsidR="002D4714" w:rsidRPr="000F107F">
        <w:rPr>
          <w:rFonts w:ascii="宋体" w:eastAsia="宋体" w:hAnsi="宋体" w:hint="eastAsia"/>
        </w:rPr>
        <w:t>平均</w:t>
      </w:r>
      <w:r w:rsidR="0045017B" w:rsidRPr="000F107F">
        <w:rPr>
          <w:rFonts w:ascii="宋体" w:eastAsia="宋体" w:hAnsi="宋体" w:hint="eastAsia"/>
        </w:rPr>
        <w:t>误差和镶嵌图形</w:t>
      </w:r>
      <w:r w:rsidR="008B013D" w:rsidRPr="000F107F">
        <w:rPr>
          <w:rFonts w:ascii="宋体" w:eastAsia="宋体" w:hAnsi="宋体" w:hint="eastAsia"/>
        </w:rPr>
        <w:t>测验</w:t>
      </w:r>
      <w:r w:rsidR="0045017B" w:rsidRPr="000F107F">
        <w:rPr>
          <w:rFonts w:ascii="宋体" w:eastAsia="宋体" w:hAnsi="宋体" w:hint="eastAsia"/>
        </w:rPr>
        <w:t>的成绩作为因变量，研究性别</w:t>
      </w:r>
      <w:r w:rsidR="00D00885">
        <w:rPr>
          <w:rFonts w:ascii="宋体" w:eastAsia="宋体" w:hAnsi="宋体" w:hint="eastAsia"/>
        </w:rPr>
        <w:t>差异</w:t>
      </w:r>
      <w:r w:rsidR="0045017B" w:rsidRPr="000F107F">
        <w:rPr>
          <w:rFonts w:ascii="宋体" w:eastAsia="宋体" w:hAnsi="宋体" w:hint="eastAsia"/>
        </w:rPr>
        <w:t>。</w:t>
      </w:r>
    </w:p>
    <w:p w14:paraId="50181704" w14:textId="552B2ECE" w:rsidR="00F01242" w:rsidRPr="000F107F" w:rsidRDefault="00F01242" w:rsidP="00157D02">
      <w:pPr>
        <w:ind w:firstLineChars="200" w:firstLine="420"/>
        <w:rPr>
          <w:rFonts w:ascii="宋体" w:eastAsia="宋体" w:hAnsi="宋体"/>
        </w:rPr>
      </w:pPr>
      <w:r w:rsidRPr="000F107F">
        <w:rPr>
          <w:rFonts w:ascii="宋体" w:eastAsia="宋体" w:hAnsi="宋体" w:hint="eastAsia"/>
        </w:rPr>
        <w:t>本实验还对潜在的额外变量进行了控制。</w:t>
      </w:r>
      <w:r w:rsidR="00DF29F4" w:rsidRPr="000F107F">
        <w:rPr>
          <w:rFonts w:ascii="宋体" w:eastAsia="宋体" w:hAnsi="宋体" w:hint="eastAsia"/>
        </w:rPr>
        <w:t>首先，在棒框实验中，为避免被试从环境中其他线索获得信息</w:t>
      </w:r>
      <w:r w:rsidR="00900FD0" w:rsidRPr="000F107F">
        <w:rPr>
          <w:rFonts w:ascii="宋体" w:eastAsia="宋体" w:hAnsi="宋体" w:hint="eastAsia"/>
        </w:rPr>
        <w:t>以及光线的影响</w:t>
      </w:r>
      <w:r w:rsidR="00DF29F4" w:rsidRPr="000F107F">
        <w:rPr>
          <w:rFonts w:ascii="宋体" w:eastAsia="宋体" w:hAnsi="宋体" w:hint="eastAsia"/>
        </w:rPr>
        <w:t>，我们要求被试紧贴着观察孔往里看，这样被试无法看到棒框之外的物品。其次，为避免顺序效应</w:t>
      </w:r>
      <w:proofErr w:type="gramStart"/>
      <w:r w:rsidR="00DF29F4" w:rsidRPr="000F107F">
        <w:rPr>
          <w:rFonts w:ascii="宋体" w:eastAsia="宋体" w:hAnsi="宋体" w:hint="eastAsia"/>
        </w:rPr>
        <w:t>对棒框</w:t>
      </w:r>
      <w:proofErr w:type="gramEnd"/>
      <w:r w:rsidR="00DF29F4" w:rsidRPr="000F107F">
        <w:rPr>
          <w:rFonts w:ascii="宋体" w:eastAsia="宋体" w:hAnsi="宋体" w:hint="eastAsia"/>
        </w:rPr>
        <w:t>实验的实验结果产生影响，我们使用了</w:t>
      </w:r>
      <w:commentRangeStart w:id="14"/>
      <w:r w:rsidR="00DF29F4" w:rsidRPr="000F107F">
        <w:rPr>
          <w:rFonts w:ascii="宋体" w:eastAsia="宋体" w:hAnsi="宋体" w:hint="eastAsia"/>
        </w:rPr>
        <w:t>A</w:t>
      </w:r>
      <w:r w:rsidR="00DF29F4" w:rsidRPr="000F107F">
        <w:rPr>
          <w:rFonts w:ascii="宋体" w:eastAsia="宋体" w:hAnsi="宋体"/>
        </w:rPr>
        <w:t>BBA</w:t>
      </w:r>
      <w:r w:rsidR="00DF29F4" w:rsidRPr="000F107F">
        <w:rPr>
          <w:rFonts w:ascii="宋体" w:eastAsia="宋体" w:hAnsi="宋体" w:hint="eastAsia"/>
        </w:rPr>
        <w:t>平衡法</w:t>
      </w:r>
      <w:commentRangeEnd w:id="14"/>
      <w:r w:rsidR="006271A1">
        <w:rPr>
          <w:rStyle w:val="af"/>
        </w:rPr>
        <w:commentReference w:id="14"/>
      </w:r>
      <w:r w:rsidR="00DF29F4" w:rsidRPr="000F107F">
        <w:rPr>
          <w:rFonts w:ascii="宋体" w:eastAsia="宋体" w:hAnsi="宋体" w:hint="eastAsia"/>
        </w:rPr>
        <w:t>。</w:t>
      </w:r>
      <w:r w:rsidR="00900FD0" w:rsidRPr="000F107F">
        <w:rPr>
          <w:rFonts w:ascii="宋体" w:eastAsia="宋体" w:hAnsi="宋体" w:hint="eastAsia"/>
        </w:rPr>
        <w:t>最后，在棒框实验中为了避免学习效应，主</w:t>
      </w:r>
      <w:proofErr w:type="gramStart"/>
      <w:r w:rsidR="00900FD0" w:rsidRPr="000F107F">
        <w:rPr>
          <w:rFonts w:ascii="宋体" w:eastAsia="宋体" w:hAnsi="宋体" w:hint="eastAsia"/>
        </w:rPr>
        <w:t>试不会</w:t>
      </w:r>
      <w:proofErr w:type="gramEnd"/>
      <w:r w:rsidR="00900FD0" w:rsidRPr="000F107F">
        <w:rPr>
          <w:rFonts w:ascii="宋体" w:eastAsia="宋体" w:hAnsi="宋体" w:hint="eastAsia"/>
        </w:rPr>
        <w:t>反馈结果给被试，并且</w:t>
      </w:r>
      <w:r w:rsidR="00963AF2" w:rsidRPr="000F107F">
        <w:rPr>
          <w:rFonts w:ascii="宋体" w:eastAsia="宋体" w:hAnsi="宋体" w:hint="eastAsia"/>
        </w:rPr>
        <w:t>要求被试每次调好之后就不要再往里看了。</w:t>
      </w:r>
    </w:p>
    <w:p w14:paraId="53B2D420" w14:textId="16C32C83" w:rsidR="00DF29F4" w:rsidRPr="000F107F" w:rsidRDefault="00DF29F4" w:rsidP="00DF29F4">
      <w:pPr>
        <w:rPr>
          <w:rFonts w:ascii="宋体" w:eastAsia="宋体" w:hAnsi="宋体"/>
          <w:b/>
          <w:bCs/>
        </w:rPr>
      </w:pPr>
      <w:r w:rsidRPr="000F107F">
        <w:rPr>
          <w:rFonts w:ascii="宋体" w:eastAsia="宋体" w:hAnsi="宋体" w:hint="eastAsia"/>
          <w:b/>
          <w:bCs/>
        </w:rPr>
        <w:t>2</w:t>
      </w:r>
      <w:r w:rsidRPr="000F107F">
        <w:rPr>
          <w:rFonts w:ascii="宋体" w:eastAsia="宋体" w:hAnsi="宋体"/>
          <w:b/>
          <w:bCs/>
        </w:rPr>
        <w:t xml:space="preserve">.4 </w:t>
      </w:r>
      <w:r w:rsidRPr="000F107F">
        <w:rPr>
          <w:rFonts w:ascii="宋体" w:eastAsia="宋体" w:hAnsi="宋体" w:hint="eastAsia"/>
          <w:b/>
          <w:bCs/>
        </w:rPr>
        <w:t>实验程序</w:t>
      </w:r>
    </w:p>
    <w:p w14:paraId="0D9E856B" w14:textId="7B1B0072" w:rsidR="00DF29F4" w:rsidRPr="000F107F" w:rsidRDefault="00DF29F4" w:rsidP="00157D02">
      <w:pPr>
        <w:ind w:firstLineChars="200" w:firstLine="420"/>
        <w:rPr>
          <w:rFonts w:ascii="宋体" w:eastAsia="宋体" w:hAnsi="宋体"/>
        </w:rPr>
      </w:pPr>
      <w:r w:rsidRPr="000F107F">
        <w:rPr>
          <w:rFonts w:ascii="宋体" w:eastAsia="宋体" w:hAnsi="宋体" w:hint="eastAsia"/>
        </w:rPr>
        <w:lastRenderedPageBreak/>
        <w:t>首先被试进行棒框实验。</w:t>
      </w:r>
      <w:r w:rsidR="00900FD0" w:rsidRPr="000F107F">
        <w:rPr>
          <w:rFonts w:ascii="宋体" w:eastAsia="宋体" w:hAnsi="宋体" w:hint="eastAsia"/>
        </w:rPr>
        <w:t>主试用白纸卷成圆筒状塞入</w:t>
      </w:r>
      <w:proofErr w:type="gramStart"/>
      <w:r w:rsidR="00900FD0" w:rsidRPr="000F107F">
        <w:rPr>
          <w:rFonts w:ascii="宋体" w:eastAsia="宋体" w:hAnsi="宋体" w:hint="eastAsia"/>
        </w:rPr>
        <w:t>棒框仪的筒内并顶到底</w:t>
      </w:r>
      <w:proofErr w:type="gramEnd"/>
      <w:r w:rsidR="00900FD0" w:rsidRPr="000F107F">
        <w:rPr>
          <w:rFonts w:ascii="宋体" w:eastAsia="宋体" w:hAnsi="宋体" w:hint="eastAsia"/>
        </w:rPr>
        <w:t>，保证遮住光线和外部视野。然后</w:t>
      </w:r>
      <w:r w:rsidRPr="000F107F">
        <w:rPr>
          <w:rFonts w:ascii="宋体" w:eastAsia="宋体" w:hAnsi="宋体" w:hint="eastAsia"/>
        </w:rPr>
        <w:t>主试将方框和框内的棒调到向一侧倾斜一定角度(倾斜方向是根据被试的视角来</w:t>
      </w:r>
      <w:r w:rsidR="00900FD0" w:rsidRPr="000F107F">
        <w:rPr>
          <w:rFonts w:ascii="宋体" w:eastAsia="宋体" w:hAnsi="宋体" w:hint="eastAsia"/>
        </w:rPr>
        <w:t>定的</w:t>
      </w:r>
      <w:r w:rsidRPr="000F107F">
        <w:rPr>
          <w:rFonts w:ascii="宋体" w:eastAsia="宋体" w:hAnsi="宋体"/>
        </w:rPr>
        <w:t>)</w:t>
      </w:r>
      <w:r w:rsidR="00900FD0" w:rsidRPr="000F107F">
        <w:rPr>
          <w:rFonts w:ascii="宋体" w:eastAsia="宋体" w:hAnsi="宋体" w:hint="eastAsia"/>
        </w:rPr>
        <w:t>，八个</w:t>
      </w:r>
      <w:proofErr w:type="gramStart"/>
      <w:r w:rsidR="00900FD0" w:rsidRPr="000F107F">
        <w:rPr>
          <w:rFonts w:ascii="宋体" w:eastAsia="宋体" w:hAnsi="宋体" w:hint="eastAsia"/>
        </w:rPr>
        <w:t>试次中棒均</w:t>
      </w:r>
      <w:proofErr w:type="gramEnd"/>
      <w:r w:rsidR="00900FD0" w:rsidRPr="000F107F">
        <w:rPr>
          <w:rFonts w:ascii="宋体" w:eastAsia="宋体" w:hAnsi="宋体" w:hint="eastAsia"/>
        </w:rPr>
        <w:t>倾斜2</w:t>
      </w:r>
      <w:r w:rsidR="00900FD0" w:rsidRPr="000F107F">
        <w:rPr>
          <w:rFonts w:ascii="宋体" w:eastAsia="宋体" w:hAnsi="宋体"/>
        </w:rPr>
        <w:t>0</w:t>
      </w:r>
      <w:r w:rsidR="00900FD0" w:rsidRPr="000F107F">
        <w:rPr>
          <w:rFonts w:ascii="宋体" w:eastAsia="宋体" w:hAnsi="宋体" w:hint="eastAsia"/>
        </w:rPr>
        <w:t>°，</w:t>
      </w:r>
      <w:proofErr w:type="gramStart"/>
      <w:r w:rsidR="00900FD0" w:rsidRPr="000F107F">
        <w:rPr>
          <w:rFonts w:ascii="宋体" w:eastAsia="宋体" w:hAnsi="宋体" w:hint="eastAsia"/>
        </w:rPr>
        <w:t>框均倾斜</w:t>
      </w:r>
      <w:proofErr w:type="gramEnd"/>
      <w:r w:rsidR="00900FD0" w:rsidRPr="000F107F">
        <w:rPr>
          <w:rFonts w:ascii="宋体" w:eastAsia="宋体" w:hAnsi="宋体" w:hint="eastAsia"/>
        </w:rPr>
        <w:t>1</w:t>
      </w:r>
      <w:r w:rsidR="00900FD0" w:rsidRPr="000F107F">
        <w:rPr>
          <w:rFonts w:ascii="宋体" w:eastAsia="宋体" w:hAnsi="宋体"/>
        </w:rPr>
        <w:t>7</w:t>
      </w:r>
      <w:r w:rsidR="00900FD0" w:rsidRPr="000F107F">
        <w:rPr>
          <w:rFonts w:ascii="宋体" w:eastAsia="宋体" w:hAnsi="宋体" w:hint="eastAsia"/>
        </w:rPr>
        <w:t>°，方向依次为棒偏右框偏左、棒偏左框偏右、棒偏右框偏右、棒偏左框偏左、棒偏右框偏右、棒偏左框偏左、棒偏右框偏左、棒偏左框偏右。然后按指导语告知被试：“这是一个调整小棒方向的实验。你紧贴着这个观察孔往里看，可以看到里面有个方框，框里有一根小棒。调节这个旋钮控制小棒的方向，尽量把小棒调到与地面垂直。调好之后就</w:t>
      </w:r>
      <w:r w:rsidR="00963AF2" w:rsidRPr="000F107F">
        <w:rPr>
          <w:rFonts w:ascii="宋体" w:eastAsia="宋体" w:hAnsi="宋体" w:hint="eastAsia"/>
        </w:rPr>
        <w:t>不要再往里看了，坐到后面等待下一次实验。每次我说开始你就按照这些要求做。”被试按照指导语进行实验。</w:t>
      </w:r>
      <w:proofErr w:type="gramStart"/>
      <w:r w:rsidR="00963AF2" w:rsidRPr="000F107F">
        <w:rPr>
          <w:rFonts w:ascii="宋体" w:eastAsia="宋体" w:hAnsi="宋体" w:hint="eastAsia"/>
        </w:rPr>
        <w:t>每个试次中</w:t>
      </w:r>
      <w:proofErr w:type="gramEnd"/>
      <w:r w:rsidR="00963AF2" w:rsidRPr="000F107F">
        <w:rPr>
          <w:rFonts w:ascii="宋体" w:eastAsia="宋体" w:hAnsi="宋体" w:hint="eastAsia"/>
        </w:rPr>
        <w:t>，被试调整好后，主</w:t>
      </w:r>
      <w:proofErr w:type="gramStart"/>
      <w:r w:rsidR="00963AF2" w:rsidRPr="000F107F">
        <w:rPr>
          <w:rFonts w:ascii="宋体" w:eastAsia="宋体" w:hAnsi="宋体" w:hint="eastAsia"/>
        </w:rPr>
        <w:t>试记录</w:t>
      </w:r>
      <w:proofErr w:type="gramEnd"/>
      <w:r w:rsidR="00963AF2" w:rsidRPr="000F107F">
        <w:rPr>
          <w:rFonts w:ascii="宋体" w:eastAsia="宋体" w:hAnsi="宋体" w:hint="eastAsia"/>
        </w:rPr>
        <w:t>误差的角度，偏左记为负数，偏右记为整数。</w:t>
      </w:r>
    </w:p>
    <w:p w14:paraId="55ED0701" w14:textId="1920D486" w:rsidR="00963AF2" w:rsidRPr="000F107F" w:rsidRDefault="00963AF2" w:rsidP="00157D02">
      <w:pPr>
        <w:ind w:firstLineChars="200" w:firstLine="420"/>
        <w:rPr>
          <w:rFonts w:ascii="宋体" w:eastAsia="宋体" w:hAnsi="宋体"/>
        </w:rPr>
      </w:pPr>
      <w:r w:rsidRPr="000F107F">
        <w:rPr>
          <w:rFonts w:ascii="宋体" w:eastAsia="宋体" w:hAnsi="宋体" w:hint="eastAsia"/>
        </w:rPr>
        <w:t>然后被试进行镶嵌图形测验。被试坐在桌边，拿一支彩色笔，主</w:t>
      </w:r>
      <w:proofErr w:type="gramStart"/>
      <w:r w:rsidRPr="000F107F">
        <w:rPr>
          <w:rFonts w:ascii="宋体" w:eastAsia="宋体" w:hAnsi="宋体" w:hint="eastAsia"/>
        </w:rPr>
        <w:t>试按照</w:t>
      </w:r>
      <w:proofErr w:type="gramEnd"/>
      <w:r w:rsidRPr="000F107F">
        <w:rPr>
          <w:rFonts w:ascii="宋体" w:eastAsia="宋体" w:hAnsi="宋体" w:hint="eastAsia"/>
        </w:rPr>
        <w:t>指导语告知被试：“</w:t>
      </w:r>
      <w:r w:rsidR="00626E5D" w:rsidRPr="000F107F">
        <w:rPr>
          <w:rFonts w:ascii="宋体" w:eastAsia="宋体" w:hAnsi="宋体" w:hint="eastAsia"/>
        </w:rPr>
        <w:t>现在请你做一个从复杂图形中找简单图形的实验。这张纸上的</w:t>
      </w:r>
      <w:r w:rsidR="00626E5D" w:rsidRPr="000F107F">
        <w:rPr>
          <w:rFonts w:ascii="宋体" w:eastAsia="宋体" w:hAnsi="宋体"/>
        </w:rPr>
        <w:t>8个图形是简单的，等实验开始时我会给你一张有许多复杂图形的纸，每个复杂图形中都包含有一个简单图形，要求你找到它并且把它用笔</w:t>
      </w:r>
      <w:proofErr w:type="gramStart"/>
      <w:r w:rsidR="00626E5D" w:rsidRPr="000F107F">
        <w:rPr>
          <w:rFonts w:ascii="宋体" w:eastAsia="宋体" w:hAnsi="宋体"/>
        </w:rPr>
        <w:t>描</w:t>
      </w:r>
      <w:proofErr w:type="gramEnd"/>
      <w:r w:rsidR="00626E5D" w:rsidRPr="000F107F">
        <w:rPr>
          <w:rFonts w:ascii="宋体" w:eastAsia="宋体" w:hAnsi="宋体"/>
        </w:rPr>
        <w:t>出来，可以随时对照简单图形找。第一次给你的复杂图形有7个，有1.5</w:t>
      </w:r>
      <w:r w:rsidR="00C04EE8" w:rsidRPr="000F107F">
        <w:rPr>
          <w:rFonts w:ascii="宋体" w:eastAsia="宋体" w:hAnsi="宋体" w:hint="eastAsia"/>
        </w:rPr>
        <w:t>分钟</w:t>
      </w:r>
      <w:r w:rsidR="00626E5D" w:rsidRPr="000F107F">
        <w:rPr>
          <w:rFonts w:ascii="宋体" w:eastAsia="宋体" w:hAnsi="宋体"/>
        </w:rPr>
        <w:t>时间</w:t>
      </w:r>
      <w:r w:rsidR="00626E5D" w:rsidRPr="000F107F">
        <w:rPr>
          <w:rFonts w:ascii="宋体" w:eastAsia="宋体" w:hAnsi="宋体" w:hint="eastAsia"/>
        </w:rPr>
        <w:t>。” 主试把</w:t>
      </w:r>
      <w:r w:rsidR="00626E5D" w:rsidRPr="000F107F">
        <w:rPr>
          <w:rFonts w:ascii="宋体" w:eastAsia="宋体" w:hAnsi="宋体"/>
        </w:rPr>
        <w:t>1</w:t>
      </w:r>
      <w:r w:rsidR="000F107F">
        <w:rPr>
          <w:rFonts w:ascii="宋体" w:eastAsia="宋体" w:hAnsi="宋体"/>
        </w:rPr>
        <w:t>-</w:t>
      </w:r>
      <w:r w:rsidR="00626E5D" w:rsidRPr="000F107F">
        <w:rPr>
          <w:rFonts w:ascii="宋体" w:eastAsia="宋体" w:hAnsi="宋体"/>
        </w:rPr>
        <w:t>7号交给被试，喊“开始”并计时，到1.5</w:t>
      </w:r>
      <w:r w:rsidR="00C04EE8" w:rsidRPr="000F107F">
        <w:rPr>
          <w:rFonts w:ascii="宋体" w:eastAsia="宋体" w:hAnsi="宋体" w:hint="eastAsia"/>
        </w:rPr>
        <w:t>分钟</w:t>
      </w:r>
      <w:r w:rsidR="00626E5D" w:rsidRPr="000F107F">
        <w:rPr>
          <w:rFonts w:ascii="宋体" w:eastAsia="宋体" w:hAnsi="宋体"/>
        </w:rPr>
        <w:t>时收回复杂图形</w:t>
      </w:r>
      <w:r w:rsidR="00626E5D" w:rsidRPr="000F107F">
        <w:rPr>
          <w:rFonts w:ascii="宋体" w:eastAsia="宋体" w:hAnsi="宋体" w:hint="eastAsia"/>
        </w:rPr>
        <w:t>，并说：“下面还有十几个复杂图形，要求一样，但是这次每个复杂图形旁边都会有提示，告诉你这张图中有哪张简单图形，一共有</w:t>
      </w:r>
      <w:r w:rsidR="00626E5D" w:rsidRPr="000F107F">
        <w:rPr>
          <w:rFonts w:ascii="宋体" w:eastAsia="宋体" w:hAnsi="宋体"/>
        </w:rPr>
        <w:t>4</w:t>
      </w:r>
      <w:r w:rsidR="00C04EE8" w:rsidRPr="000F107F">
        <w:rPr>
          <w:rFonts w:ascii="宋体" w:eastAsia="宋体" w:hAnsi="宋体" w:hint="eastAsia"/>
        </w:rPr>
        <w:t>分钟</w:t>
      </w:r>
      <w:r w:rsidR="00626E5D" w:rsidRPr="000F107F">
        <w:rPr>
          <w:rFonts w:ascii="宋体" w:eastAsia="宋体" w:hAnsi="宋体"/>
        </w:rPr>
        <w:t>时间</w:t>
      </w:r>
      <w:r w:rsidR="00626E5D" w:rsidRPr="000F107F">
        <w:rPr>
          <w:rFonts w:ascii="宋体" w:eastAsia="宋体" w:hAnsi="宋体" w:hint="eastAsia"/>
        </w:rPr>
        <w:t>。”主试把</w:t>
      </w:r>
      <w:r w:rsidR="00626E5D" w:rsidRPr="000F107F">
        <w:rPr>
          <w:rFonts w:ascii="宋体" w:eastAsia="宋体" w:hAnsi="宋体"/>
        </w:rPr>
        <w:t>8~25号交给被试，喊“开始”并计时，到</w:t>
      </w:r>
      <w:r w:rsidR="00C04EE8" w:rsidRPr="000F107F">
        <w:rPr>
          <w:rFonts w:ascii="宋体" w:eastAsia="宋体" w:hAnsi="宋体"/>
        </w:rPr>
        <w:t>4</w:t>
      </w:r>
      <w:r w:rsidR="00C04EE8" w:rsidRPr="000F107F">
        <w:rPr>
          <w:rFonts w:ascii="宋体" w:eastAsia="宋体" w:hAnsi="宋体" w:hint="eastAsia"/>
        </w:rPr>
        <w:t>分钟</w:t>
      </w:r>
      <w:r w:rsidR="00626E5D" w:rsidRPr="000F107F">
        <w:rPr>
          <w:rFonts w:ascii="宋体" w:eastAsia="宋体" w:hAnsi="宋体"/>
        </w:rPr>
        <w:t>时收回复杂图形。</w:t>
      </w:r>
      <w:r w:rsidR="00490A1C" w:rsidRPr="000F107F">
        <w:rPr>
          <w:rFonts w:ascii="宋体" w:eastAsia="宋体" w:hAnsi="宋体" w:hint="eastAsia"/>
        </w:rPr>
        <w:t>当被试完整地描出相应图形轮廓时，</w:t>
      </w:r>
      <w:r w:rsidR="00626E5D" w:rsidRPr="000F107F">
        <w:rPr>
          <w:rFonts w:ascii="宋体" w:eastAsia="宋体" w:hAnsi="宋体"/>
        </w:rPr>
        <w:t>主试根据</w:t>
      </w:r>
      <w:r w:rsidR="00626E5D" w:rsidRPr="000F107F">
        <w:rPr>
          <w:rFonts w:ascii="宋体" w:eastAsia="宋体" w:hAnsi="宋体" w:hint="eastAsia"/>
        </w:rPr>
        <w:t>表</w:t>
      </w:r>
      <w:r w:rsidR="00626E5D" w:rsidRPr="000F107F">
        <w:rPr>
          <w:rFonts w:ascii="宋体" w:eastAsia="宋体" w:hAnsi="宋体"/>
        </w:rPr>
        <w:t>1标准计分。</w:t>
      </w:r>
    </w:p>
    <w:p w14:paraId="2A7EEEC1" w14:textId="77777777" w:rsidR="00626E5D" w:rsidRPr="000F107F" w:rsidRDefault="00626E5D" w:rsidP="00626E5D">
      <w:pPr>
        <w:rPr>
          <w:rFonts w:ascii="宋体" w:eastAsia="宋体" w:hAnsi="宋体"/>
        </w:rPr>
      </w:pPr>
    </w:p>
    <w:p w14:paraId="7ED5A5BB" w14:textId="269D41DB" w:rsidR="00626E5D" w:rsidRPr="00626E5D" w:rsidRDefault="00626E5D" w:rsidP="00626E5D">
      <w:pPr>
        <w:ind w:firstLineChars="200" w:firstLine="422"/>
        <w:jc w:val="center"/>
        <w:rPr>
          <w:rFonts w:ascii="宋体" w:eastAsia="宋体" w:hAnsi="宋体" w:cs="Times New Roman"/>
          <w:b/>
          <w:bCs/>
        </w:rPr>
      </w:pPr>
      <w:r w:rsidRPr="000F107F">
        <w:rPr>
          <w:rFonts w:ascii="宋体" w:eastAsia="宋体" w:hAnsi="宋体" w:cs="Times New Roman" w:hint="eastAsia"/>
          <w:b/>
          <w:bCs/>
          <w:szCs w:val="18"/>
        </w:rPr>
        <w:t>表1</w:t>
      </w:r>
      <w:r w:rsidRPr="000F107F">
        <w:rPr>
          <w:rFonts w:ascii="宋体" w:eastAsia="宋体" w:hAnsi="宋体" w:cs="Times New Roman"/>
          <w:b/>
          <w:bCs/>
          <w:szCs w:val="18"/>
        </w:rPr>
        <w:t xml:space="preserve"> </w:t>
      </w:r>
      <w:r w:rsidRPr="00626E5D">
        <w:rPr>
          <w:rFonts w:ascii="宋体" w:eastAsia="宋体" w:hAnsi="宋体" w:cs="Times New Roman" w:hint="eastAsia"/>
          <w:b/>
          <w:bCs/>
          <w:szCs w:val="18"/>
        </w:rPr>
        <w:t>镶嵌图形测验的计分</w:t>
      </w:r>
    </w:p>
    <w:tbl>
      <w:tblPr>
        <w:tblStyle w:val="aa"/>
        <w:tblW w:w="0" w:type="auto"/>
        <w:jc w:val="center"/>
        <w:tblInd w:w="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687"/>
        <w:gridCol w:w="992"/>
        <w:gridCol w:w="936"/>
      </w:tblGrid>
      <w:tr w:rsidR="00626E5D" w:rsidRPr="00626E5D" w14:paraId="20647AF6" w14:textId="77777777" w:rsidTr="00626E5D">
        <w:trPr>
          <w:jc w:val="center"/>
        </w:trPr>
        <w:tc>
          <w:tcPr>
            <w:tcW w:w="2127" w:type="dxa"/>
            <w:tcBorders>
              <w:top w:val="single" w:sz="12" w:space="0" w:color="auto"/>
              <w:left w:val="nil"/>
              <w:bottom w:val="single" w:sz="4" w:space="0" w:color="auto"/>
              <w:right w:val="nil"/>
            </w:tcBorders>
            <w:hideMark/>
          </w:tcPr>
          <w:p w14:paraId="6543F1F7" w14:textId="77777777" w:rsidR="00626E5D" w:rsidRPr="00626E5D" w:rsidRDefault="00626E5D" w:rsidP="00626E5D">
            <w:pPr>
              <w:spacing w:line="276" w:lineRule="auto"/>
              <w:jc w:val="center"/>
              <w:rPr>
                <w:rFonts w:ascii="宋体" w:hAnsi="宋体" w:cstheme="minorBidi"/>
                <w:sz w:val="21"/>
                <w:szCs w:val="22"/>
              </w:rPr>
            </w:pPr>
            <w:r w:rsidRPr="00626E5D">
              <w:rPr>
                <w:rFonts w:ascii="宋体" w:hAnsi="宋体" w:cstheme="minorBidi" w:hint="eastAsia"/>
                <w:sz w:val="21"/>
                <w:szCs w:val="22"/>
              </w:rPr>
              <w:t>每对</w:t>
            </w:r>
            <w:r w:rsidRPr="00626E5D">
              <w:rPr>
                <w:rFonts w:ascii="宋体" w:hAnsi="宋体" w:cstheme="minorBidi"/>
                <w:sz w:val="21"/>
                <w:szCs w:val="22"/>
              </w:rPr>
              <w:t>1</w:t>
            </w:r>
            <w:r w:rsidRPr="00626E5D">
              <w:rPr>
                <w:rFonts w:ascii="宋体" w:hAnsi="宋体" w:cstheme="minorBidi" w:hint="eastAsia"/>
                <w:sz w:val="21"/>
                <w:szCs w:val="22"/>
              </w:rPr>
              <w:t>个给分（分）</w:t>
            </w:r>
          </w:p>
        </w:tc>
        <w:tc>
          <w:tcPr>
            <w:tcW w:w="3687" w:type="dxa"/>
            <w:tcBorders>
              <w:top w:val="single" w:sz="12" w:space="0" w:color="auto"/>
              <w:left w:val="nil"/>
              <w:bottom w:val="single" w:sz="4" w:space="0" w:color="auto"/>
              <w:right w:val="nil"/>
            </w:tcBorders>
            <w:hideMark/>
          </w:tcPr>
          <w:p w14:paraId="7AA67475" w14:textId="77777777" w:rsidR="00626E5D" w:rsidRPr="00626E5D" w:rsidRDefault="00626E5D" w:rsidP="00626E5D">
            <w:pPr>
              <w:spacing w:line="276" w:lineRule="auto"/>
              <w:jc w:val="center"/>
              <w:rPr>
                <w:rFonts w:ascii="宋体" w:hAnsi="宋体" w:cstheme="minorBidi"/>
                <w:sz w:val="21"/>
                <w:szCs w:val="22"/>
              </w:rPr>
            </w:pPr>
            <w:r w:rsidRPr="00626E5D">
              <w:rPr>
                <w:rFonts w:ascii="宋体" w:hAnsi="宋体" w:cstheme="minorBidi" w:hint="eastAsia"/>
                <w:sz w:val="21"/>
                <w:szCs w:val="22"/>
              </w:rPr>
              <w:t>复杂图形的号数</w:t>
            </w:r>
          </w:p>
        </w:tc>
        <w:tc>
          <w:tcPr>
            <w:tcW w:w="992" w:type="dxa"/>
            <w:tcBorders>
              <w:top w:val="single" w:sz="12" w:space="0" w:color="auto"/>
              <w:left w:val="nil"/>
              <w:bottom w:val="single" w:sz="4" w:space="0" w:color="auto"/>
              <w:right w:val="nil"/>
            </w:tcBorders>
            <w:hideMark/>
          </w:tcPr>
          <w:p w14:paraId="5ECEA3A3" w14:textId="77777777" w:rsidR="00626E5D" w:rsidRPr="00626E5D" w:rsidRDefault="00626E5D" w:rsidP="00626E5D">
            <w:pPr>
              <w:spacing w:line="276" w:lineRule="auto"/>
              <w:jc w:val="center"/>
              <w:rPr>
                <w:rFonts w:ascii="宋体" w:hAnsi="宋体" w:cstheme="minorBidi"/>
                <w:sz w:val="21"/>
                <w:szCs w:val="22"/>
              </w:rPr>
            </w:pPr>
            <w:r w:rsidRPr="00626E5D">
              <w:rPr>
                <w:rFonts w:ascii="宋体" w:hAnsi="宋体" w:cstheme="minorBidi" w:hint="eastAsia"/>
                <w:sz w:val="21"/>
                <w:szCs w:val="22"/>
              </w:rPr>
              <w:t>总数</w:t>
            </w:r>
          </w:p>
        </w:tc>
        <w:tc>
          <w:tcPr>
            <w:tcW w:w="936" w:type="dxa"/>
            <w:tcBorders>
              <w:top w:val="single" w:sz="12" w:space="0" w:color="auto"/>
              <w:left w:val="nil"/>
              <w:bottom w:val="single" w:sz="4" w:space="0" w:color="auto"/>
              <w:right w:val="nil"/>
            </w:tcBorders>
            <w:hideMark/>
          </w:tcPr>
          <w:p w14:paraId="38689D3A" w14:textId="77777777" w:rsidR="00626E5D" w:rsidRPr="00626E5D" w:rsidRDefault="00626E5D" w:rsidP="00626E5D">
            <w:pPr>
              <w:spacing w:line="276" w:lineRule="auto"/>
              <w:jc w:val="center"/>
              <w:rPr>
                <w:rFonts w:ascii="宋体" w:hAnsi="宋体" w:cstheme="minorBidi"/>
                <w:sz w:val="21"/>
                <w:szCs w:val="22"/>
              </w:rPr>
            </w:pPr>
            <w:r w:rsidRPr="00626E5D">
              <w:rPr>
                <w:rFonts w:ascii="宋体" w:hAnsi="宋体" w:cstheme="minorBidi" w:hint="eastAsia"/>
                <w:sz w:val="21"/>
                <w:szCs w:val="22"/>
              </w:rPr>
              <w:t>总分</w:t>
            </w:r>
          </w:p>
        </w:tc>
      </w:tr>
      <w:tr w:rsidR="00626E5D" w:rsidRPr="00626E5D" w14:paraId="3B73D7BD" w14:textId="77777777" w:rsidTr="00626E5D">
        <w:trPr>
          <w:jc w:val="center"/>
        </w:trPr>
        <w:tc>
          <w:tcPr>
            <w:tcW w:w="2127" w:type="dxa"/>
            <w:tcBorders>
              <w:top w:val="single" w:sz="4" w:space="0" w:color="auto"/>
              <w:left w:val="nil"/>
              <w:bottom w:val="nil"/>
              <w:right w:val="nil"/>
            </w:tcBorders>
            <w:hideMark/>
          </w:tcPr>
          <w:p w14:paraId="49CDEE62" w14:textId="77777777" w:rsidR="00626E5D" w:rsidRPr="00626E5D" w:rsidRDefault="00626E5D" w:rsidP="00626E5D">
            <w:pPr>
              <w:spacing w:line="276" w:lineRule="auto"/>
              <w:jc w:val="center"/>
              <w:rPr>
                <w:rFonts w:ascii="宋体" w:hAnsi="宋体" w:cstheme="minorBidi"/>
                <w:sz w:val="21"/>
                <w:szCs w:val="22"/>
              </w:rPr>
            </w:pPr>
            <w:r w:rsidRPr="00626E5D">
              <w:rPr>
                <w:rFonts w:ascii="宋体" w:hAnsi="宋体" w:cstheme="minorBidi"/>
                <w:sz w:val="21"/>
                <w:szCs w:val="22"/>
              </w:rPr>
              <w:t>1</w:t>
            </w:r>
          </w:p>
        </w:tc>
        <w:tc>
          <w:tcPr>
            <w:tcW w:w="3687" w:type="dxa"/>
            <w:tcBorders>
              <w:top w:val="single" w:sz="4" w:space="0" w:color="auto"/>
              <w:left w:val="nil"/>
              <w:bottom w:val="nil"/>
              <w:right w:val="nil"/>
            </w:tcBorders>
            <w:hideMark/>
          </w:tcPr>
          <w:p w14:paraId="7C3EF639" w14:textId="77777777" w:rsidR="00626E5D" w:rsidRPr="00626E5D" w:rsidRDefault="00626E5D" w:rsidP="00626E5D">
            <w:pPr>
              <w:spacing w:line="276" w:lineRule="auto"/>
              <w:jc w:val="center"/>
              <w:rPr>
                <w:rFonts w:ascii="宋体" w:hAnsi="宋体" w:cstheme="minorBidi"/>
                <w:sz w:val="21"/>
                <w:szCs w:val="22"/>
              </w:rPr>
            </w:pPr>
            <w:r w:rsidRPr="00626E5D">
              <w:rPr>
                <w:rFonts w:ascii="宋体" w:hAnsi="宋体" w:cstheme="minorBidi"/>
                <w:sz w:val="21"/>
                <w:szCs w:val="22"/>
              </w:rPr>
              <w:t>1</w:t>
            </w:r>
            <w:r w:rsidRPr="00626E5D">
              <w:rPr>
                <w:rFonts w:ascii="宋体" w:hAnsi="宋体" w:cstheme="minorBidi" w:hint="eastAsia"/>
                <w:sz w:val="21"/>
                <w:szCs w:val="22"/>
              </w:rPr>
              <w:t>、</w:t>
            </w:r>
            <w:r w:rsidRPr="00626E5D">
              <w:rPr>
                <w:rFonts w:ascii="宋体" w:hAnsi="宋体" w:cstheme="minorBidi"/>
                <w:sz w:val="21"/>
                <w:szCs w:val="22"/>
              </w:rPr>
              <w:t>2</w:t>
            </w:r>
            <w:r w:rsidRPr="00626E5D">
              <w:rPr>
                <w:rFonts w:ascii="宋体" w:hAnsi="宋体" w:cstheme="minorBidi" w:hint="eastAsia"/>
                <w:sz w:val="21"/>
                <w:szCs w:val="22"/>
              </w:rPr>
              <w:t>、</w:t>
            </w:r>
            <w:r w:rsidRPr="00626E5D">
              <w:rPr>
                <w:rFonts w:ascii="宋体" w:hAnsi="宋体" w:cstheme="minorBidi"/>
                <w:sz w:val="21"/>
                <w:szCs w:val="22"/>
              </w:rPr>
              <w:t>3</w:t>
            </w:r>
            <w:r w:rsidRPr="00626E5D">
              <w:rPr>
                <w:rFonts w:ascii="宋体" w:hAnsi="宋体" w:cstheme="minorBidi" w:hint="eastAsia"/>
                <w:sz w:val="21"/>
                <w:szCs w:val="22"/>
              </w:rPr>
              <w:t>、</w:t>
            </w:r>
            <w:r w:rsidRPr="00626E5D">
              <w:rPr>
                <w:rFonts w:ascii="宋体" w:hAnsi="宋体" w:cstheme="minorBidi"/>
                <w:sz w:val="21"/>
                <w:szCs w:val="22"/>
              </w:rPr>
              <w:t>4</w:t>
            </w:r>
            <w:r w:rsidRPr="00626E5D">
              <w:rPr>
                <w:rFonts w:ascii="宋体" w:hAnsi="宋体" w:cstheme="minorBidi" w:hint="eastAsia"/>
                <w:sz w:val="21"/>
                <w:szCs w:val="22"/>
              </w:rPr>
              <w:t>、</w:t>
            </w:r>
            <w:r w:rsidRPr="00626E5D">
              <w:rPr>
                <w:rFonts w:ascii="宋体" w:hAnsi="宋体" w:cstheme="minorBidi"/>
                <w:sz w:val="21"/>
                <w:szCs w:val="22"/>
              </w:rPr>
              <w:t>5</w:t>
            </w:r>
            <w:r w:rsidRPr="00626E5D">
              <w:rPr>
                <w:rFonts w:ascii="宋体" w:hAnsi="宋体" w:cstheme="minorBidi" w:hint="eastAsia"/>
                <w:sz w:val="21"/>
                <w:szCs w:val="22"/>
              </w:rPr>
              <w:t>、</w:t>
            </w:r>
            <w:r w:rsidRPr="00626E5D">
              <w:rPr>
                <w:rFonts w:ascii="宋体" w:hAnsi="宋体" w:cstheme="minorBidi"/>
                <w:sz w:val="21"/>
                <w:szCs w:val="22"/>
              </w:rPr>
              <w:t>6</w:t>
            </w:r>
            <w:r w:rsidRPr="00626E5D">
              <w:rPr>
                <w:rFonts w:ascii="宋体" w:hAnsi="宋体" w:cstheme="minorBidi" w:hint="eastAsia"/>
                <w:sz w:val="21"/>
                <w:szCs w:val="22"/>
              </w:rPr>
              <w:t>、</w:t>
            </w:r>
            <w:r w:rsidRPr="00626E5D">
              <w:rPr>
                <w:rFonts w:ascii="宋体" w:hAnsi="宋体" w:cstheme="minorBidi"/>
                <w:sz w:val="21"/>
                <w:szCs w:val="22"/>
              </w:rPr>
              <w:t>7</w:t>
            </w:r>
            <w:r w:rsidRPr="00626E5D">
              <w:rPr>
                <w:rFonts w:ascii="宋体" w:hAnsi="宋体" w:cstheme="minorBidi" w:hint="eastAsia"/>
                <w:sz w:val="21"/>
                <w:szCs w:val="22"/>
              </w:rPr>
              <w:t>、</w:t>
            </w:r>
            <w:r w:rsidRPr="00626E5D">
              <w:rPr>
                <w:rFonts w:ascii="宋体" w:hAnsi="宋体" w:cstheme="minorBidi"/>
                <w:sz w:val="21"/>
                <w:szCs w:val="22"/>
              </w:rPr>
              <w:t>8</w:t>
            </w:r>
            <w:r w:rsidRPr="00626E5D">
              <w:rPr>
                <w:rFonts w:ascii="宋体" w:hAnsi="宋体" w:cstheme="minorBidi" w:hint="eastAsia"/>
                <w:sz w:val="21"/>
                <w:szCs w:val="22"/>
              </w:rPr>
              <w:t>、</w:t>
            </w:r>
            <w:r w:rsidRPr="00626E5D">
              <w:rPr>
                <w:rFonts w:ascii="宋体" w:hAnsi="宋体" w:cstheme="minorBidi"/>
                <w:sz w:val="21"/>
                <w:szCs w:val="22"/>
              </w:rPr>
              <w:t>17</w:t>
            </w:r>
          </w:p>
        </w:tc>
        <w:tc>
          <w:tcPr>
            <w:tcW w:w="992" w:type="dxa"/>
            <w:tcBorders>
              <w:top w:val="single" w:sz="4" w:space="0" w:color="auto"/>
              <w:left w:val="nil"/>
              <w:bottom w:val="nil"/>
              <w:right w:val="nil"/>
            </w:tcBorders>
            <w:hideMark/>
          </w:tcPr>
          <w:p w14:paraId="1678D3A2" w14:textId="77777777" w:rsidR="00626E5D" w:rsidRPr="00626E5D" w:rsidRDefault="00626E5D" w:rsidP="00626E5D">
            <w:pPr>
              <w:spacing w:line="276" w:lineRule="auto"/>
              <w:jc w:val="center"/>
              <w:rPr>
                <w:rFonts w:ascii="宋体" w:hAnsi="宋体" w:cstheme="minorBidi"/>
                <w:sz w:val="21"/>
                <w:szCs w:val="22"/>
              </w:rPr>
            </w:pPr>
            <w:r w:rsidRPr="00626E5D">
              <w:rPr>
                <w:rFonts w:ascii="宋体" w:hAnsi="宋体" w:cstheme="minorBidi"/>
                <w:sz w:val="21"/>
                <w:szCs w:val="22"/>
              </w:rPr>
              <w:t>9</w:t>
            </w:r>
          </w:p>
        </w:tc>
        <w:tc>
          <w:tcPr>
            <w:tcW w:w="936" w:type="dxa"/>
            <w:tcBorders>
              <w:top w:val="single" w:sz="4" w:space="0" w:color="auto"/>
              <w:left w:val="nil"/>
              <w:bottom w:val="nil"/>
              <w:right w:val="nil"/>
            </w:tcBorders>
            <w:hideMark/>
          </w:tcPr>
          <w:p w14:paraId="345BA91F" w14:textId="77777777" w:rsidR="00626E5D" w:rsidRPr="00626E5D" w:rsidRDefault="00626E5D" w:rsidP="00626E5D">
            <w:pPr>
              <w:spacing w:line="276" w:lineRule="auto"/>
              <w:jc w:val="center"/>
              <w:rPr>
                <w:rFonts w:ascii="宋体" w:hAnsi="宋体" w:cstheme="minorBidi"/>
                <w:sz w:val="21"/>
                <w:szCs w:val="22"/>
              </w:rPr>
            </w:pPr>
            <w:r w:rsidRPr="00626E5D">
              <w:rPr>
                <w:rFonts w:ascii="宋体" w:hAnsi="宋体" w:cstheme="minorBidi"/>
                <w:sz w:val="21"/>
                <w:szCs w:val="22"/>
              </w:rPr>
              <w:t>9</w:t>
            </w:r>
          </w:p>
        </w:tc>
      </w:tr>
      <w:tr w:rsidR="00626E5D" w:rsidRPr="00626E5D" w14:paraId="7CEC1982" w14:textId="77777777" w:rsidTr="00626E5D">
        <w:trPr>
          <w:jc w:val="center"/>
        </w:trPr>
        <w:tc>
          <w:tcPr>
            <w:tcW w:w="2127" w:type="dxa"/>
            <w:tcBorders>
              <w:top w:val="nil"/>
              <w:left w:val="nil"/>
              <w:bottom w:val="nil"/>
              <w:right w:val="nil"/>
            </w:tcBorders>
            <w:hideMark/>
          </w:tcPr>
          <w:p w14:paraId="66284074" w14:textId="77777777" w:rsidR="00626E5D" w:rsidRPr="00626E5D" w:rsidRDefault="00626E5D" w:rsidP="00626E5D">
            <w:pPr>
              <w:spacing w:line="276" w:lineRule="auto"/>
              <w:jc w:val="center"/>
              <w:rPr>
                <w:rFonts w:ascii="宋体" w:hAnsi="宋体" w:cstheme="minorBidi"/>
                <w:sz w:val="21"/>
                <w:szCs w:val="22"/>
              </w:rPr>
            </w:pPr>
            <w:r w:rsidRPr="00626E5D">
              <w:rPr>
                <w:rFonts w:ascii="宋体" w:hAnsi="宋体" w:cstheme="minorBidi"/>
                <w:sz w:val="21"/>
                <w:szCs w:val="22"/>
              </w:rPr>
              <w:t>6</w:t>
            </w:r>
          </w:p>
        </w:tc>
        <w:tc>
          <w:tcPr>
            <w:tcW w:w="3687" w:type="dxa"/>
            <w:tcBorders>
              <w:top w:val="nil"/>
              <w:left w:val="nil"/>
              <w:bottom w:val="nil"/>
              <w:right w:val="nil"/>
            </w:tcBorders>
            <w:hideMark/>
          </w:tcPr>
          <w:p w14:paraId="313D9754" w14:textId="77777777" w:rsidR="00626E5D" w:rsidRPr="00626E5D" w:rsidRDefault="00626E5D" w:rsidP="00626E5D">
            <w:pPr>
              <w:spacing w:line="276" w:lineRule="auto"/>
              <w:rPr>
                <w:rFonts w:ascii="宋体" w:hAnsi="宋体" w:cstheme="minorBidi"/>
                <w:sz w:val="21"/>
                <w:szCs w:val="22"/>
              </w:rPr>
            </w:pPr>
            <w:r w:rsidRPr="00626E5D">
              <w:rPr>
                <w:rFonts w:ascii="宋体" w:hAnsi="宋体" w:cstheme="minorBidi"/>
                <w:sz w:val="21"/>
                <w:szCs w:val="22"/>
              </w:rPr>
              <w:t>9</w:t>
            </w:r>
            <w:r w:rsidRPr="00626E5D">
              <w:rPr>
                <w:rFonts w:ascii="宋体" w:hAnsi="宋体" w:cstheme="minorBidi" w:hint="eastAsia"/>
                <w:sz w:val="21"/>
                <w:szCs w:val="22"/>
              </w:rPr>
              <w:t>、</w:t>
            </w:r>
            <w:r w:rsidRPr="00626E5D">
              <w:rPr>
                <w:rFonts w:ascii="宋体" w:hAnsi="宋体" w:cstheme="minorBidi"/>
                <w:sz w:val="21"/>
                <w:szCs w:val="22"/>
              </w:rPr>
              <w:t>11</w:t>
            </w:r>
            <w:r w:rsidRPr="00626E5D">
              <w:rPr>
                <w:rFonts w:ascii="宋体" w:hAnsi="宋体" w:cstheme="minorBidi" w:hint="eastAsia"/>
                <w:sz w:val="21"/>
                <w:szCs w:val="22"/>
              </w:rPr>
              <w:t>、</w:t>
            </w:r>
            <w:r w:rsidRPr="00626E5D">
              <w:rPr>
                <w:rFonts w:ascii="宋体" w:hAnsi="宋体" w:cstheme="minorBidi"/>
                <w:sz w:val="21"/>
                <w:szCs w:val="22"/>
              </w:rPr>
              <w:t>12</w:t>
            </w:r>
            <w:r w:rsidRPr="00626E5D">
              <w:rPr>
                <w:rFonts w:ascii="宋体" w:hAnsi="宋体" w:cstheme="minorBidi" w:hint="eastAsia"/>
                <w:sz w:val="21"/>
                <w:szCs w:val="22"/>
              </w:rPr>
              <w:t>、</w:t>
            </w:r>
            <w:r w:rsidRPr="00626E5D">
              <w:rPr>
                <w:rFonts w:ascii="宋体" w:hAnsi="宋体" w:cstheme="minorBidi"/>
                <w:sz w:val="21"/>
                <w:szCs w:val="22"/>
              </w:rPr>
              <w:t>15</w:t>
            </w:r>
            <w:r w:rsidRPr="00626E5D">
              <w:rPr>
                <w:rFonts w:ascii="宋体" w:hAnsi="宋体" w:cstheme="minorBidi" w:hint="eastAsia"/>
                <w:sz w:val="21"/>
                <w:szCs w:val="22"/>
              </w:rPr>
              <w:t>、</w:t>
            </w:r>
            <w:r w:rsidRPr="00626E5D">
              <w:rPr>
                <w:rFonts w:ascii="宋体" w:hAnsi="宋体" w:cstheme="minorBidi"/>
                <w:sz w:val="21"/>
                <w:szCs w:val="22"/>
              </w:rPr>
              <w:t>16</w:t>
            </w:r>
            <w:r w:rsidRPr="00626E5D">
              <w:rPr>
                <w:rFonts w:ascii="宋体" w:hAnsi="宋体" w:cstheme="minorBidi" w:hint="eastAsia"/>
                <w:sz w:val="21"/>
                <w:szCs w:val="22"/>
              </w:rPr>
              <w:t>、</w:t>
            </w:r>
            <w:r w:rsidRPr="00626E5D">
              <w:rPr>
                <w:rFonts w:ascii="宋体" w:hAnsi="宋体" w:cstheme="minorBidi"/>
                <w:sz w:val="21"/>
                <w:szCs w:val="22"/>
              </w:rPr>
              <w:t>19</w:t>
            </w:r>
            <w:r w:rsidRPr="00626E5D">
              <w:rPr>
                <w:rFonts w:ascii="宋体" w:hAnsi="宋体" w:cstheme="minorBidi" w:hint="eastAsia"/>
                <w:sz w:val="21"/>
                <w:szCs w:val="22"/>
              </w:rPr>
              <w:t>、</w:t>
            </w:r>
            <w:r w:rsidRPr="00626E5D">
              <w:rPr>
                <w:rFonts w:ascii="宋体" w:hAnsi="宋体" w:cstheme="minorBidi"/>
                <w:sz w:val="21"/>
                <w:szCs w:val="22"/>
              </w:rPr>
              <w:t>20</w:t>
            </w:r>
            <w:r w:rsidRPr="00626E5D">
              <w:rPr>
                <w:rFonts w:ascii="宋体" w:hAnsi="宋体" w:cstheme="minorBidi" w:hint="eastAsia"/>
                <w:sz w:val="21"/>
                <w:szCs w:val="22"/>
              </w:rPr>
              <w:t>、</w:t>
            </w:r>
            <w:r w:rsidRPr="00626E5D">
              <w:rPr>
                <w:rFonts w:ascii="宋体" w:hAnsi="宋体" w:cstheme="minorBidi"/>
                <w:sz w:val="21"/>
                <w:szCs w:val="22"/>
              </w:rPr>
              <w:t>22</w:t>
            </w:r>
            <w:r w:rsidRPr="00626E5D">
              <w:rPr>
                <w:rFonts w:ascii="宋体" w:hAnsi="宋体" w:cstheme="minorBidi" w:hint="eastAsia"/>
                <w:sz w:val="21"/>
                <w:szCs w:val="22"/>
              </w:rPr>
              <w:t>、</w:t>
            </w:r>
            <w:r w:rsidRPr="00626E5D">
              <w:rPr>
                <w:rFonts w:ascii="宋体" w:hAnsi="宋体" w:cstheme="minorBidi"/>
                <w:sz w:val="21"/>
                <w:szCs w:val="22"/>
              </w:rPr>
              <w:t>23</w:t>
            </w:r>
          </w:p>
        </w:tc>
        <w:tc>
          <w:tcPr>
            <w:tcW w:w="992" w:type="dxa"/>
            <w:tcBorders>
              <w:top w:val="nil"/>
              <w:left w:val="nil"/>
              <w:bottom w:val="nil"/>
              <w:right w:val="nil"/>
            </w:tcBorders>
            <w:hideMark/>
          </w:tcPr>
          <w:p w14:paraId="22E34EA7" w14:textId="77777777" w:rsidR="00626E5D" w:rsidRPr="00626E5D" w:rsidRDefault="00626E5D" w:rsidP="00626E5D">
            <w:pPr>
              <w:spacing w:line="276" w:lineRule="auto"/>
              <w:jc w:val="center"/>
              <w:rPr>
                <w:rFonts w:ascii="宋体" w:hAnsi="宋体" w:cstheme="minorBidi"/>
                <w:sz w:val="21"/>
                <w:szCs w:val="22"/>
              </w:rPr>
            </w:pPr>
            <w:r w:rsidRPr="00626E5D">
              <w:rPr>
                <w:rFonts w:ascii="宋体" w:hAnsi="宋体" w:cstheme="minorBidi"/>
                <w:sz w:val="21"/>
                <w:szCs w:val="22"/>
              </w:rPr>
              <w:t>9</w:t>
            </w:r>
          </w:p>
        </w:tc>
        <w:tc>
          <w:tcPr>
            <w:tcW w:w="936" w:type="dxa"/>
            <w:tcBorders>
              <w:top w:val="nil"/>
              <w:left w:val="nil"/>
              <w:bottom w:val="nil"/>
              <w:right w:val="nil"/>
            </w:tcBorders>
            <w:hideMark/>
          </w:tcPr>
          <w:p w14:paraId="054D2E0B" w14:textId="77777777" w:rsidR="00626E5D" w:rsidRPr="00626E5D" w:rsidRDefault="00626E5D" w:rsidP="00626E5D">
            <w:pPr>
              <w:spacing w:line="276" w:lineRule="auto"/>
              <w:jc w:val="center"/>
              <w:rPr>
                <w:rFonts w:ascii="宋体" w:hAnsi="宋体" w:cstheme="minorBidi"/>
                <w:sz w:val="21"/>
                <w:szCs w:val="22"/>
              </w:rPr>
            </w:pPr>
            <w:r w:rsidRPr="00626E5D">
              <w:rPr>
                <w:rFonts w:ascii="宋体" w:hAnsi="宋体" w:cstheme="minorBidi"/>
                <w:sz w:val="21"/>
                <w:szCs w:val="22"/>
              </w:rPr>
              <w:t>54</w:t>
            </w:r>
          </w:p>
        </w:tc>
      </w:tr>
      <w:tr w:rsidR="00626E5D" w:rsidRPr="00626E5D" w14:paraId="0208297E" w14:textId="77777777" w:rsidTr="00626E5D">
        <w:trPr>
          <w:jc w:val="center"/>
        </w:trPr>
        <w:tc>
          <w:tcPr>
            <w:tcW w:w="2127" w:type="dxa"/>
            <w:tcBorders>
              <w:top w:val="nil"/>
              <w:left w:val="nil"/>
              <w:bottom w:val="single" w:sz="12" w:space="0" w:color="auto"/>
              <w:right w:val="nil"/>
            </w:tcBorders>
            <w:hideMark/>
          </w:tcPr>
          <w:p w14:paraId="089B954E" w14:textId="77777777" w:rsidR="00626E5D" w:rsidRPr="00626E5D" w:rsidRDefault="00626E5D" w:rsidP="00626E5D">
            <w:pPr>
              <w:spacing w:line="276" w:lineRule="auto"/>
              <w:jc w:val="center"/>
              <w:rPr>
                <w:rFonts w:ascii="宋体" w:hAnsi="宋体" w:cstheme="minorBidi"/>
                <w:sz w:val="21"/>
                <w:szCs w:val="22"/>
              </w:rPr>
            </w:pPr>
            <w:r w:rsidRPr="00626E5D">
              <w:rPr>
                <w:rFonts w:ascii="宋体" w:hAnsi="宋体" w:cstheme="minorBidi"/>
                <w:sz w:val="21"/>
                <w:szCs w:val="22"/>
              </w:rPr>
              <w:t>7</w:t>
            </w:r>
          </w:p>
        </w:tc>
        <w:tc>
          <w:tcPr>
            <w:tcW w:w="3687" w:type="dxa"/>
            <w:tcBorders>
              <w:top w:val="nil"/>
              <w:left w:val="nil"/>
              <w:bottom w:val="single" w:sz="12" w:space="0" w:color="auto"/>
              <w:right w:val="nil"/>
            </w:tcBorders>
            <w:hideMark/>
          </w:tcPr>
          <w:p w14:paraId="53BB753A" w14:textId="77777777" w:rsidR="00626E5D" w:rsidRPr="00626E5D" w:rsidRDefault="00626E5D" w:rsidP="00626E5D">
            <w:pPr>
              <w:spacing w:line="276" w:lineRule="auto"/>
              <w:jc w:val="center"/>
              <w:rPr>
                <w:rFonts w:ascii="宋体" w:hAnsi="宋体" w:cstheme="minorBidi"/>
                <w:sz w:val="21"/>
                <w:szCs w:val="22"/>
              </w:rPr>
            </w:pPr>
            <w:r w:rsidRPr="00626E5D">
              <w:rPr>
                <w:rFonts w:ascii="宋体" w:hAnsi="宋体" w:cstheme="minorBidi"/>
                <w:sz w:val="21"/>
                <w:szCs w:val="22"/>
              </w:rPr>
              <w:t>10</w:t>
            </w:r>
            <w:r w:rsidRPr="00626E5D">
              <w:rPr>
                <w:rFonts w:ascii="宋体" w:hAnsi="宋体" w:cstheme="minorBidi" w:hint="eastAsia"/>
                <w:sz w:val="21"/>
                <w:szCs w:val="22"/>
              </w:rPr>
              <w:t>、</w:t>
            </w:r>
            <w:r w:rsidRPr="00626E5D">
              <w:rPr>
                <w:rFonts w:ascii="宋体" w:hAnsi="宋体" w:cstheme="minorBidi"/>
                <w:sz w:val="21"/>
                <w:szCs w:val="22"/>
              </w:rPr>
              <w:t>13</w:t>
            </w:r>
            <w:r w:rsidRPr="00626E5D">
              <w:rPr>
                <w:rFonts w:ascii="宋体" w:hAnsi="宋体" w:cstheme="minorBidi" w:hint="eastAsia"/>
                <w:sz w:val="21"/>
                <w:szCs w:val="22"/>
              </w:rPr>
              <w:t>、</w:t>
            </w:r>
            <w:r w:rsidRPr="00626E5D">
              <w:rPr>
                <w:rFonts w:ascii="宋体" w:hAnsi="宋体" w:cstheme="minorBidi"/>
                <w:sz w:val="21"/>
                <w:szCs w:val="22"/>
              </w:rPr>
              <w:t>14</w:t>
            </w:r>
            <w:r w:rsidRPr="00626E5D">
              <w:rPr>
                <w:rFonts w:ascii="宋体" w:hAnsi="宋体" w:cstheme="minorBidi" w:hint="eastAsia"/>
                <w:sz w:val="21"/>
                <w:szCs w:val="22"/>
              </w:rPr>
              <w:t>、</w:t>
            </w:r>
            <w:r w:rsidRPr="00626E5D">
              <w:rPr>
                <w:rFonts w:ascii="宋体" w:hAnsi="宋体" w:cstheme="minorBidi"/>
                <w:sz w:val="21"/>
                <w:szCs w:val="22"/>
              </w:rPr>
              <w:t>18</w:t>
            </w:r>
            <w:r w:rsidRPr="00626E5D">
              <w:rPr>
                <w:rFonts w:ascii="宋体" w:hAnsi="宋体" w:cstheme="minorBidi" w:hint="eastAsia"/>
                <w:sz w:val="21"/>
                <w:szCs w:val="22"/>
              </w:rPr>
              <w:t>、</w:t>
            </w:r>
            <w:r w:rsidRPr="00626E5D">
              <w:rPr>
                <w:rFonts w:ascii="宋体" w:hAnsi="宋体" w:cstheme="minorBidi"/>
                <w:sz w:val="21"/>
                <w:szCs w:val="22"/>
              </w:rPr>
              <w:t>21</w:t>
            </w:r>
            <w:r w:rsidRPr="00626E5D">
              <w:rPr>
                <w:rFonts w:ascii="宋体" w:hAnsi="宋体" w:cstheme="minorBidi" w:hint="eastAsia"/>
                <w:sz w:val="21"/>
                <w:szCs w:val="22"/>
              </w:rPr>
              <w:t>、</w:t>
            </w:r>
            <w:r w:rsidRPr="00626E5D">
              <w:rPr>
                <w:rFonts w:ascii="宋体" w:hAnsi="宋体" w:cstheme="minorBidi"/>
                <w:sz w:val="21"/>
                <w:szCs w:val="22"/>
              </w:rPr>
              <w:t>24</w:t>
            </w:r>
            <w:r w:rsidRPr="00626E5D">
              <w:rPr>
                <w:rFonts w:ascii="宋体" w:hAnsi="宋体" w:cstheme="minorBidi" w:hint="eastAsia"/>
                <w:sz w:val="21"/>
                <w:szCs w:val="22"/>
              </w:rPr>
              <w:t>、</w:t>
            </w:r>
            <w:r w:rsidRPr="00626E5D">
              <w:rPr>
                <w:rFonts w:ascii="宋体" w:hAnsi="宋体" w:cstheme="minorBidi"/>
                <w:sz w:val="21"/>
                <w:szCs w:val="22"/>
              </w:rPr>
              <w:t>25</w:t>
            </w:r>
          </w:p>
        </w:tc>
        <w:tc>
          <w:tcPr>
            <w:tcW w:w="992" w:type="dxa"/>
            <w:tcBorders>
              <w:top w:val="nil"/>
              <w:left w:val="nil"/>
              <w:bottom w:val="single" w:sz="12" w:space="0" w:color="auto"/>
              <w:right w:val="nil"/>
            </w:tcBorders>
            <w:hideMark/>
          </w:tcPr>
          <w:p w14:paraId="598D0C22" w14:textId="77777777" w:rsidR="00626E5D" w:rsidRPr="00626E5D" w:rsidRDefault="00626E5D" w:rsidP="00626E5D">
            <w:pPr>
              <w:spacing w:line="276" w:lineRule="auto"/>
              <w:jc w:val="center"/>
              <w:rPr>
                <w:rFonts w:ascii="宋体" w:hAnsi="宋体" w:cstheme="minorBidi"/>
                <w:sz w:val="21"/>
                <w:szCs w:val="22"/>
              </w:rPr>
            </w:pPr>
            <w:r w:rsidRPr="00626E5D">
              <w:rPr>
                <w:rFonts w:ascii="宋体" w:hAnsi="宋体" w:cstheme="minorBidi"/>
                <w:sz w:val="21"/>
                <w:szCs w:val="22"/>
              </w:rPr>
              <w:t>7</w:t>
            </w:r>
          </w:p>
        </w:tc>
        <w:tc>
          <w:tcPr>
            <w:tcW w:w="936" w:type="dxa"/>
            <w:tcBorders>
              <w:top w:val="nil"/>
              <w:left w:val="nil"/>
              <w:bottom w:val="single" w:sz="12" w:space="0" w:color="auto"/>
              <w:right w:val="nil"/>
            </w:tcBorders>
            <w:hideMark/>
          </w:tcPr>
          <w:p w14:paraId="13175AEE" w14:textId="77777777" w:rsidR="00626E5D" w:rsidRPr="00626E5D" w:rsidRDefault="00626E5D" w:rsidP="00626E5D">
            <w:pPr>
              <w:spacing w:line="276" w:lineRule="auto"/>
              <w:jc w:val="center"/>
              <w:rPr>
                <w:rFonts w:ascii="宋体" w:hAnsi="宋体" w:cstheme="minorBidi"/>
                <w:sz w:val="21"/>
                <w:szCs w:val="22"/>
              </w:rPr>
            </w:pPr>
            <w:r w:rsidRPr="00626E5D">
              <w:rPr>
                <w:rFonts w:ascii="宋体" w:hAnsi="宋体" w:cstheme="minorBidi"/>
                <w:sz w:val="21"/>
                <w:szCs w:val="22"/>
              </w:rPr>
              <w:t>49</w:t>
            </w:r>
          </w:p>
        </w:tc>
      </w:tr>
    </w:tbl>
    <w:p w14:paraId="6E24E454" w14:textId="77777777" w:rsidR="00626E5D" w:rsidRPr="000F107F" w:rsidRDefault="00626E5D" w:rsidP="00490A1C">
      <w:pPr>
        <w:rPr>
          <w:rFonts w:ascii="宋体" w:eastAsia="宋体" w:hAnsi="宋体"/>
        </w:rPr>
      </w:pPr>
    </w:p>
    <w:p w14:paraId="5BA8BD73" w14:textId="689060E6" w:rsidR="00DF29F4" w:rsidRPr="000F107F" w:rsidRDefault="00DF29F4" w:rsidP="00DF29F4">
      <w:pPr>
        <w:rPr>
          <w:rFonts w:ascii="宋体" w:eastAsia="宋体" w:hAnsi="宋体"/>
          <w:sz w:val="32"/>
          <w:szCs w:val="36"/>
        </w:rPr>
      </w:pPr>
      <w:r w:rsidRPr="000F107F">
        <w:rPr>
          <w:rFonts w:ascii="宋体" w:eastAsia="宋体" w:hAnsi="宋体"/>
          <w:sz w:val="32"/>
          <w:szCs w:val="36"/>
        </w:rPr>
        <w:t>3</w:t>
      </w:r>
      <w:r w:rsidRPr="000F107F">
        <w:rPr>
          <w:rFonts w:ascii="宋体" w:eastAsia="宋体" w:hAnsi="宋体"/>
          <w:sz w:val="32"/>
          <w:szCs w:val="36"/>
        </w:rPr>
        <w:tab/>
      </w:r>
      <w:r w:rsidRPr="000F107F">
        <w:rPr>
          <w:rFonts w:ascii="宋体" w:eastAsia="宋体" w:hAnsi="宋体" w:hint="eastAsia"/>
          <w:sz w:val="32"/>
          <w:szCs w:val="36"/>
        </w:rPr>
        <w:t>结果</w:t>
      </w:r>
    </w:p>
    <w:p w14:paraId="2DE4C737" w14:textId="1935294D" w:rsidR="00DF29F4" w:rsidRPr="000F107F" w:rsidRDefault="00A773F6" w:rsidP="00157D02">
      <w:pPr>
        <w:ind w:firstLineChars="200" w:firstLine="420"/>
        <w:rPr>
          <w:rFonts w:ascii="宋体" w:eastAsia="宋体" w:hAnsi="宋体"/>
        </w:rPr>
      </w:pPr>
      <w:r w:rsidRPr="000F107F">
        <w:rPr>
          <w:rFonts w:ascii="宋体" w:eastAsia="宋体" w:hAnsi="宋体" w:hint="eastAsia"/>
        </w:rPr>
        <w:t>本实验使用</w:t>
      </w:r>
      <w:r w:rsidRPr="000F107F">
        <w:rPr>
          <w:rFonts w:ascii="Times New Roman" w:eastAsia="宋体" w:hAnsi="Times New Roman" w:cs="Times New Roman"/>
        </w:rPr>
        <w:t>SPSS</w:t>
      </w:r>
      <w:r w:rsidRPr="000F107F">
        <w:rPr>
          <w:rFonts w:ascii="宋体" w:eastAsia="宋体" w:hAnsi="宋体"/>
        </w:rPr>
        <w:t xml:space="preserve"> 22</w:t>
      </w:r>
      <w:r w:rsidRPr="000F107F">
        <w:rPr>
          <w:rFonts w:ascii="宋体" w:eastAsia="宋体" w:hAnsi="宋体" w:hint="eastAsia"/>
        </w:rPr>
        <w:t>进行数据分析。首先</w:t>
      </w:r>
      <w:proofErr w:type="gramStart"/>
      <w:r w:rsidRPr="000F107F">
        <w:rPr>
          <w:rFonts w:ascii="宋体" w:eastAsia="宋体" w:hAnsi="宋体" w:hint="eastAsia"/>
        </w:rPr>
        <w:t>对棒框</w:t>
      </w:r>
      <w:proofErr w:type="gramEnd"/>
      <w:r w:rsidRPr="000F107F">
        <w:rPr>
          <w:rFonts w:ascii="宋体" w:eastAsia="宋体" w:hAnsi="宋体" w:hint="eastAsia"/>
        </w:rPr>
        <w:t>实验的</w:t>
      </w:r>
      <w:r w:rsidR="002D4714" w:rsidRPr="000F107F">
        <w:rPr>
          <w:rFonts w:ascii="宋体" w:eastAsia="宋体" w:hAnsi="宋体" w:hint="eastAsia"/>
        </w:rPr>
        <w:t>平均</w:t>
      </w:r>
      <w:r w:rsidRPr="000F107F">
        <w:rPr>
          <w:rFonts w:ascii="宋体" w:eastAsia="宋体" w:hAnsi="宋体" w:hint="eastAsia"/>
        </w:rPr>
        <w:t>误差和镶嵌图形的成绩</w:t>
      </w:r>
      <w:proofErr w:type="gramStart"/>
      <w:r w:rsidRPr="000F107F">
        <w:rPr>
          <w:rFonts w:ascii="宋体" w:eastAsia="宋体" w:hAnsi="宋体" w:hint="eastAsia"/>
        </w:rPr>
        <w:t>做探索</w:t>
      </w:r>
      <w:proofErr w:type="gramEnd"/>
      <w:r w:rsidRPr="000F107F">
        <w:rPr>
          <w:rFonts w:ascii="宋体" w:eastAsia="宋体" w:hAnsi="宋体" w:hint="eastAsia"/>
        </w:rPr>
        <w:t>分析，</w:t>
      </w:r>
      <w:proofErr w:type="gramStart"/>
      <w:r w:rsidRPr="000F107F">
        <w:rPr>
          <w:rFonts w:ascii="宋体" w:eastAsia="宋体" w:hAnsi="宋体" w:hint="eastAsia"/>
        </w:rPr>
        <w:t>箱图显示</w:t>
      </w:r>
      <w:proofErr w:type="gramEnd"/>
      <w:r w:rsidRPr="000F107F">
        <w:rPr>
          <w:rFonts w:ascii="宋体" w:eastAsia="宋体" w:hAnsi="宋体" w:hint="eastAsia"/>
        </w:rPr>
        <w:t>1、2、3、4、3</w:t>
      </w:r>
      <w:r w:rsidRPr="000F107F">
        <w:rPr>
          <w:rFonts w:ascii="宋体" w:eastAsia="宋体" w:hAnsi="宋体"/>
        </w:rPr>
        <w:t>2</w:t>
      </w:r>
      <w:r w:rsidRPr="000F107F">
        <w:rPr>
          <w:rFonts w:ascii="宋体" w:eastAsia="宋体" w:hAnsi="宋体" w:hint="eastAsia"/>
        </w:rPr>
        <w:t>号被试的棒框实验的</w:t>
      </w:r>
      <w:r w:rsidR="002D4714" w:rsidRPr="000F107F">
        <w:rPr>
          <w:rFonts w:ascii="宋体" w:eastAsia="宋体" w:hAnsi="宋体" w:hint="eastAsia"/>
        </w:rPr>
        <w:t>平均</w:t>
      </w:r>
      <w:r w:rsidRPr="000F107F">
        <w:rPr>
          <w:rFonts w:ascii="宋体" w:eastAsia="宋体" w:hAnsi="宋体" w:hint="eastAsia"/>
        </w:rPr>
        <w:t>误差数据为</w:t>
      </w:r>
      <w:r w:rsidR="00257F92" w:rsidRPr="000F107F">
        <w:rPr>
          <w:rFonts w:ascii="宋体" w:eastAsia="宋体" w:hAnsi="宋体" w:hint="eastAsia"/>
        </w:rPr>
        <w:t>异常值(</w:t>
      </w:r>
      <w:r w:rsidR="00257F92" w:rsidRPr="000F107F">
        <w:rPr>
          <w:rFonts w:ascii="宋体" w:eastAsia="宋体" w:hAnsi="宋体"/>
        </w:rPr>
        <w:t>1.5</w:t>
      </w:r>
      <w:r w:rsidR="00257F92" w:rsidRPr="000F107F">
        <w:rPr>
          <w:rFonts w:ascii="宋体" w:eastAsia="宋体" w:hAnsi="宋体" w:hint="eastAsia"/>
        </w:rPr>
        <w:t>个标准差之外</w:t>
      </w:r>
      <w:r w:rsidR="00257F92" w:rsidRPr="000F107F">
        <w:rPr>
          <w:rFonts w:ascii="宋体" w:eastAsia="宋体" w:hAnsi="宋体"/>
        </w:rPr>
        <w:t>)</w:t>
      </w:r>
      <w:r w:rsidRPr="000F107F">
        <w:rPr>
          <w:rFonts w:ascii="宋体" w:eastAsia="宋体" w:hAnsi="宋体" w:hint="eastAsia"/>
        </w:rPr>
        <w:t>，剔除它们之后棒框实验余下被试5</w:t>
      </w:r>
      <w:r w:rsidRPr="000F107F">
        <w:rPr>
          <w:rFonts w:ascii="宋体" w:eastAsia="宋体" w:hAnsi="宋体"/>
        </w:rPr>
        <w:t>8</w:t>
      </w:r>
      <w:r w:rsidRPr="000F107F">
        <w:rPr>
          <w:rFonts w:ascii="宋体" w:eastAsia="宋体" w:hAnsi="宋体" w:hint="eastAsia"/>
        </w:rPr>
        <w:t>位，女性</w:t>
      </w:r>
      <w:r w:rsidR="00EB04F7" w:rsidRPr="000F107F">
        <w:rPr>
          <w:rFonts w:ascii="宋体" w:eastAsia="宋体" w:hAnsi="宋体" w:hint="eastAsia"/>
        </w:rPr>
        <w:t>3</w:t>
      </w:r>
      <w:r w:rsidR="00EB04F7" w:rsidRPr="000F107F">
        <w:rPr>
          <w:rFonts w:ascii="宋体" w:eastAsia="宋体" w:hAnsi="宋体"/>
        </w:rPr>
        <w:t>2</w:t>
      </w:r>
      <w:r w:rsidRPr="000F107F">
        <w:rPr>
          <w:rFonts w:ascii="宋体" w:eastAsia="宋体" w:hAnsi="宋体" w:hint="eastAsia"/>
        </w:rPr>
        <w:t>位</w:t>
      </w:r>
      <w:r w:rsidR="00EB04F7" w:rsidRPr="000F107F">
        <w:rPr>
          <w:rFonts w:ascii="宋体" w:eastAsia="宋体" w:hAnsi="宋体" w:hint="eastAsia"/>
        </w:rPr>
        <w:t>，镶嵌图形</w:t>
      </w:r>
      <w:r w:rsidR="00D00885">
        <w:rPr>
          <w:rFonts w:ascii="宋体" w:eastAsia="宋体" w:hAnsi="宋体" w:hint="eastAsia"/>
        </w:rPr>
        <w:t>测</w:t>
      </w:r>
      <w:r w:rsidR="00EB04F7" w:rsidRPr="000F107F">
        <w:rPr>
          <w:rFonts w:ascii="宋体" w:eastAsia="宋体" w:hAnsi="宋体" w:hint="eastAsia"/>
        </w:rPr>
        <w:t>验被试总人数为</w:t>
      </w:r>
      <w:r w:rsidR="00EB04F7" w:rsidRPr="000F107F">
        <w:rPr>
          <w:rFonts w:ascii="宋体" w:eastAsia="宋体" w:hAnsi="宋体"/>
        </w:rPr>
        <w:t>63</w:t>
      </w:r>
      <w:r w:rsidR="00EB04F7" w:rsidRPr="000F107F">
        <w:rPr>
          <w:rFonts w:ascii="宋体" w:eastAsia="宋体" w:hAnsi="宋体" w:hint="eastAsia"/>
        </w:rPr>
        <w:t>，女性3</w:t>
      </w:r>
      <w:r w:rsidR="00EB04F7" w:rsidRPr="000F107F">
        <w:rPr>
          <w:rFonts w:ascii="宋体" w:eastAsia="宋体" w:hAnsi="宋体"/>
        </w:rPr>
        <w:t>5</w:t>
      </w:r>
      <w:r w:rsidR="00EB04F7" w:rsidRPr="000F107F">
        <w:rPr>
          <w:rFonts w:ascii="宋体" w:eastAsia="宋体" w:hAnsi="宋体" w:hint="eastAsia"/>
        </w:rPr>
        <w:t>位。</w:t>
      </w:r>
    </w:p>
    <w:p w14:paraId="13D49B24" w14:textId="74AF7305" w:rsidR="00EB04F7" w:rsidRPr="000F107F" w:rsidRDefault="00EB04F7" w:rsidP="00157D02">
      <w:pPr>
        <w:ind w:firstLineChars="200" w:firstLine="420"/>
        <w:rPr>
          <w:rFonts w:ascii="宋体" w:eastAsia="宋体" w:hAnsi="宋体"/>
        </w:rPr>
      </w:pPr>
      <w:r w:rsidRPr="000F107F">
        <w:rPr>
          <w:rFonts w:ascii="宋体" w:eastAsia="宋体" w:hAnsi="宋体" w:hint="eastAsia"/>
        </w:rPr>
        <w:t>对余下数据进行描述性统计，结果如表2所示。</w:t>
      </w:r>
    </w:p>
    <w:p w14:paraId="0011B4C1" w14:textId="77777777" w:rsidR="00365A85" w:rsidRPr="000F107F" w:rsidRDefault="00365A85" w:rsidP="00157D02">
      <w:pPr>
        <w:ind w:firstLineChars="200" w:firstLine="420"/>
        <w:rPr>
          <w:rFonts w:ascii="宋体" w:eastAsia="宋体" w:hAnsi="宋体"/>
        </w:rPr>
      </w:pPr>
    </w:p>
    <w:p w14:paraId="75F658C6" w14:textId="1D596CB5" w:rsidR="000D2BB7" w:rsidRPr="000F107F" w:rsidRDefault="000D2BB7" w:rsidP="000D2BB7">
      <w:pPr>
        <w:ind w:firstLineChars="200" w:firstLine="422"/>
        <w:jc w:val="center"/>
        <w:rPr>
          <w:rFonts w:ascii="宋体" w:eastAsia="宋体" w:hAnsi="宋体"/>
          <w:b/>
          <w:bCs/>
        </w:rPr>
      </w:pPr>
      <w:r w:rsidRPr="000F107F">
        <w:rPr>
          <w:rFonts w:ascii="宋体" w:eastAsia="宋体" w:hAnsi="宋体" w:hint="eastAsia"/>
          <w:b/>
          <w:bCs/>
        </w:rPr>
        <w:t>表2</w:t>
      </w:r>
      <w:r w:rsidRPr="000F107F">
        <w:rPr>
          <w:rFonts w:ascii="宋体" w:eastAsia="宋体" w:hAnsi="宋体"/>
          <w:b/>
          <w:bCs/>
        </w:rPr>
        <w:t xml:space="preserve"> </w:t>
      </w:r>
      <w:r w:rsidRPr="000F107F">
        <w:rPr>
          <w:rFonts w:ascii="宋体" w:eastAsia="宋体" w:hAnsi="宋体" w:hint="eastAsia"/>
          <w:b/>
          <w:bCs/>
        </w:rPr>
        <w:t>棒框实验</w:t>
      </w:r>
      <w:r w:rsidR="00AF691E" w:rsidRPr="000F107F">
        <w:rPr>
          <w:rFonts w:ascii="宋体" w:eastAsia="宋体" w:hAnsi="宋体" w:hint="eastAsia"/>
          <w:b/>
          <w:bCs/>
        </w:rPr>
        <w:t>的</w:t>
      </w:r>
      <w:r w:rsidR="00BB4896" w:rsidRPr="000F107F">
        <w:rPr>
          <w:rFonts w:ascii="宋体" w:eastAsia="宋体" w:hAnsi="宋体" w:hint="eastAsia"/>
          <w:b/>
          <w:bCs/>
        </w:rPr>
        <w:t>平均</w:t>
      </w:r>
      <w:r w:rsidRPr="000F107F">
        <w:rPr>
          <w:rFonts w:ascii="宋体" w:eastAsia="宋体" w:hAnsi="宋体" w:hint="eastAsia"/>
          <w:b/>
          <w:bCs/>
        </w:rPr>
        <w:t>误差和镶嵌图形成绩(</w:t>
      </w:r>
      <w:r w:rsidRPr="000F107F">
        <w:rPr>
          <w:rFonts w:ascii="宋体" w:eastAsia="宋体" w:hAnsi="宋体"/>
          <w:b/>
          <w:bCs/>
          <w:i/>
          <w:iCs/>
        </w:rPr>
        <w:t>M</w:t>
      </w:r>
      <w:r w:rsidRPr="000F107F">
        <w:rPr>
          <w:rFonts w:ascii="宋体" w:eastAsia="宋体" w:hAnsi="宋体" w:hint="eastAsia"/>
          <w:b/>
          <w:bCs/>
          <w:i/>
          <w:iCs/>
        </w:rPr>
        <w:t>±</w:t>
      </w:r>
      <w:r w:rsidRPr="000F107F">
        <w:rPr>
          <w:rFonts w:ascii="宋体" w:eastAsia="宋体" w:hAnsi="宋体"/>
          <w:b/>
          <w:bCs/>
          <w:i/>
          <w:iCs/>
        </w:rPr>
        <w:t>SD</w:t>
      </w:r>
      <w:r w:rsidRPr="000F107F">
        <w:rPr>
          <w:rFonts w:ascii="宋体" w:eastAsia="宋体" w:hAnsi="宋体"/>
          <w:b/>
          <w:bCs/>
        </w:rPr>
        <w:t>)</w:t>
      </w:r>
    </w:p>
    <w:tbl>
      <w:tblPr>
        <w:tblStyle w:val="aa"/>
        <w:tblW w:w="0" w:type="auto"/>
        <w:tblInd w:w="0"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3544"/>
        <w:gridCol w:w="3051"/>
      </w:tblGrid>
      <w:tr w:rsidR="00EB04F7" w:rsidRPr="000F107F" w14:paraId="3A3464C7" w14:textId="77777777" w:rsidTr="00D00885">
        <w:tc>
          <w:tcPr>
            <w:tcW w:w="1701" w:type="dxa"/>
            <w:tcBorders>
              <w:top w:val="single" w:sz="12" w:space="0" w:color="auto"/>
              <w:bottom w:val="single" w:sz="8" w:space="0" w:color="auto"/>
            </w:tcBorders>
          </w:tcPr>
          <w:p w14:paraId="24CC6AF1" w14:textId="77777777" w:rsidR="00EB04F7" w:rsidRPr="000F107F" w:rsidRDefault="00EB04F7" w:rsidP="000D2BB7">
            <w:pPr>
              <w:jc w:val="center"/>
              <w:rPr>
                <w:rFonts w:ascii="宋体" w:hAnsi="宋体" w:cstheme="minorBidi"/>
                <w:sz w:val="21"/>
                <w:szCs w:val="22"/>
              </w:rPr>
            </w:pPr>
          </w:p>
        </w:tc>
        <w:tc>
          <w:tcPr>
            <w:tcW w:w="3544" w:type="dxa"/>
            <w:tcBorders>
              <w:top w:val="single" w:sz="12" w:space="0" w:color="auto"/>
              <w:bottom w:val="single" w:sz="8" w:space="0" w:color="auto"/>
            </w:tcBorders>
          </w:tcPr>
          <w:p w14:paraId="512F7245" w14:textId="134D5B95" w:rsidR="00EB04F7" w:rsidRPr="000F107F" w:rsidRDefault="00EB04F7" w:rsidP="000D2BB7">
            <w:pPr>
              <w:jc w:val="center"/>
              <w:rPr>
                <w:rFonts w:ascii="宋体" w:hAnsi="宋体" w:cstheme="minorBidi"/>
                <w:sz w:val="21"/>
                <w:szCs w:val="22"/>
              </w:rPr>
            </w:pPr>
            <w:r w:rsidRPr="000F107F">
              <w:rPr>
                <w:rFonts w:ascii="宋体" w:hAnsi="宋体" w:cstheme="minorBidi" w:hint="eastAsia"/>
                <w:sz w:val="21"/>
                <w:szCs w:val="22"/>
              </w:rPr>
              <w:t>棒框实验</w:t>
            </w:r>
            <w:r w:rsidR="00BB4896" w:rsidRPr="000F107F">
              <w:rPr>
                <w:rFonts w:ascii="宋体" w:hAnsi="宋体" w:cstheme="minorBidi" w:hint="eastAsia"/>
                <w:sz w:val="21"/>
                <w:szCs w:val="22"/>
              </w:rPr>
              <w:t>的平均</w:t>
            </w:r>
            <w:r w:rsidRPr="000F107F">
              <w:rPr>
                <w:rFonts w:ascii="宋体" w:hAnsi="宋体" w:cstheme="minorBidi" w:hint="eastAsia"/>
                <w:sz w:val="21"/>
                <w:szCs w:val="22"/>
              </w:rPr>
              <w:t>误差</w:t>
            </w:r>
            <w:r w:rsidR="000D2BB7" w:rsidRPr="000F107F">
              <w:rPr>
                <w:rFonts w:ascii="宋体" w:hAnsi="宋体" w:cstheme="minorBidi" w:hint="eastAsia"/>
                <w:sz w:val="21"/>
                <w:szCs w:val="22"/>
              </w:rPr>
              <w:t>(单位：度</w:t>
            </w:r>
            <w:r w:rsidR="000D2BB7" w:rsidRPr="000F107F">
              <w:rPr>
                <w:rFonts w:ascii="宋体" w:hAnsi="宋体" w:cstheme="minorBidi"/>
                <w:sz w:val="21"/>
                <w:szCs w:val="22"/>
              </w:rPr>
              <w:t>)</w:t>
            </w:r>
          </w:p>
        </w:tc>
        <w:tc>
          <w:tcPr>
            <w:tcW w:w="3051" w:type="dxa"/>
            <w:tcBorders>
              <w:top w:val="single" w:sz="12" w:space="0" w:color="auto"/>
              <w:bottom w:val="single" w:sz="8" w:space="0" w:color="auto"/>
            </w:tcBorders>
          </w:tcPr>
          <w:p w14:paraId="243FAF4A" w14:textId="7577427F" w:rsidR="00EB04F7" w:rsidRPr="000F107F" w:rsidRDefault="00EB04F7" w:rsidP="000D2BB7">
            <w:pPr>
              <w:jc w:val="center"/>
              <w:rPr>
                <w:rFonts w:ascii="宋体" w:hAnsi="宋体" w:cstheme="minorBidi"/>
                <w:sz w:val="21"/>
                <w:szCs w:val="22"/>
              </w:rPr>
            </w:pPr>
            <w:r w:rsidRPr="000F107F">
              <w:rPr>
                <w:rFonts w:ascii="宋体" w:hAnsi="宋体" w:cstheme="minorBidi" w:hint="eastAsia"/>
                <w:sz w:val="21"/>
                <w:szCs w:val="22"/>
              </w:rPr>
              <w:t>镶嵌图形</w:t>
            </w:r>
            <w:r w:rsidR="00D00885">
              <w:rPr>
                <w:rFonts w:ascii="宋体" w:hAnsi="宋体" w:cstheme="minorBidi" w:hint="eastAsia"/>
                <w:sz w:val="21"/>
                <w:szCs w:val="22"/>
              </w:rPr>
              <w:t>测验</w:t>
            </w:r>
            <w:r w:rsidRPr="000F107F">
              <w:rPr>
                <w:rFonts w:ascii="宋体" w:hAnsi="宋体" w:cstheme="minorBidi" w:hint="eastAsia"/>
                <w:sz w:val="21"/>
                <w:szCs w:val="22"/>
              </w:rPr>
              <w:t>成绩</w:t>
            </w:r>
            <w:r w:rsidR="000D2BB7" w:rsidRPr="000F107F">
              <w:rPr>
                <w:rFonts w:ascii="宋体" w:hAnsi="宋体" w:cstheme="minorBidi" w:hint="eastAsia"/>
                <w:sz w:val="21"/>
                <w:szCs w:val="22"/>
              </w:rPr>
              <w:t>(单位：分</w:t>
            </w:r>
            <w:r w:rsidR="000D2BB7" w:rsidRPr="000F107F">
              <w:rPr>
                <w:rFonts w:ascii="宋体" w:hAnsi="宋体" w:cstheme="minorBidi"/>
                <w:sz w:val="21"/>
                <w:szCs w:val="22"/>
              </w:rPr>
              <w:t>)</w:t>
            </w:r>
          </w:p>
        </w:tc>
      </w:tr>
      <w:tr w:rsidR="00EB04F7" w:rsidRPr="000F107F" w14:paraId="4057D457" w14:textId="77777777" w:rsidTr="00D00885">
        <w:tc>
          <w:tcPr>
            <w:tcW w:w="1701" w:type="dxa"/>
            <w:tcBorders>
              <w:top w:val="single" w:sz="8" w:space="0" w:color="auto"/>
            </w:tcBorders>
          </w:tcPr>
          <w:p w14:paraId="070AF74B" w14:textId="28A5FFA7" w:rsidR="00EB04F7" w:rsidRPr="000F107F" w:rsidRDefault="00EB04F7" w:rsidP="000D2BB7">
            <w:pPr>
              <w:jc w:val="center"/>
              <w:rPr>
                <w:rFonts w:ascii="宋体" w:hAnsi="宋体" w:cstheme="minorBidi"/>
                <w:sz w:val="21"/>
                <w:szCs w:val="22"/>
              </w:rPr>
            </w:pPr>
            <w:r w:rsidRPr="000F107F">
              <w:rPr>
                <w:rFonts w:ascii="宋体" w:hAnsi="宋体" w:cstheme="minorBidi" w:hint="eastAsia"/>
                <w:sz w:val="21"/>
                <w:szCs w:val="22"/>
              </w:rPr>
              <w:t>女性</w:t>
            </w:r>
          </w:p>
        </w:tc>
        <w:tc>
          <w:tcPr>
            <w:tcW w:w="3544" w:type="dxa"/>
            <w:tcBorders>
              <w:top w:val="single" w:sz="8" w:space="0" w:color="auto"/>
            </w:tcBorders>
          </w:tcPr>
          <w:p w14:paraId="4ABDB949" w14:textId="2628B7A7" w:rsidR="00EB04F7" w:rsidRPr="000F107F" w:rsidRDefault="00BB4896" w:rsidP="000D2BB7">
            <w:pPr>
              <w:jc w:val="center"/>
              <w:rPr>
                <w:rFonts w:ascii="宋体" w:hAnsi="宋体" w:cstheme="minorBidi"/>
                <w:sz w:val="21"/>
                <w:szCs w:val="22"/>
              </w:rPr>
            </w:pPr>
            <w:r w:rsidRPr="000F107F">
              <w:rPr>
                <w:rFonts w:ascii="宋体" w:hAnsi="宋体" w:cstheme="minorBidi" w:hint="eastAsia"/>
                <w:sz w:val="21"/>
                <w:szCs w:val="22"/>
              </w:rPr>
              <w:t>1</w:t>
            </w:r>
            <w:r w:rsidRPr="000F107F">
              <w:rPr>
                <w:rFonts w:ascii="宋体" w:hAnsi="宋体" w:cstheme="minorBidi"/>
                <w:sz w:val="21"/>
                <w:szCs w:val="22"/>
              </w:rPr>
              <w:t>.88</w:t>
            </w:r>
            <w:r w:rsidR="00EB04F7" w:rsidRPr="000F107F">
              <w:rPr>
                <w:rFonts w:ascii="宋体" w:hAnsi="宋体" w:cstheme="minorBidi" w:hint="eastAsia"/>
                <w:sz w:val="21"/>
                <w:szCs w:val="22"/>
              </w:rPr>
              <w:t>±</w:t>
            </w:r>
            <w:r w:rsidRPr="000F107F">
              <w:rPr>
                <w:rFonts w:ascii="宋体" w:hAnsi="宋体" w:cstheme="minorBidi" w:hint="eastAsia"/>
                <w:sz w:val="21"/>
                <w:szCs w:val="22"/>
              </w:rPr>
              <w:t>0</w:t>
            </w:r>
            <w:r w:rsidRPr="000F107F">
              <w:rPr>
                <w:rFonts w:ascii="宋体" w:hAnsi="宋体" w:cstheme="minorBidi"/>
                <w:sz w:val="21"/>
                <w:szCs w:val="22"/>
              </w:rPr>
              <w:t>.86</w:t>
            </w:r>
          </w:p>
        </w:tc>
        <w:tc>
          <w:tcPr>
            <w:tcW w:w="3051" w:type="dxa"/>
            <w:tcBorders>
              <w:top w:val="single" w:sz="8" w:space="0" w:color="auto"/>
            </w:tcBorders>
          </w:tcPr>
          <w:p w14:paraId="6B79F278" w14:textId="38AF23C7" w:rsidR="00EB04F7" w:rsidRPr="000F107F" w:rsidRDefault="00EB04F7" w:rsidP="000D2BB7">
            <w:pPr>
              <w:jc w:val="center"/>
              <w:rPr>
                <w:rFonts w:ascii="宋体" w:hAnsi="宋体" w:cstheme="minorBidi"/>
                <w:sz w:val="21"/>
                <w:szCs w:val="22"/>
              </w:rPr>
            </w:pPr>
            <w:r w:rsidRPr="000F107F">
              <w:rPr>
                <w:rFonts w:ascii="宋体" w:hAnsi="宋体" w:cstheme="minorBidi" w:hint="eastAsia"/>
                <w:sz w:val="21"/>
                <w:szCs w:val="22"/>
              </w:rPr>
              <w:t>6</w:t>
            </w:r>
            <w:r w:rsidRPr="000F107F">
              <w:rPr>
                <w:rFonts w:ascii="宋体" w:hAnsi="宋体" w:cstheme="minorBidi"/>
                <w:sz w:val="21"/>
                <w:szCs w:val="22"/>
              </w:rPr>
              <w:t>3.86</w:t>
            </w:r>
            <w:r w:rsidRPr="000F107F">
              <w:rPr>
                <w:rFonts w:ascii="宋体" w:hAnsi="宋体" w:cstheme="minorBidi" w:hint="eastAsia"/>
                <w:sz w:val="21"/>
                <w:szCs w:val="22"/>
              </w:rPr>
              <w:t>±</w:t>
            </w:r>
            <w:r w:rsidRPr="000F107F">
              <w:rPr>
                <w:rFonts w:ascii="宋体" w:hAnsi="宋体" w:cstheme="minorBidi"/>
                <w:sz w:val="21"/>
                <w:szCs w:val="22"/>
              </w:rPr>
              <w:t>25.40</w:t>
            </w:r>
          </w:p>
        </w:tc>
      </w:tr>
      <w:tr w:rsidR="00EB04F7" w:rsidRPr="000F107F" w14:paraId="434099AD" w14:textId="77777777" w:rsidTr="00D00885">
        <w:tc>
          <w:tcPr>
            <w:tcW w:w="1701" w:type="dxa"/>
          </w:tcPr>
          <w:p w14:paraId="0479D311" w14:textId="0609AF35" w:rsidR="00EB04F7" w:rsidRPr="000F107F" w:rsidRDefault="00EB04F7" w:rsidP="000D2BB7">
            <w:pPr>
              <w:jc w:val="center"/>
              <w:rPr>
                <w:rFonts w:ascii="宋体" w:hAnsi="宋体" w:cstheme="minorBidi"/>
                <w:sz w:val="21"/>
                <w:szCs w:val="22"/>
              </w:rPr>
            </w:pPr>
            <w:r w:rsidRPr="000F107F">
              <w:rPr>
                <w:rFonts w:ascii="宋体" w:hAnsi="宋体" w:cstheme="minorBidi" w:hint="eastAsia"/>
                <w:sz w:val="21"/>
                <w:szCs w:val="22"/>
              </w:rPr>
              <w:t>男性</w:t>
            </w:r>
          </w:p>
        </w:tc>
        <w:tc>
          <w:tcPr>
            <w:tcW w:w="3544" w:type="dxa"/>
          </w:tcPr>
          <w:p w14:paraId="50A2F543" w14:textId="50A3C30C" w:rsidR="00EB04F7" w:rsidRPr="000F107F" w:rsidRDefault="00BB4896" w:rsidP="000D2BB7">
            <w:pPr>
              <w:jc w:val="center"/>
              <w:rPr>
                <w:rFonts w:ascii="宋体" w:hAnsi="宋体" w:cstheme="minorBidi"/>
                <w:sz w:val="21"/>
                <w:szCs w:val="22"/>
              </w:rPr>
            </w:pPr>
            <w:r w:rsidRPr="000F107F">
              <w:rPr>
                <w:rFonts w:ascii="宋体" w:hAnsi="宋体" w:cstheme="minorBidi" w:hint="eastAsia"/>
                <w:sz w:val="21"/>
                <w:szCs w:val="22"/>
              </w:rPr>
              <w:t>1</w:t>
            </w:r>
            <w:r w:rsidRPr="000F107F">
              <w:rPr>
                <w:rFonts w:ascii="宋体" w:hAnsi="宋体" w:cstheme="minorBidi"/>
                <w:sz w:val="21"/>
                <w:szCs w:val="22"/>
              </w:rPr>
              <w:t>.67</w:t>
            </w:r>
            <w:r w:rsidR="00EB04F7" w:rsidRPr="000F107F">
              <w:rPr>
                <w:rFonts w:ascii="宋体" w:hAnsi="宋体" w:cstheme="minorBidi" w:hint="eastAsia"/>
                <w:sz w:val="21"/>
                <w:szCs w:val="22"/>
              </w:rPr>
              <w:t>±</w:t>
            </w:r>
            <w:r w:rsidRPr="000F107F">
              <w:rPr>
                <w:rFonts w:ascii="宋体" w:hAnsi="宋体" w:cstheme="minorBidi" w:hint="eastAsia"/>
                <w:sz w:val="21"/>
                <w:szCs w:val="22"/>
              </w:rPr>
              <w:t>1</w:t>
            </w:r>
            <w:r w:rsidRPr="000F107F">
              <w:rPr>
                <w:rFonts w:ascii="宋体" w:hAnsi="宋体" w:cstheme="minorBidi"/>
                <w:sz w:val="21"/>
                <w:szCs w:val="22"/>
              </w:rPr>
              <w:t>.06</w:t>
            </w:r>
          </w:p>
        </w:tc>
        <w:tc>
          <w:tcPr>
            <w:tcW w:w="3051" w:type="dxa"/>
          </w:tcPr>
          <w:p w14:paraId="16A7ED20" w14:textId="1524945D" w:rsidR="00EB04F7" w:rsidRPr="000F107F" w:rsidRDefault="00EB04F7" w:rsidP="000D2BB7">
            <w:pPr>
              <w:jc w:val="center"/>
              <w:rPr>
                <w:rFonts w:ascii="宋体" w:hAnsi="宋体" w:cstheme="minorBidi"/>
                <w:sz w:val="21"/>
                <w:szCs w:val="22"/>
              </w:rPr>
            </w:pPr>
            <w:r w:rsidRPr="000F107F">
              <w:rPr>
                <w:rFonts w:ascii="宋体" w:hAnsi="宋体" w:cstheme="minorBidi" w:hint="eastAsia"/>
                <w:sz w:val="21"/>
                <w:szCs w:val="22"/>
              </w:rPr>
              <w:t>6</w:t>
            </w:r>
            <w:r w:rsidRPr="000F107F">
              <w:rPr>
                <w:rFonts w:ascii="宋体" w:hAnsi="宋体" w:cstheme="minorBidi"/>
                <w:sz w:val="21"/>
                <w:szCs w:val="22"/>
              </w:rPr>
              <w:t>2.11</w:t>
            </w:r>
            <w:r w:rsidRPr="000F107F">
              <w:rPr>
                <w:rFonts w:ascii="宋体" w:hAnsi="宋体" w:cstheme="minorBidi" w:hint="eastAsia"/>
                <w:sz w:val="21"/>
                <w:szCs w:val="22"/>
              </w:rPr>
              <w:t>±</w:t>
            </w:r>
            <w:r w:rsidRPr="000F107F">
              <w:rPr>
                <w:rFonts w:ascii="宋体" w:hAnsi="宋体" w:cstheme="minorBidi"/>
                <w:sz w:val="21"/>
                <w:szCs w:val="22"/>
              </w:rPr>
              <w:t>28.06</w:t>
            </w:r>
          </w:p>
        </w:tc>
      </w:tr>
      <w:tr w:rsidR="00EB04F7" w:rsidRPr="000F107F" w14:paraId="10B49CAD" w14:textId="77777777" w:rsidTr="00D00885">
        <w:tc>
          <w:tcPr>
            <w:tcW w:w="1701" w:type="dxa"/>
          </w:tcPr>
          <w:p w14:paraId="20544C67" w14:textId="171289A6" w:rsidR="00EB04F7" w:rsidRPr="000F107F" w:rsidRDefault="00EB04F7" w:rsidP="000D2BB7">
            <w:pPr>
              <w:jc w:val="center"/>
              <w:rPr>
                <w:rFonts w:ascii="宋体" w:hAnsi="宋体" w:cstheme="minorBidi"/>
                <w:sz w:val="21"/>
                <w:szCs w:val="22"/>
              </w:rPr>
            </w:pPr>
            <w:r w:rsidRPr="000F107F">
              <w:rPr>
                <w:rFonts w:ascii="宋体" w:hAnsi="宋体" w:cstheme="minorBidi" w:hint="eastAsia"/>
                <w:sz w:val="21"/>
                <w:szCs w:val="22"/>
              </w:rPr>
              <w:t>合计</w:t>
            </w:r>
          </w:p>
        </w:tc>
        <w:tc>
          <w:tcPr>
            <w:tcW w:w="3544" w:type="dxa"/>
          </w:tcPr>
          <w:p w14:paraId="5D03DAFE" w14:textId="6AC4BD54" w:rsidR="00EB04F7" w:rsidRPr="000F107F" w:rsidRDefault="00BB4896" w:rsidP="000D2BB7">
            <w:pPr>
              <w:jc w:val="center"/>
              <w:rPr>
                <w:rFonts w:ascii="宋体" w:hAnsi="宋体" w:cstheme="minorBidi"/>
                <w:sz w:val="21"/>
                <w:szCs w:val="22"/>
              </w:rPr>
            </w:pPr>
            <w:r w:rsidRPr="000F107F">
              <w:rPr>
                <w:rFonts w:ascii="宋体" w:hAnsi="宋体" w:cstheme="minorBidi" w:hint="eastAsia"/>
                <w:sz w:val="21"/>
                <w:szCs w:val="22"/>
              </w:rPr>
              <w:t>1</w:t>
            </w:r>
            <w:r w:rsidRPr="000F107F">
              <w:rPr>
                <w:rFonts w:ascii="宋体" w:hAnsi="宋体" w:cstheme="minorBidi"/>
                <w:sz w:val="21"/>
                <w:szCs w:val="22"/>
              </w:rPr>
              <w:t>.79</w:t>
            </w:r>
            <w:r w:rsidR="00EB04F7" w:rsidRPr="000F107F">
              <w:rPr>
                <w:rFonts w:ascii="宋体" w:hAnsi="宋体" w:cstheme="minorBidi" w:hint="eastAsia"/>
                <w:sz w:val="21"/>
                <w:szCs w:val="22"/>
              </w:rPr>
              <w:t>±</w:t>
            </w:r>
            <w:r w:rsidRPr="000F107F">
              <w:rPr>
                <w:rFonts w:ascii="宋体" w:hAnsi="宋体" w:cstheme="minorBidi" w:hint="eastAsia"/>
                <w:sz w:val="21"/>
                <w:szCs w:val="22"/>
              </w:rPr>
              <w:t>0</w:t>
            </w:r>
            <w:r w:rsidRPr="000F107F">
              <w:rPr>
                <w:rFonts w:ascii="宋体" w:hAnsi="宋体" w:cstheme="minorBidi"/>
                <w:sz w:val="21"/>
                <w:szCs w:val="22"/>
              </w:rPr>
              <w:t>.95</w:t>
            </w:r>
          </w:p>
        </w:tc>
        <w:tc>
          <w:tcPr>
            <w:tcW w:w="3051" w:type="dxa"/>
          </w:tcPr>
          <w:p w14:paraId="77F5185D" w14:textId="5AA41F8C" w:rsidR="00EB04F7" w:rsidRPr="000F107F" w:rsidRDefault="00EB04F7" w:rsidP="000D2BB7">
            <w:pPr>
              <w:jc w:val="center"/>
              <w:rPr>
                <w:rFonts w:ascii="宋体" w:hAnsi="宋体" w:cstheme="minorBidi"/>
                <w:sz w:val="21"/>
                <w:szCs w:val="22"/>
              </w:rPr>
            </w:pPr>
            <w:r w:rsidRPr="000F107F">
              <w:rPr>
                <w:rFonts w:ascii="宋体" w:hAnsi="宋体" w:cstheme="minorBidi" w:hint="eastAsia"/>
                <w:sz w:val="21"/>
                <w:szCs w:val="22"/>
              </w:rPr>
              <w:t>6</w:t>
            </w:r>
            <w:r w:rsidRPr="000F107F">
              <w:rPr>
                <w:rFonts w:ascii="宋体" w:hAnsi="宋体" w:cstheme="minorBidi"/>
                <w:sz w:val="21"/>
                <w:szCs w:val="22"/>
              </w:rPr>
              <w:t>3.08</w:t>
            </w:r>
            <w:r w:rsidRPr="000F107F">
              <w:rPr>
                <w:rFonts w:ascii="宋体" w:hAnsi="宋体" w:cstheme="minorBidi" w:hint="eastAsia"/>
                <w:sz w:val="21"/>
                <w:szCs w:val="22"/>
              </w:rPr>
              <w:t>±</w:t>
            </w:r>
            <w:r w:rsidRPr="000F107F">
              <w:rPr>
                <w:rFonts w:ascii="宋体" w:hAnsi="宋体" w:cstheme="minorBidi"/>
                <w:sz w:val="21"/>
                <w:szCs w:val="22"/>
              </w:rPr>
              <w:t>26.41</w:t>
            </w:r>
          </w:p>
        </w:tc>
      </w:tr>
    </w:tbl>
    <w:p w14:paraId="11174E52" w14:textId="424FFF65" w:rsidR="00EB04F7" w:rsidRPr="000F107F" w:rsidRDefault="00EB04F7" w:rsidP="00157D02">
      <w:pPr>
        <w:ind w:firstLineChars="200" w:firstLine="420"/>
        <w:rPr>
          <w:rFonts w:ascii="宋体" w:eastAsia="宋体" w:hAnsi="宋体"/>
        </w:rPr>
      </w:pPr>
    </w:p>
    <w:p w14:paraId="2DC2EB0F" w14:textId="1A92766B" w:rsidR="00460C1F" w:rsidRPr="000F107F" w:rsidRDefault="00AF691E" w:rsidP="00460C1F">
      <w:pPr>
        <w:ind w:firstLineChars="200" w:firstLine="420"/>
        <w:rPr>
          <w:rFonts w:ascii="宋体" w:eastAsia="宋体" w:hAnsi="宋体"/>
        </w:rPr>
      </w:pPr>
      <w:r w:rsidRPr="000F107F">
        <w:rPr>
          <w:rFonts w:ascii="宋体" w:eastAsia="宋体" w:hAnsi="宋体" w:hint="eastAsia"/>
        </w:rPr>
        <w:t>对</w:t>
      </w:r>
      <w:r w:rsidR="00460C1F" w:rsidRPr="000F107F">
        <w:rPr>
          <w:rFonts w:ascii="宋体" w:eastAsia="宋体" w:hAnsi="宋体" w:hint="eastAsia"/>
        </w:rPr>
        <w:t>总体的</w:t>
      </w:r>
      <w:r w:rsidRPr="000F107F">
        <w:rPr>
          <w:rFonts w:ascii="宋体" w:eastAsia="宋体" w:hAnsi="宋体" w:hint="eastAsia"/>
        </w:rPr>
        <w:t>棒框实验的</w:t>
      </w:r>
      <w:r w:rsidR="002D4714" w:rsidRPr="000F107F">
        <w:rPr>
          <w:rFonts w:ascii="宋体" w:eastAsia="宋体" w:hAnsi="宋体" w:hint="eastAsia"/>
        </w:rPr>
        <w:t>平均</w:t>
      </w:r>
      <w:r w:rsidRPr="000F107F">
        <w:rPr>
          <w:rFonts w:ascii="宋体" w:eastAsia="宋体" w:hAnsi="宋体" w:hint="eastAsia"/>
        </w:rPr>
        <w:t>误差和镶嵌图形</w:t>
      </w:r>
      <w:r w:rsidR="00D00885">
        <w:rPr>
          <w:rFonts w:ascii="宋体" w:eastAsia="宋体" w:hAnsi="宋体" w:hint="eastAsia"/>
        </w:rPr>
        <w:t>测验</w:t>
      </w:r>
      <w:r w:rsidRPr="000F107F">
        <w:rPr>
          <w:rFonts w:ascii="宋体" w:eastAsia="宋体" w:hAnsi="宋体" w:hint="eastAsia"/>
        </w:rPr>
        <w:t>的成绩进行</w:t>
      </w:r>
      <w:commentRangeStart w:id="15"/>
      <w:r w:rsidRPr="000F107F">
        <w:rPr>
          <w:rFonts w:ascii="Times New Roman" w:eastAsia="宋体" w:hAnsi="Times New Roman" w:cs="Times New Roman"/>
        </w:rPr>
        <w:t>Pearson</w:t>
      </w:r>
      <w:r w:rsidRPr="000F107F">
        <w:rPr>
          <w:rFonts w:ascii="宋体" w:eastAsia="宋体" w:hAnsi="宋体" w:hint="eastAsia"/>
        </w:rPr>
        <w:t>相关性分析</w:t>
      </w:r>
      <w:commentRangeEnd w:id="15"/>
      <w:r w:rsidR="006271A1">
        <w:rPr>
          <w:rStyle w:val="af"/>
        </w:rPr>
        <w:commentReference w:id="15"/>
      </w:r>
      <w:r w:rsidRPr="000F107F">
        <w:rPr>
          <w:rFonts w:ascii="宋体" w:eastAsia="宋体" w:hAnsi="宋体" w:hint="eastAsia"/>
        </w:rPr>
        <w:t>。</w:t>
      </w:r>
      <w:r w:rsidRPr="000F107F">
        <w:rPr>
          <w:rFonts w:ascii="Times New Roman" w:eastAsia="宋体" w:hAnsi="Times New Roman" w:cs="Times New Roman"/>
        </w:rPr>
        <w:t>Pearson</w:t>
      </w:r>
      <w:r w:rsidRPr="000F107F">
        <w:rPr>
          <w:rFonts w:ascii="宋体" w:eastAsia="宋体" w:hAnsi="宋体" w:hint="eastAsia"/>
        </w:rPr>
        <w:t>相关不显著，</w:t>
      </w:r>
      <w:r w:rsidRPr="000F107F">
        <w:rPr>
          <w:rFonts w:ascii="Times New Roman" w:eastAsia="宋体" w:hAnsi="Times New Roman" w:cs="Times New Roman"/>
          <w:i/>
          <w:iCs/>
        </w:rPr>
        <w:t>r</w:t>
      </w:r>
      <w:r w:rsidRPr="000F107F">
        <w:rPr>
          <w:rFonts w:ascii="宋体" w:eastAsia="宋体" w:hAnsi="宋体"/>
        </w:rPr>
        <w:t xml:space="preserve">=-0.154, </w:t>
      </w:r>
      <w:r w:rsidRPr="000F107F">
        <w:rPr>
          <w:rFonts w:ascii="Times New Roman" w:eastAsia="宋体" w:hAnsi="Times New Roman" w:cs="Times New Roman"/>
          <w:i/>
          <w:iCs/>
        </w:rPr>
        <w:t>p</w:t>
      </w:r>
      <w:r w:rsidRPr="000F107F">
        <w:rPr>
          <w:rFonts w:ascii="宋体" w:eastAsia="宋体" w:hAnsi="宋体"/>
        </w:rPr>
        <w:t>=.248</w:t>
      </w:r>
      <w:r w:rsidRPr="000F107F">
        <w:rPr>
          <w:rFonts w:ascii="宋体" w:eastAsia="宋体" w:hAnsi="宋体" w:hint="eastAsia"/>
        </w:rPr>
        <w:t>。</w:t>
      </w:r>
      <w:proofErr w:type="gramStart"/>
      <w:r w:rsidR="00BB4896" w:rsidRPr="000F107F">
        <w:rPr>
          <w:rFonts w:ascii="宋体" w:eastAsia="宋体" w:hAnsi="宋体" w:hint="eastAsia"/>
        </w:rPr>
        <w:t>以</w:t>
      </w:r>
      <w:r w:rsidR="00460C1F" w:rsidRPr="000F107F">
        <w:rPr>
          <w:rFonts w:ascii="宋体" w:eastAsia="宋体" w:hAnsi="宋体" w:hint="eastAsia"/>
        </w:rPr>
        <w:t>总体</w:t>
      </w:r>
      <w:proofErr w:type="gramEnd"/>
      <w:r w:rsidR="00460C1F" w:rsidRPr="000F107F">
        <w:rPr>
          <w:rFonts w:ascii="宋体" w:eastAsia="宋体" w:hAnsi="宋体" w:hint="eastAsia"/>
        </w:rPr>
        <w:t>的</w:t>
      </w:r>
      <w:r w:rsidR="00BB4896" w:rsidRPr="000F107F">
        <w:rPr>
          <w:rFonts w:ascii="宋体" w:eastAsia="宋体" w:hAnsi="宋体" w:hint="eastAsia"/>
        </w:rPr>
        <w:t>棒框实验的平均误差为横坐标，镶嵌图形</w:t>
      </w:r>
      <w:r w:rsidR="00D00885">
        <w:rPr>
          <w:rFonts w:ascii="宋体" w:eastAsia="宋体" w:hAnsi="宋体" w:hint="eastAsia"/>
        </w:rPr>
        <w:t>测验</w:t>
      </w:r>
      <w:r w:rsidR="00BB4896" w:rsidRPr="000F107F">
        <w:rPr>
          <w:rFonts w:ascii="宋体" w:eastAsia="宋体" w:hAnsi="宋体" w:hint="eastAsia"/>
        </w:rPr>
        <w:t>的成绩为纵坐标绘制散点图，如图1所示。</w:t>
      </w:r>
      <w:r w:rsidR="00460C1F" w:rsidRPr="000F107F">
        <w:rPr>
          <w:rFonts w:ascii="宋体" w:eastAsia="宋体" w:hAnsi="宋体" w:hint="eastAsia"/>
        </w:rPr>
        <w:t>对男性的棒框实验的平均误差和镶嵌图形</w:t>
      </w:r>
      <w:r w:rsidR="00481A7C">
        <w:rPr>
          <w:rFonts w:ascii="宋体" w:eastAsia="宋体" w:hAnsi="宋体" w:hint="eastAsia"/>
        </w:rPr>
        <w:t>测验</w:t>
      </w:r>
      <w:r w:rsidR="00460C1F" w:rsidRPr="000F107F">
        <w:rPr>
          <w:rFonts w:ascii="宋体" w:eastAsia="宋体" w:hAnsi="宋体" w:hint="eastAsia"/>
        </w:rPr>
        <w:t>的成绩进行</w:t>
      </w:r>
      <w:r w:rsidR="00460C1F" w:rsidRPr="000F107F">
        <w:rPr>
          <w:rFonts w:ascii="Times New Roman" w:eastAsia="宋体" w:hAnsi="Times New Roman" w:cs="Times New Roman"/>
        </w:rPr>
        <w:t>Pearson</w:t>
      </w:r>
      <w:r w:rsidR="00460C1F" w:rsidRPr="000F107F">
        <w:rPr>
          <w:rFonts w:ascii="宋体" w:eastAsia="宋体" w:hAnsi="宋体" w:hint="eastAsia"/>
        </w:rPr>
        <w:t>相关性分析。</w:t>
      </w:r>
      <w:r w:rsidR="00460C1F" w:rsidRPr="000F107F">
        <w:rPr>
          <w:rFonts w:ascii="Times New Roman" w:eastAsia="宋体" w:hAnsi="Times New Roman" w:cs="Times New Roman"/>
        </w:rPr>
        <w:t>Pearson</w:t>
      </w:r>
      <w:r w:rsidR="00460C1F" w:rsidRPr="000F107F">
        <w:rPr>
          <w:rFonts w:ascii="宋体" w:eastAsia="宋体" w:hAnsi="宋体" w:hint="eastAsia"/>
        </w:rPr>
        <w:t>相关不显著，</w:t>
      </w:r>
      <w:r w:rsidR="00460C1F" w:rsidRPr="003E50DD">
        <w:rPr>
          <w:rFonts w:ascii="Times New Roman" w:eastAsia="宋体" w:hAnsi="Times New Roman" w:cs="Times New Roman"/>
          <w:i/>
          <w:iCs/>
        </w:rPr>
        <w:t>r</w:t>
      </w:r>
      <w:r w:rsidR="00460C1F" w:rsidRPr="000F107F">
        <w:rPr>
          <w:rFonts w:ascii="宋体" w:eastAsia="宋体" w:hAnsi="宋体"/>
        </w:rPr>
        <w:t>=-</w:t>
      </w:r>
      <w:r w:rsidR="00383B49" w:rsidRPr="000F107F">
        <w:rPr>
          <w:rFonts w:ascii="宋体" w:eastAsia="宋体" w:hAnsi="宋体"/>
        </w:rPr>
        <w:t>0</w:t>
      </w:r>
      <w:r w:rsidR="00460C1F" w:rsidRPr="000F107F">
        <w:rPr>
          <w:rFonts w:ascii="宋体" w:eastAsia="宋体" w:hAnsi="宋体"/>
        </w:rPr>
        <w:t>.083</w:t>
      </w:r>
      <w:r w:rsidR="00460C1F" w:rsidRPr="000F107F">
        <w:rPr>
          <w:rFonts w:ascii="宋体" w:eastAsia="宋体" w:hAnsi="宋体" w:hint="eastAsia"/>
        </w:rPr>
        <w:t>，</w:t>
      </w:r>
      <w:r w:rsidR="00460C1F" w:rsidRPr="003E50DD">
        <w:rPr>
          <w:rFonts w:ascii="Times New Roman" w:eastAsia="宋体" w:hAnsi="Times New Roman" w:cs="Times New Roman"/>
          <w:i/>
          <w:iCs/>
        </w:rPr>
        <w:t>p</w:t>
      </w:r>
      <w:r w:rsidR="00460C1F" w:rsidRPr="000F107F">
        <w:rPr>
          <w:rFonts w:ascii="宋体" w:eastAsia="宋体" w:hAnsi="宋体"/>
        </w:rPr>
        <w:t>=.687</w:t>
      </w:r>
      <w:r w:rsidR="00460C1F" w:rsidRPr="000F107F">
        <w:rPr>
          <w:rFonts w:ascii="宋体" w:eastAsia="宋体" w:hAnsi="宋体" w:hint="eastAsia"/>
        </w:rPr>
        <w:t>。对</w:t>
      </w:r>
      <w:r w:rsidR="00383B49" w:rsidRPr="000F107F">
        <w:rPr>
          <w:rFonts w:ascii="宋体" w:eastAsia="宋体" w:hAnsi="宋体" w:hint="eastAsia"/>
        </w:rPr>
        <w:t>女性</w:t>
      </w:r>
      <w:r w:rsidR="00460C1F" w:rsidRPr="000F107F">
        <w:rPr>
          <w:rFonts w:ascii="宋体" w:eastAsia="宋体" w:hAnsi="宋体" w:hint="eastAsia"/>
        </w:rPr>
        <w:t>的棒框实验的</w:t>
      </w:r>
      <w:r w:rsidR="00460C1F" w:rsidRPr="000F107F">
        <w:rPr>
          <w:rFonts w:ascii="宋体" w:eastAsia="宋体" w:hAnsi="宋体" w:hint="eastAsia"/>
        </w:rPr>
        <w:lastRenderedPageBreak/>
        <w:t>平均误差和镶嵌图形</w:t>
      </w:r>
      <w:r w:rsidR="00481A7C">
        <w:rPr>
          <w:rFonts w:ascii="宋体" w:eastAsia="宋体" w:hAnsi="宋体" w:hint="eastAsia"/>
        </w:rPr>
        <w:t>测验</w:t>
      </w:r>
      <w:r w:rsidR="00460C1F" w:rsidRPr="000F107F">
        <w:rPr>
          <w:rFonts w:ascii="宋体" w:eastAsia="宋体" w:hAnsi="宋体" w:hint="eastAsia"/>
        </w:rPr>
        <w:t>的成绩进行</w:t>
      </w:r>
      <w:r w:rsidR="00460C1F" w:rsidRPr="003E50DD">
        <w:rPr>
          <w:rFonts w:ascii="Times New Roman" w:eastAsia="宋体" w:hAnsi="Times New Roman" w:cs="Times New Roman"/>
        </w:rPr>
        <w:t>Pearson</w:t>
      </w:r>
      <w:r w:rsidR="00460C1F" w:rsidRPr="000F107F">
        <w:rPr>
          <w:rFonts w:ascii="宋体" w:eastAsia="宋体" w:hAnsi="宋体" w:hint="eastAsia"/>
        </w:rPr>
        <w:t>相关性分析。</w:t>
      </w:r>
      <w:r w:rsidR="00460C1F" w:rsidRPr="003E50DD">
        <w:rPr>
          <w:rFonts w:ascii="Times New Roman" w:eastAsia="宋体" w:hAnsi="Times New Roman" w:cs="Times New Roman"/>
        </w:rPr>
        <w:t>Pearson</w:t>
      </w:r>
      <w:r w:rsidR="00460C1F" w:rsidRPr="000F107F">
        <w:rPr>
          <w:rFonts w:ascii="宋体" w:eastAsia="宋体" w:hAnsi="宋体" w:hint="eastAsia"/>
        </w:rPr>
        <w:t>相关不显著，</w:t>
      </w:r>
      <w:r w:rsidR="00460C1F" w:rsidRPr="003E50DD">
        <w:rPr>
          <w:rFonts w:ascii="Times New Roman" w:eastAsia="宋体" w:hAnsi="Times New Roman" w:cs="Times New Roman"/>
          <w:i/>
          <w:iCs/>
        </w:rPr>
        <w:t>r</w:t>
      </w:r>
      <w:r w:rsidR="00460C1F" w:rsidRPr="000F107F">
        <w:rPr>
          <w:rFonts w:ascii="宋体" w:eastAsia="宋体" w:hAnsi="宋体"/>
        </w:rPr>
        <w:t>=-0.</w:t>
      </w:r>
      <w:r w:rsidR="00383B49" w:rsidRPr="000F107F">
        <w:rPr>
          <w:rFonts w:ascii="宋体" w:eastAsia="宋体" w:hAnsi="宋体"/>
        </w:rPr>
        <w:t>244</w:t>
      </w:r>
      <w:r w:rsidR="00460C1F" w:rsidRPr="000F107F">
        <w:rPr>
          <w:rFonts w:ascii="宋体" w:eastAsia="宋体" w:hAnsi="宋体"/>
        </w:rPr>
        <w:t xml:space="preserve">, </w:t>
      </w:r>
      <w:r w:rsidR="00460C1F" w:rsidRPr="003E50DD">
        <w:rPr>
          <w:rFonts w:ascii="Times New Roman" w:eastAsia="宋体" w:hAnsi="Times New Roman" w:cs="Times New Roman"/>
          <w:i/>
          <w:iCs/>
        </w:rPr>
        <w:t>p</w:t>
      </w:r>
      <w:r w:rsidR="00460C1F" w:rsidRPr="000F107F">
        <w:rPr>
          <w:rFonts w:ascii="宋体" w:eastAsia="宋体" w:hAnsi="宋体"/>
        </w:rPr>
        <w:t>=.</w:t>
      </w:r>
      <w:r w:rsidR="00383B49" w:rsidRPr="000F107F">
        <w:rPr>
          <w:rFonts w:ascii="宋体" w:eastAsia="宋体" w:hAnsi="宋体"/>
        </w:rPr>
        <w:t>178</w:t>
      </w:r>
      <w:r w:rsidR="00460C1F" w:rsidRPr="000F107F">
        <w:rPr>
          <w:rFonts w:ascii="宋体" w:eastAsia="宋体" w:hAnsi="宋体" w:hint="eastAsia"/>
        </w:rPr>
        <w:t>。</w:t>
      </w:r>
    </w:p>
    <w:p w14:paraId="6FFD6036" w14:textId="29C06EC6" w:rsidR="00460C1F" w:rsidRPr="000F107F" w:rsidRDefault="00460C1F" w:rsidP="00460C1F">
      <w:pPr>
        <w:ind w:firstLineChars="200" w:firstLine="420"/>
        <w:rPr>
          <w:rFonts w:ascii="宋体" w:eastAsia="宋体" w:hAnsi="宋体"/>
        </w:rPr>
      </w:pPr>
    </w:p>
    <w:p w14:paraId="120590C6" w14:textId="47253A1F" w:rsidR="00365A85" w:rsidRPr="000F107F" w:rsidRDefault="00365A85" w:rsidP="00157D02">
      <w:pPr>
        <w:ind w:firstLineChars="200" w:firstLine="420"/>
        <w:rPr>
          <w:rFonts w:ascii="宋体" w:eastAsia="宋体" w:hAnsi="宋体"/>
        </w:rPr>
      </w:pPr>
    </w:p>
    <w:p w14:paraId="7E8FD5BE" w14:textId="0AAED3A1" w:rsidR="0022022E" w:rsidRPr="000F107F" w:rsidRDefault="00160492" w:rsidP="00157D02">
      <w:pPr>
        <w:ind w:firstLineChars="200" w:firstLine="420"/>
        <w:rPr>
          <w:rFonts w:ascii="宋体" w:eastAsia="宋体" w:hAnsi="宋体"/>
        </w:rPr>
      </w:pPr>
      <w:r w:rsidRPr="000F107F">
        <w:rPr>
          <w:rFonts w:ascii="宋体" w:eastAsia="宋体" w:hAnsi="宋体"/>
          <w:noProof/>
        </w:rPr>
        <w:drawing>
          <wp:inline distT="0" distB="0" distL="0" distR="0" wp14:anchorId="66AD5174" wp14:editId="7FD59DB7">
            <wp:extent cx="4838700" cy="2743200"/>
            <wp:effectExtent l="0" t="0" r="0" b="0"/>
            <wp:docPr id="1" name="图表 1">
              <a:extLst xmlns:a="http://schemas.openxmlformats.org/drawingml/2006/main">
                <a:ext uri="{FF2B5EF4-FFF2-40B4-BE49-F238E27FC236}">
                  <a16:creationId xmlns:a16="http://schemas.microsoft.com/office/drawing/2014/main" id="{6D7012FD-F7EB-4958-80B2-ADF1499A40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9B9D382" w14:textId="68A6CB32" w:rsidR="00383B49" w:rsidRPr="000F107F" w:rsidRDefault="00277EF1" w:rsidP="00D52008">
      <w:pPr>
        <w:ind w:firstLineChars="200" w:firstLine="420"/>
        <w:rPr>
          <w:rFonts w:ascii="宋体" w:eastAsia="宋体" w:hAnsi="宋体"/>
        </w:rPr>
      </w:pPr>
      <w:r w:rsidRPr="000F107F">
        <w:rPr>
          <w:rFonts w:ascii="宋体" w:eastAsia="宋体" w:hAnsi="宋体"/>
          <w:noProof/>
        </w:rPr>
        <w:t xml:space="preserve"> </w:t>
      </w:r>
    </w:p>
    <w:p w14:paraId="295042F6" w14:textId="28BEF628" w:rsidR="00160492" w:rsidRPr="000F107F" w:rsidRDefault="00315990" w:rsidP="00D52008">
      <w:pPr>
        <w:ind w:firstLineChars="200" w:firstLine="420"/>
        <w:rPr>
          <w:rFonts w:ascii="宋体" w:eastAsia="宋体" w:hAnsi="宋体"/>
        </w:rPr>
      </w:pPr>
      <w:r w:rsidRPr="000F107F">
        <w:rPr>
          <w:rFonts w:ascii="宋体" w:eastAsia="宋体" w:hAnsi="宋体" w:hint="eastAsia"/>
        </w:rPr>
        <w:t>最后我们考虑性别差异。将男性的棒框实验的平均误差与女性的棒框实验平均误差进行独立样本</w:t>
      </w:r>
      <w:r w:rsidRPr="000F107F">
        <w:rPr>
          <w:rFonts w:ascii="宋体" w:eastAsia="宋体" w:hAnsi="宋体"/>
        </w:rPr>
        <w:t>t</w:t>
      </w:r>
      <w:r w:rsidRPr="000F107F">
        <w:rPr>
          <w:rFonts w:ascii="宋体" w:eastAsia="宋体" w:hAnsi="宋体" w:hint="eastAsia"/>
        </w:rPr>
        <w:t>检验，满足方差齐性(</w:t>
      </w:r>
      <w:r w:rsidRPr="003E50DD">
        <w:rPr>
          <w:rFonts w:ascii="Times New Roman" w:eastAsia="宋体" w:hAnsi="Times New Roman" w:cs="Times New Roman"/>
          <w:i/>
          <w:iCs/>
        </w:rPr>
        <w:t>F</w:t>
      </w:r>
      <w:r w:rsidRPr="000F107F">
        <w:rPr>
          <w:rFonts w:ascii="宋体" w:eastAsia="宋体" w:hAnsi="宋体"/>
        </w:rPr>
        <w:t xml:space="preserve">=.453 </w:t>
      </w:r>
      <w:r w:rsidRPr="003E50DD">
        <w:rPr>
          <w:rFonts w:ascii="Times New Roman" w:eastAsia="宋体" w:hAnsi="Times New Roman" w:cs="Times New Roman"/>
          <w:i/>
          <w:iCs/>
        </w:rPr>
        <w:t>p</w:t>
      </w:r>
      <w:r w:rsidRPr="000F107F">
        <w:rPr>
          <w:rFonts w:ascii="宋体" w:eastAsia="宋体" w:hAnsi="宋体"/>
        </w:rPr>
        <w:t>=.503)</w:t>
      </w:r>
      <w:r w:rsidRPr="000F107F">
        <w:rPr>
          <w:rFonts w:ascii="宋体" w:eastAsia="宋体" w:hAnsi="宋体" w:hint="eastAsia"/>
        </w:rPr>
        <w:t>，男性与女性的棒框实验平均误差没有显著性差异，</w:t>
      </w:r>
      <w:r w:rsidRPr="003E50DD">
        <w:rPr>
          <w:rFonts w:ascii="Times New Roman" w:eastAsia="宋体" w:hAnsi="Times New Roman" w:cs="Times New Roman"/>
          <w:i/>
          <w:iCs/>
        </w:rPr>
        <w:t>t</w:t>
      </w:r>
      <w:r w:rsidRPr="000F107F">
        <w:rPr>
          <w:rFonts w:ascii="宋体" w:eastAsia="宋体" w:hAnsi="宋体"/>
        </w:rPr>
        <w:t xml:space="preserve">(56)=-.852, </w:t>
      </w:r>
      <w:r w:rsidRPr="003E50DD">
        <w:rPr>
          <w:rFonts w:ascii="Times New Roman" w:eastAsia="宋体" w:hAnsi="Times New Roman" w:cs="Times New Roman"/>
          <w:i/>
          <w:iCs/>
        </w:rPr>
        <w:t>p</w:t>
      </w:r>
      <w:r w:rsidRPr="000F107F">
        <w:rPr>
          <w:rFonts w:ascii="宋体" w:eastAsia="宋体" w:hAnsi="宋体"/>
        </w:rPr>
        <w:t>=.398</w:t>
      </w:r>
      <w:r w:rsidRPr="000F107F">
        <w:rPr>
          <w:rFonts w:ascii="宋体" w:eastAsia="宋体" w:hAnsi="宋体" w:hint="eastAsia"/>
        </w:rPr>
        <w:t>。</w:t>
      </w:r>
      <w:r w:rsidR="0049618D" w:rsidRPr="000F107F">
        <w:rPr>
          <w:rFonts w:ascii="宋体" w:eastAsia="宋体" w:hAnsi="宋体" w:hint="eastAsia"/>
        </w:rPr>
        <w:t>男性与女性的棒框实验平均误差如图2所示。</w:t>
      </w:r>
      <w:r w:rsidRPr="000F107F">
        <w:rPr>
          <w:rFonts w:ascii="宋体" w:eastAsia="宋体" w:hAnsi="宋体" w:hint="eastAsia"/>
        </w:rPr>
        <w:t>将男性的镶嵌图形成绩与女性的镶嵌图形成绩进行独立样本t检验，满足方差齐性(</w:t>
      </w:r>
      <w:r w:rsidRPr="003E50DD">
        <w:rPr>
          <w:rFonts w:ascii="Times New Roman" w:eastAsia="宋体" w:hAnsi="Times New Roman" w:cs="Times New Roman"/>
          <w:i/>
          <w:iCs/>
        </w:rPr>
        <w:t>F</w:t>
      </w:r>
      <w:r w:rsidRPr="000F107F">
        <w:rPr>
          <w:rFonts w:ascii="宋体" w:eastAsia="宋体" w:hAnsi="宋体"/>
        </w:rPr>
        <w:t xml:space="preserve">=.154, </w:t>
      </w:r>
      <w:r w:rsidRPr="003E50DD">
        <w:rPr>
          <w:rFonts w:ascii="Times New Roman" w:eastAsia="宋体" w:hAnsi="Times New Roman" w:cs="Times New Roman"/>
          <w:i/>
          <w:iCs/>
        </w:rPr>
        <w:t>p</w:t>
      </w:r>
      <w:r w:rsidRPr="000F107F">
        <w:rPr>
          <w:rFonts w:ascii="宋体" w:eastAsia="宋体" w:hAnsi="宋体"/>
        </w:rPr>
        <w:t>=.696)</w:t>
      </w:r>
      <w:r w:rsidRPr="000F107F">
        <w:rPr>
          <w:rFonts w:ascii="宋体" w:eastAsia="宋体" w:hAnsi="宋体" w:hint="eastAsia"/>
        </w:rPr>
        <w:t>，</w:t>
      </w:r>
      <w:r w:rsidR="00676754" w:rsidRPr="000F107F">
        <w:rPr>
          <w:rFonts w:ascii="宋体" w:eastAsia="宋体" w:hAnsi="宋体" w:hint="eastAsia"/>
        </w:rPr>
        <w:t>男性与女性的镶嵌图形成绩没有显著性差异，</w:t>
      </w:r>
      <w:r w:rsidR="00676754" w:rsidRPr="003E50DD">
        <w:rPr>
          <w:rFonts w:ascii="Times New Roman" w:eastAsia="宋体" w:hAnsi="Times New Roman" w:cs="Times New Roman"/>
          <w:i/>
          <w:iCs/>
        </w:rPr>
        <w:t>t</w:t>
      </w:r>
      <w:r w:rsidR="00676754" w:rsidRPr="000F107F">
        <w:rPr>
          <w:rFonts w:ascii="宋体" w:eastAsia="宋体" w:hAnsi="宋体"/>
        </w:rPr>
        <w:t xml:space="preserve">(61)=-.259, </w:t>
      </w:r>
      <w:r w:rsidR="00676754" w:rsidRPr="003E50DD">
        <w:rPr>
          <w:rFonts w:ascii="Times New Roman" w:eastAsia="宋体" w:hAnsi="Times New Roman" w:cs="Times New Roman"/>
          <w:i/>
          <w:iCs/>
        </w:rPr>
        <w:t>p</w:t>
      </w:r>
      <w:r w:rsidR="00676754" w:rsidRPr="000F107F">
        <w:rPr>
          <w:rFonts w:ascii="宋体" w:eastAsia="宋体" w:hAnsi="宋体"/>
        </w:rPr>
        <w:t>=.796</w:t>
      </w:r>
      <w:r w:rsidR="00676754" w:rsidRPr="000F107F">
        <w:rPr>
          <w:rFonts w:ascii="宋体" w:eastAsia="宋体" w:hAnsi="宋体" w:hint="eastAsia"/>
        </w:rPr>
        <w:t>。</w:t>
      </w:r>
      <w:r w:rsidR="0049618D" w:rsidRPr="000F107F">
        <w:rPr>
          <w:rFonts w:ascii="宋体" w:eastAsia="宋体" w:hAnsi="宋体" w:hint="eastAsia"/>
        </w:rPr>
        <w:t>男性与女性的镶嵌图形</w:t>
      </w:r>
      <w:r w:rsidR="00481A7C">
        <w:rPr>
          <w:rFonts w:ascii="宋体" w:eastAsia="宋体" w:hAnsi="宋体" w:hint="eastAsia"/>
        </w:rPr>
        <w:t>测验</w:t>
      </w:r>
      <w:r w:rsidR="0049618D" w:rsidRPr="000F107F">
        <w:rPr>
          <w:rFonts w:ascii="宋体" w:eastAsia="宋体" w:hAnsi="宋体" w:hint="eastAsia"/>
        </w:rPr>
        <w:t>成绩如</w:t>
      </w:r>
      <w:commentRangeStart w:id="16"/>
      <w:r w:rsidR="0049618D" w:rsidRPr="000F107F">
        <w:rPr>
          <w:rFonts w:ascii="宋体" w:eastAsia="宋体" w:hAnsi="宋体" w:hint="eastAsia"/>
        </w:rPr>
        <w:t>图3所示。</w:t>
      </w:r>
      <w:commentRangeEnd w:id="16"/>
      <w:r w:rsidR="006271A1">
        <w:rPr>
          <w:rStyle w:val="af"/>
        </w:rPr>
        <w:commentReference w:id="16"/>
      </w:r>
    </w:p>
    <w:p w14:paraId="01E70B07" w14:textId="34C9670A" w:rsidR="0049618D" w:rsidRPr="000F107F" w:rsidRDefault="0049618D" w:rsidP="00D52008">
      <w:pPr>
        <w:ind w:firstLineChars="200" w:firstLine="420"/>
        <w:rPr>
          <w:rFonts w:ascii="宋体" w:eastAsia="宋体" w:hAnsi="宋体"/>
        </w:rPr>
      </w:pPr>
      <w:r w:rsidRPr="000F107F">
        <w:rPr>
          <w:rFonts w:ascii="宋体" w:eastAsia="宋体" w:hAnsi="宋体"/>
          <w:noProof/>
        </w:rPr>
        <w:drawing>
          <wp:inline distT="0" distB="0" distL="0" distR="0" wp14:anchorId="0710FF47" wp14:editId="56CD53A2">
            <wp:extent cx="4076700" cy="2186940"/>
            <wp:effectExtent l="0" t="0" r="0" b="3810"/>
            <wp:docPr id="3" name="图表 3">
              <a:extLst xmlns:a="http://schemas.openxmlformats.org/drawingml/2006/main">
                <a:ext uri="{FF2B5EF4-FFF2-40B4-BE49-F238E27FC236}">
                  <a16:creationId xmlns:a16="http://schemas.microsoft.com/office/drawing/2014/main" id="{354E37D3-A15E-42AE-B474-3920A11DA8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D82B94F" w14:textId="3E1BC922" w:rsidR="0049618D" w:rsidRPr="000F107F" w:rsidRDefault="008957DB" w:rsidP="00D52008">
      <w:pPr>
        <w:ind w:firstLineChars="200" w:firstLine="420"/>
        <w:rPr>
          <w:rFonts w:ascii="宋体" w:eastAsia="宋体" w:hAnsi="宋体"/>
        </w:rPr>
      </w:pPr>
      <w:r w:rsidRPr="000F107F">
        <w:rPr>
          <w:rFonts w:ascii="宋体" w:eastAsia="宋体" w:hAnsi="宋体"/>
          <w:noProof/>
        </w:rPr>
        <w:lastRenderedPageBreak/>
        <w:drawing>
          <wp:inline distT="0" distB="0" distL="0" distR="0" wp14:anchorId="3F57CFA5" wp14:editId="5F6B8B29">
            <wp:extent cx="4061460" cy="2179320"/>
            <wp:effectExtent l="0" t="0" r="0" b="0"/>
            <wp:docPr id="4" name="图表 4">
              <a:extLst xmlns:a="http://schemas.openxmlformats.org/drawingml/2006/main">
                <a:ext uri="{FF2B5EF4-FFF2-40B4-BE49-F238E27FC236}">
                  <a16:creationId xmlns:a16="http://schemas.microsoft.com/office/drawing/2014/main" id="{0F5AD66D-626E-454B-959F-1152B44115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0EEC75F" w14:textId="6300B0E3" w:rsidR="00F42E55" w:rsidRPr="000F107F" w:rsidRDefault="00F42E55" w:rsidP="00F42E55">
      <w:pPr>
        <w:rPr>
          <w:rFonts w:ascii="宋体" w:eastAsia="宋体" w:hAnsi="宋体"/>
          <w:sz w:val="32"/>
          <w:szCs w:val="36"/>
        </w:rPr>
      </w:pPr>
      <w:r w:rsidRPr="000F107F">
        <w:rPr>
          <w:rFonts w:ascii="宋体" w:eastAsia="宋体" w:hAnsi="宋体"/>
          <w:sz w:val="32"/>
          <w:szCs w:val="36"/>
        </w:rPr>
        <w:t>4</w:t>
      </w:r>
      <w:r w:rsidRPr="000F107F">
        <w:rPr>
          <w:rFonts w:ascii="宋体" w:eastAsia="宋体" w:hAnsi="宋体"/>
          <w:sz w:val="32"/>
          <w:szCs w:val="36"/>
        </w:rPr>
        <w:tab/>
      </w:r>
      <w:r w:rsidRPr="000F107F">
        <w:rPr>
          <w:rFonts w:ascii="宋体" w:eastAsia="宋体" w:hAnsi="宋体" w:hint="eastAsia"/>
          <w:sz w:val="32"/>
          <w:szCs w:val="36"/>
        </w:rPr>
        <w:t>分析与讨论</w:t>
      </w:r>
    </w:p>
    <w:p w14:paraId="4AFFFD09" w14:textId="5907EC23" w:rsidR="00F42E55" w:rsidRPr="000F107F" w:rsidRDefault="00F42E55" w:rsidP="00D52008">
      <w:pPr>
        <w:ind w:firstLineChars="200" w:firstLine="420"/>
        <w:rPr>
          <w:rFonts w:ascii="宋体" w:eastAsia="宋体" w:hAnsi="宋体"/>
        </w:rPr>
      </w:pPr>
      <w:r w:rsidRPr="000F107F">
        <w:rPr>
          <w:rFonts w:ascii="宋体" w:eastAsia="宋体" w:hAnsi="宋体" w:hint="eastAsia"/>
        </w:rPr>
        <w:t>本实验结果显示，无论是总体，还是男性女性单独分析，棒框实验平均误差和镶嵌图形成绩均没有显著的相关关系，呈现不显著的负相关，这与预期不符，实验未</w:t>
      </w:r>
      <w:proofErr w:type="gramStart"/>
      <w:r w:rsidRPr="000F107F">
        <w:rPr>
          <w:rFonts w:ascii="宋体" w:eastAsia="宋体" w:hAnsi="宋体" w:hint="eastAsia"/>
        </w:rPr>
        <w:t>证明场</w:t>
      </w:r>
      <w:proofErr w:type="gramEnd"/>
      <w:r w:rsidRPr="000F107F">
        <w:rPr>
          <w:rFonts w:ascii="宋体" w:eastAsia="宋体" w:hAnsi="宋体" w:hint="eastAsia"/>
        </w:rPr>
        <w:t>依存—独立性在两项测试中的一致性</w:t>
      </w:r>
      <w:r w:rsidR="00AE2FD5" w:rsidRPr="000F107F">
        <w:rPr>
          <w:rFonts w:ascii="宋体" w:eastAsia="宋体" w:hAnsi="宋体" w:hint="eastAsia"/>
        </w:rPr>
        <w:t>。结果显示，男性与女性在两项测试中均没有显著的差异，这也与预期不符。</w:t>
      </w:r>
      <w:r w:rsidR="0090304E" w:rsidRPr="000F107F">
        <w:rPr>
          <w:rFonts w:ascii="宋体" w:eastAsia="宋体" w:hAnsi="宋体" w:hint="eastAsia"/>
        </w:rPr>
        <w:t>我们认为可能有一些因素干扰了实验结果。</w:t>
      </w:r>
    </w:p>
    <w:p w14:paraId="1FFAD515" w14:textId="6DCA3FDA" w:rsidR="0090304E" w:rsidRPr="000F107F" w:rsidRDefault="0090304E" w:rsidP="00D52008">
      <w:pPr>
        <w:ind w:firstLineChars="200" w:firstLine="420"/>
        <w:rPr>
          <w:rFonts w:ascii="宋体" w:eastAsia="宋体" w:hAnsi="宋体"/>
        </w:rPr>
      </w:pPr>
      <w:r w:rsidRPr="000F107F">
        <w:rPr>
          <w:rFonts w:ascii="宋体" w:eastAsia="宋体" w:hAnsi="宋体" w:hint="eastAsia"/>
        </w:rPr>
        <w:t>首先，在棒框实验中，有的被试可能本身就不能很好地调节小棒至垂直，所以棒框实验的平均误差也许不能反应他们的场依存—独立性。</w:t>
      </w:r>
      <w:r w:rsidRPr="003E50DD">
        <w:rPr>
          <w:rFonts w:ascii="Times New Roman" w:eastAsia="宋体" w:hAnsi="Times New Roman" w:cs="Times New Roman"/>
        </w:rPr>
        <w:t>Witkin</w:t>
      </w:r>
      <w:r w:rsidR="00AA5303" w:rsidRPr="000F107F">
        <w:rPr>
          <w:rFonts w:ascii="宋体" w:eastAsia="宋体" w:hAnsi="宋体"/>
        </w:rPr>
        <w:t>(1952)</w:t>
      </w:r>
      <w:proofErr w:type="gramStart"/>
      <w:r w:rsidR="00AA5303" w:rsidRPr="000F107F">
        <w:rPr>
          <w:rFonts w:ascii="宋体" w:eastAsia="宋体" w:hAnsi="宋体" w:hint="eastAsia"/>
        </w:rPr>
        <w:t>的转屋实验</w:t>
      </w:r>
      <w:proofErr w:type="gramEnd"/>
      <w:r w:rsidR="00AA5303" w:rsidRPr="000F107F">
        <w:rPr>
          <w:rFonts w:ascii="宋体" w:eastAsia="宋体" w:hAnsi="宋体" w:hint="eastAsia"/>
        </w:rPr>
        <w:t>中，研究者</w:t>
      </w:r>
      <w:r w:rsidR="00481A7C">
        <w:rPr>
          <w:rFonts w:ascii="宋体" w:eastAsia="宋体" w:hAnsi="宋体" w:hint="eastAsia"/>
        </w:rPr>
        <w:t>还</w:t>
      </w:r>
      <w:r w:rsidR="00AA5303" w:rsidRPr="000F107F">
        <w:rPr>
          <w:rFonts w:ascii="宋体" w:eastAsia="宋体" w:hAnsi="宋体" w:hint="eastAsia"/>
        </w:rPr>
        <w:t>测量了当被试蒙上眼后调节身体至垂直的误差角度，发现所有被试都能够准确地调节，以此为基础说明一些被试不能调节身体至垂直的原因是依赖外部参照，也就是场依存性。而本实验没有进行这一步，所以无法排除被试本身能力的影响。我们之后可以在棒框实验之后加一组实验，采取同样的操作，去掉框，只留下棒，统计分析被试调节的平均误差，看是否存在本身调节能力的影响。</w:t>
      </w:r>
    </w:p>
    <w:p w14:paraId="70095A74" w14:textId="1971FDFF" w:rsidR="00AE2FD5" w:rsidRPr="000F107F" w:rsidRDefault="00AA5303" w:rsidP="00D52008">
      <w:pPr>
        <w:ind w:firstLineChars="200" w:firstLine="420"/>
        <w:rPr>
          <w:rFonts w:ascii="宋体" w:eastAsia="宋体" w:hAnsi="宋体"/>
        </w:rPr>
      </w:pPr>
      <w:r w:rsidRPr="000F107F">
        <w:rPr>
          <w:rFonts w:ascii="宋体" w:eastAsia="宋体" w:hAnsi="宋体" w:hint="eastAsia"/>
        </w:rPr>
        <w:t>其次，我们在调节小棒的时候，外部参照是框的方向，内部参照是我们身体的方向</w:t>
      </w:r>
      <w:r w:rsidRPr="003E50DD">
        <w:rPr>
          <w:rFonts w:ascii="Times New Roman" w:eastAsia="宋体" w:hAnsi="Times New Roman" w:cs="Times New Roman"/>
        </w:rPr>
        <w:t>(Witkin et al., 1977)</w:t>
      </w:r>
      <w:r w:rsidRPr="000F107F">
        <w:rPr>
          <w:rFonts w:ascii="宋体" w:eastAsia="宋体" w:hAnsi="宋体" w:hint="eastAsia"/>
        </w:rPr>
        <w:t>，但由于桌椅高度不合适的原因，被试只能蹲着进行实验，</w:t>
      </w:r>
      <w:r w:rsidR="00866882" w:rsidRPr="000F107F">
        <w:rPr>
          <w:rFonts w:ascii="宋体" w:eastAsia="宋体" w:hAnsi="宋体" w:hint="eastAsia"/>
        </w:rPr>
        <w:t>无法保证被试身体的方向是垂直的，也就是说可能内部参照本身就不够准确了，而且</w:t>
      </w:r>
      <w:r w:rsidRPr="000F107F">
        <w:rPr>
          <w:rFonts w:ascii="宋体" w:eastAsia="宋体" w:hAnsi="宋体" w:hint="eastAsia"/>
        </w:rPr>
        <w:t>不同被试的身体</w:t>
      </w:r>
      <w:r w:rsidR="00866882" w:rsidRPr="000F107F">
        <w:rPr>
          <w:rFonts w:ascii="宋体" w:eastAsia="宋体" w:hAnsi="宋体" w:hint="eastAsia"/>
        </w:rPr>
        <w:t>姿势也不同，对实验结果可能也有影响。</w:t>
      </w:r>
    </w:p>
    <w:p w14:paraId="4529D895" w14:textId="50F34799" w:rsidR="00866882" w:rsidRPr="000F107F" w:rsidRDefault="00866882" w:rsidP="00D52008">
      <w:pPr>
        <w:ind w:firstLineChars="200" w:firstLine="420"/>
        <w:rPr>
          <w:rFonts w:ascii="宋体" w:eastAsia="宋体" w:hAnsi="宋体"/>
        </w:rPr>
      </w:pPr>
      <w:r w:rsidRPr="000F107F">
        <w:rPr>
          <w:rFonts w:ascii="宋体" w:eastAsia="宋体" w:hAnsi="宋体" w:hint="eastAsia"/>
        </w:rPr>
        <w:t>然后，镶嵌图形测验的得分与被试的立体几何基础有关(</w:t>
      </w:r>
      <w:proofErr w:type="gramStart"/>
      <w:r w:rsidRPr="000F107F">
        <w:rPr>
          <w:rFonts w:ascii="宋体" w:eastAsia="宋体" w:hAnsi="宋体" w:hint="eastAsia"/>
        </w:rPr>
        <w:t>陈舒永</w:t>
      </w:r>
      <w:proofErr w:type="gramEnd"/>
      <w:r w:rsidR="003E50DD">
        <w:rPr>
          <w:rFonts w:ascii="宋体" w:eastAsia="宋体" w:hAnsi="宋体"/>
        </w:rPr>
        <w:t xml:space="preserve"> </w:t>
      </w:r>
      <w:r w:rsidR="003E50DD">
        <w:rPr>
          <w:rFonts w:ascii="宋体" w:eastAsia="宋体" w:hAnsi="宋体" w:hint="eastAsia"/>
        </w:rPr>
        <w:t>等</w:t>
      </w:r>
      <w:r w:rsidRPr="000F107F">
        <w:rPr>
          <w:rFonts w:ascii="宋体" w:eastAsia="宋体" w:hAnsi="宋体" w:hint="eastAsia"/>
        </w:rPr>
        <w:t>,</w:t>
      </w:r>
      <w:r w:rsidRPr="000F107F">
        <w:rPr>
          <w:rFonts w:ascii="宋体" w:eastAsia="宋体" w:hAnsi="宋体"/>
        </w:rPr>
        <w:t>1989),</w:t>
      </w:r>
      <w:r w:rsidRPr="000F107F">
        <w:rPr>
          <w:rFonts w:ascii="宋体" w:eastAsia="宋体" w:hAnsi="宋体" w:hint="eastAsia"/>
        </w:rPr>
        <w:t>几何图形敏感性较高的被试在镶嵌图形测验中表现更好。本实验没有平衡这一因素。</w:t>
      </w:r>
    </w:p>
    <w:p w14:paraId="3CE82F36" w14:textId="2E406513" w:rsidR="00866882" w:rsidRDefault="00866882" w:rsidP="00D52008">
      <w:pPr>
        <w:ind w:firstLineChars="200" w:firstLine="420"/>
        <w:rPr>
          <w:rFonts w:ascii="宋体" w:eastAsia="宋体" w:hAnsi="宋体"/>
        </w:rPr>
      </w:pPr>
      <w:r w:rsidRPr="000F107F">
        <w:rPr>
          <w:rFonts w:ascii="宋体" w:eastAsia="宋体" w:hAnsi="宋体" w:hint="eastAsia"/>
        </w:rPr>
        <w:t>另外，镶嵌图形测验中，</w:t>
      </w:r>
      <w:commentRangeStart w:id="17"/>
      <w:r w:rsidRPr="000F107F">
        <w:rPr>
          <w:rFonts w:ascii="宋体" w:eastAsia="宋体" w:hAnsi="宋体" w:hint="eastAsia"/>
        </w:rPr>
        <w:t>被试的做题策略可能对结果有一定影响。有些被试倾向于按顺序做题，可能会在一道题上思考很长的时间，甚至直到解决为止，这可能会导致被试本身有能力解答出更多的题目而时间不够；有些被试则在遇到困难时选择跳过，先完成自己能够容易完成的，从经验上来看，这种策略通常得分更高。</w:t>
      </w:r>
      <w:commentRangeEnd w:id="17"/>
      <w:r w:rsidR="003F44AE">
        <w:rPr>
          <w:rStyle w:val="af"/>
        </w:rPr>
        <w:commentReference w:id="17"/>
      </w:r>
      <w:r w:rsidRPr="000F107F">
        <w:rPr>
          <w:rFonts w:ascii="宋体" w:eastAsia="宋体" w:hAnsi="宋体" w:hint="eastAsia"/>
        </w:rPr>
        <w:t>之后我们可以通过组间设计，要求被试使用不同的策略解答，来探究答题策略对镶嵌图形测验的成绩的影响。</w:t>
      </w:r>
    </w:p>
    <w:p w14:paraId="77724564" w14:textId="05662B67" w:rsidR="003D0AC4" w:rsidRDefault="00FC46C2" w:rsidP="00D52008">
      <w:pPr>
        <w:ind w:firstLineChars="200" w:firstLine="420"/>
        <w:rPr>
          <w:rFonts w:ascii="宋体" w:eastAsia="宋体" w:hAnsi="宋体"/>
        </w:rPr>
      </w:pPr>
      <w:r>
        <w:rPr>
          <w:rFonts w:ascii="宋体" w:eastAsia="宋体" w:hAnsi="宋体" w:hint="eastAsia"/>
        </w:rPr>
        <w:t>我们认为未来的研究可以更深入地</w:t>
      </w:r>
      <w:proofErr w:type="gramStart"/>
      <w:r>
        <w:rPr>
          <w:rFonts w:ascii="宋体" w:eastAsia="宋体" w:hAnsi="宋体" w:hint="eastAsia"/>
        </w:rPr>
        <w:t>探究场</w:t>
      </w:r>
      <w:proofErr w:type="gramEnd"/>
      <w:r>
        <w:rPr>
          <w:rFonts w:ascii="宋体" w:eastAsia="宋体" w:hAnsi="宋体" w:hint="eastAsia"/>
        </w:rPr>
        <w:t>认知方式的性别差异背后的原因，或许可以从基因、大脑结构等方面着手。同时，我们还不知道不同的场认知方式具体在认知过程中是如何实现的，学者们可以对此作进一步地探究。</w:t>
      </w:r>
    </w:p>
    <w:p w14:paraId="3DA49D69" w14:textId="07F77B5C" w:rsidR="003D0AC4" w:rsidRDefault="003D0AC4" w:rsidP="003D0AC4">
      <w:pPr>
        <w:ind w:firstLineChars="200" w:firstLine="422"/>
        <w:jc w:val="center"/>
        <w:rPr>
          <w:rFonts w:ascii="宋体" w:eastAsia="宋体" w:hAnsi="宋体"/>
          <w:b/>
          <w:bCs/>
        </w:rPr>
      </w:pPr>
      <w:r w:rsidRPr="003D0AC4">
        <w:rPr>
          <w:rFonts w:ascii="宋体" w:eastAsia="宋体" w:hAnsi="宋体" w:hint="eastAsia"/>
          <w:b/>
          <w:bCs/>
        </w:rPr>
        <w:t>参考文献</w:t>
      </w:r>
    </w:p>
    <w:p w14:paraId="3B7CEA1C" w14:textId="77777777" w:rsidR="008D160D" w:rsidRPr="008D160D" w:rsidRDefault="008D160D" w:rsidP="008D160D">
      <w:pPr>
        <w:ind w:firstLineChars="200" w:firstLine="400"/>
        <w:rPr>
          <w:rFonts w:ascii="Times New Roman" w:hAnsi="Times New Roman" w:cs="Times New Roman"/>
          <w:color w:val="222222"/>
          <w:sz w:val="20"/>
          <w:szCs w:val="20"/>
          <w:shd w:val="clear" w:color="auto" w:fill="FFFFFF"/>
        </w:rPr>
      </w:pPr>
      <w:r w:rsidRPr="008D160D">
        <w:rPr>
          <w:rFonts w:ascii="Times New Roman" w:hAnsi="Times New Roman" w:cs="Times New Roman"/>
          <w:color w:val="222222"/>
          <w:sz w:val="20"/>
          <w:szCs w:val="20"/>
          <w:shd w:val="clear" w:color="auto" w:fill="FFFFFF"/>
        </w:rPr>
        <w:t>Barr, H. L. (1952). </w:t>
      </w:r>
      <w:r w:rsidRPr="008D160D">
        <w:rPr>
          <w:rFonts w:ascii="Times New Roman" w:hAnsi="Times New Roman" w:cs="Times New Roman"/>
          <w:i/>
          <w:iCs/>
          <w:color w:val="222222"/>
          <w:sz w:val="20"/>
          <w:szCs w:val="20"/>
          <w:shd w:val="clear" w:color="auto" w:fill="FFFFFF"/>
        </w:rPr>
        <w:t>Relations between mode of perception and the tendency to conform</w:t>
      </w:r>
      <w:r w:rsidRPr="008D160D">
        <w:rPr>
          <w:rFonts w:ascii="Times New Roman" w:hAnsi="Times New Roman" w:cs="Times New Roman"/>
          <w:color w:val="222222"/>
          <w:sz w:val="20"/>
          <w:szCs w:val="20"/>
          <w:shd w:val="clear" w:color="auto" w:fill="FFFFFF"/>
        </w:rPr>
        <w:t>. Yale University.</w:t>
      </w:r>
    </w:p>
    <w:p w14:paraId="7A528C7A" w14:textId="77777777" w:rsidR="008D160D" w:rsidRPr="008D160D" w:rsidRDefault="008D160D" w:rsidP="008D160D">
      <w:pPr>
        <w:ind w:firstLineChars="200" w:firstLine="400"/>
        <w:rPr>
          <w:rFonts w:ascii="Times New Roman" w:hAnsi="Times New Roman" w:cs="Times New Roman"/>
          <w:color w:val="222222"/>
          <w:sz w:val="20"/>
          <w:szCs w:val="20"/>
          <w:shd w:val="clear" w:color="auto" w:fill="FFFFFF"/>
        </w:rPr>
      </w:pPr>
      <w:r w:rsidRPr="008D160D">
        <w:rPr>
          <w:rFonts w:ascii="Times New Roman" w:hAnsi="Times New Roman" w:cs="Times New Roman"/>
          <w:color w:val="222222"/>
          <w:sz w:val="20"/>
          <w:szCs w:val="20"/>
          <w:shd w:val="clear" w:color="auto" w:fill="FFFFFF"/>
        </w:rPr>
        <w:t>Bauman, G. (1951). </w:t>
      </w:r>
      <w:r w:rsidRPr="008D160D">
        <w:rPr>
          <w:rFonts w:ascii="Times New Roman" w:hAnsi="Times New Roman" w:cs="Times New Roman"/>
          <w:i/>
          <w:iCs/>
          <w:color w:val="222222"/>
          <w:sz w:val="20"/>
          <w:szCs w:val="20"/>
          <w:shd w:val="clear" w:color="auto" w:fill="FFFFFF"/>
        </w:rPr>
        <w:t>The stability of the individual's mode of perception, and of perception-personality relationships</w:t>
      </w:r>
      <w:r w:rsidRPr="008D160D">
        <w:rPr>
          <w:rFonts w:ascii="Times New Roman" w:hAnsi="Times New Roman" w:cs="Times New Roman"/>
          <w:color w:val="222222"/>
          <w:sz w:val="20"/>
          <w:szCs w:val="20"/>
          <w:shd w:val="clear" w:color="auto" w:fill="FFFFFF"/>
        </w:rPr>
        <w:t>. New York University.</w:t>
      </w:r>
    </w:p>
    <w:p w14:paraId="08A7EDE2" w14:textId="77777777" w:rsidR="008D160D" w:rsidRPr="008D160D" w:rsidRDefault="008D160D" w:rsidP="008D160D">
      <w:pPr>
        <w:ind w:firstLineChars="200" w:firstLine="400"/>
        <w:rPr>
          <w:rFonts w:ascii="Times New Roman" w:hAnsi="Times New Roman" w:cs="Times New Roman"/>
          <w:color w:val="222222"/>
          <w:sz w:val="20"/>
          <w:szCs w:val="20"/>
          <w:shd w:val="clear" w:color="auto" w:fill="FFFFFF"/>
        </w:rPr>
      </w:pPr>
      <w:proofErr w:type="spellStart"/>
      <w:r w:rsidRPr="008D160D">
        <w:rPr>
          <w:rFonts w:ascii="Times New Roman" w:hAnsi="Times New Roman" w:cs="Times New Roman"/>
          <w:color w:val="222222"/>
          <w:sz w:val="20"/>
          <w:szCs w:val="20"/>
          <w:shd w:val="clear" w:color="auto" w:fill="FFFFFF"/>
        </w:rPr>
        <w:lastRenderedPageBreak/>
        <w:t>Faterson</w:t>
      </w:r>
      <w:proofErr w:type="spellEnd"/>
      <w:r w:rsidRPr="008D160D">
        <w:rPr>
          <w:rFonts w:ascii="Times New Roman" w:hAnsi="Times New Roman" w:cs="Times New Roman"/>
          <w:color w:val="222222"/>
          <w:sz w:val="20"/>
          <w:szCs w:val="20"/>
          <w:shd w:val="clear" w:color="auto" w:fill="FFFFFF"/>
        </w:rPr>
        <w:t>, H. F., &amp; Witkin, H. A. (1970). Longitudinal study of development of the body concept. </w:t>
      </w:r>
      <w:r w:rsidRPr="008D160D">
        <w:rPr>
          <w:rFonts w:ascii="Times New Roman" w:hAnsi="Times New Roman" w:cs="Times New Roman"/>
          <w:i/>
          <w:iCs/>
          <w:color w:val="222222"/>
          <w:sz w:val="20"/>
          <w:szCs w:val="20"/>
          <w:shd w:val="clear" w:color="auto" w:fill="FFFFFF"/>
        </w:rPr>
        <w:t>Developmental Psychology</w:t>
      </w:r>
      <w:r w:rsidRPr="008D160D">
        <w:rPr>
          <w:rFonts w:ascii="Times New Roman" w:hAnsi="Times New Roman" w:cs="Times New Roman"/>
          <w:color w:val="222222"/>
          <w:sz w:val="20"/>
          <w:szCs w:val="20"/>
          <w:shd w:val="clear" w:color="auto" w:fill="FFFFFF"/>
        </w:rPr>
        <w:t>, </w:t>
      </w:r>
      <w:r w:rsidRPr="008D160D">
        <w:rPr>
          <w:rFonts w:ascii="Times New Roman" w:hAnsi="Times New Roman" w:cs="Times New Roman"/>
          <w:i/>
          <w:iCs/>
          <w:color w:val="222222"/>
          <w:sz w:val="20"/>
          <w:szCs w:val="20"/>
          <w:shd w:val="clear" w:color="auto" w:fill="FFFFFF"/>
        </w:rPr>
        <w:t>2</w:t>
      </w:r>
      <w:r w:rsidRPr="008D160D">
        <w:rPr>
          <w:rFonts w:ascii="Times New Roman" w:hAnsi="Times New Roman" w:cs="Times New Roman"/>
          <w:color w:val="222222"/>
          <w:sz w:val="20"/>
          <w:szCs w:val="20"/>
          <w:shd w:val="clear" w:color="auto" w:fill="FFFFFF"/>
        </w:rPr>
        <w:t>(3), 429.</w:t>
      </w:r>
    </w:p>
    <w:p w14:paraId="7E995399" w14:textId="77777777" w:rsidR="008D160D" w:rsidRPr="008D160D" w:rsidRDefault="008D160D" w:rsidP="008D160D">
      <w:pPr>
        <w:ind w:firstLineChars="200" w:firstLine="400"/>
        <w:rPr>
          <w:rFonts w:ascii="Times New Roman" w:hAnsi="Times New Roman" w:cs="Times New Roman"/>
          <w:color w:val="222222"/>
          <w:sz w:val="20"/>
          <w:szCs w:val="20"/>
          <w:shd w:val="clear" w:color="auto" w:fill="FFFFFF"/>
        </w:rPr>
      </w:pPr>
      <w:r w:rsidRPr="008D160D">
        <w:rPr>
          <w:rFonts w:ascii="Times New Roman" w:hAnsi="Times New Roman" w:cs="Times New Roman"/>
          <w:color w:val="222222"/>
          <w:sz w:val="20"/>
          <w:szCs w:val="20"/>
          <w:shd w:val="clear" w:color="auto" w:fill="FFFFFF"/>
        </w:rPr>
        <w:t>HA, W., &amp; SE, A. (1948). Studies in space orientation; perception of the upright in the absence of a visual field. </w:t>
      </w:r>
      <w:r w:rsidRPr="008D160D">
        <w:rPr>
          <w:rFonts w:ascii="Times New Roman" w:hAnsi="Times New Roman" w:cs="Times New Roman"/>
          <w:i/>
          <w:iCs/>
          <w:color w:val="222222"/>
          <w:sz w:val="20"/>
          <w:szCs w:val="20"/>
          <w:shd w:val="clear" w:color="auto" w:fill="FFFFFF"/>
        </w:rPr>
        <w:t>Journal of Experimental Psychology</w:t>
      </w:r>
      <w:r w:rsidRPr="008D160D">
        <w:rPr>
          <w:rFonts w:ascii="Times New Roman" w:hAnsi="Times New Roman" w:cs="Times New Roman"/>
          <w:color w:val="222222"/>
          <w:sz w:val="20"/>
          <w:szCs w:val="20"/>
          <w:shd w:val="clear" w:color="auto" w:fill="FFFFFF"/>
        </w:rPr>
        <w:t>, </w:t>
      </w:r>
      <w:r w:rsidRPr="008D160D">
        <w:rPr>
          <w:rFonts w:ascii="Times New Roman" w:hAnsi="Times New Roman" w:cs="Times New Roman"/>
          <w:i/>
          <w:iCs/>
          <w:color w:val="222222"/>
          <w:sz w:val="20"/>
          <w:szCs w:val="20"/>
          <w:shd w:val="clear" w:color="auto" w:fill="FFFFFF"/>
        </w:rPr>
        <w:t>38</w:t>
      </w:r>
      <w:r w:rsidRPr="008D160D">
        <w:rPr>
          <w:rFonts w:ascii="Times New Roman" w:hAnsi="Times New Roman" w:cs="Times New Roman"/>
          <w:color w:val="222222"/>
          <w:sz w:val="20"/>
          <w:szCs w:val="20"/>
          <w:shd w:val="clear" w:color="auto" w:fill="FFFFFF"/>
        </w:rPr>
        <w:t>(5), 603-614.</w:t>
      </w:r>
    </w:p>
    <w:p w14:paraId="4F26B630" w14:textId="77777777" w:rsidR="008D160D" w:rsidRPr="008D160D" w:rsidRDefault="008D160D" w:rsidP="008D160D">
      <w:pPr>
        <w:ind w:firstLineChars="200" w:firstLine="400"/>
        <w:rPr>
          <w:rFonts w:ascii="Times New Roman" w:hAnsi="Times New Roman" w:cs="Times New Roman"/>
          <w:color w:val="222222"/>
          <w:sz w:val="20"/>
          <w:szCs w:val="20"/>
          <w:shd w:val="clear" w:color="auto" w:fill="FFFFFF"/>
        </w:rPr>
      </w:pPr>
      <w:r w:rsidRPr="008D160D">
        <w:rPr>
          <w:rFonts w:ascii="Times New Roman" w:hAnsi="Times New Roman" w:cs="Times New Roman"/>
          <w:color w:val="222222"/>
          <w:sz w:val="20"/>
          <w:szCs w:val="20"/>
          <w:shd w:val="clear" w:color="auto" w:fill="FFFFFF"/>
        </w:rPr>
        <w:t>Holley, M. (1972). </w:t>
      </w:r>
      <w:r w:rsidRPr="008D160D">
        <w:rPr>
          <w:rFonts w:ascii="Times New Roman" w:hAnsi="Times New Roman" w:cs="Times New Roman"/>
          <w:i/>
          <w:iCs/>
          <w:color w:val="222222"/>
          <w:sz w:val="20"/>
          <w:szCs w:val="20"/>
          <w:shd w:val="clear" w:color="auto" w:fill="FFFFFF"/>
        </w:rPr>
        <w:t>FIELD-DEPENDENCE-INDEPENDENCE SOPHISTICATION-OF-BODY CONCEPT, AND SOCIAL DISTANCE</w:t>
      </w:r>
      <w:r w:rsidRPr="008D160D">
        <w:rPr>
          <w:rFonts w:ascii="Times New Roman" w:hAnsi="Times New Roman" w:cs="Times New Roman"/>
          <w:color w:val="222222"/>
          <w:sz w:val="20"/>
          <w:szCs w:val="20"/>
          <w:shd w:val="clear" w:color="auto" w:fill="FFFFFF"/>
        </w:rPr>
        <w:t>. New York University.</w:t>
      </w:r>
    </w:p>
    <w:p w14:paraId="6DAD8702" w14:textId="77777777" w:rsidR="008D160D" w:rsidRPr="008D160D" w:rsidRDefault="008D160D" w:rsidP="008D160D">
      <w:pPr>
        <w:ind w:firstLineChars="200" w:firstLine="400"/>
        <w:rPr>
          <w:rFonts w:ascii="Times New Roman" w:hAnsi="Times New Roman" w:cs="Times New Roman"/>
          <w:color w:val="222222"/>
          <w:sz w:val="20"/>
          <w:szCs w:val="20"/>
          <w:shd w:val="clear" w:color="auto" w:fill="FFFFFF"/>
        </w:rPr>
      </w:pPr>
      <w:proofErr w:type="spellStart"/>
      <w:r w:rsidRPr="008D160D">
        <w:rPr>
          <w:rFonts w:ascii="Times New Roman" w:hAnsi="Times New Roman" w:cs="Times New Roman"/>
          <w:color w:val="222222"/>
          <w:sz w:val="20"/>
          <w:szCs w:val="20"/>
          <w:shd w:val="clear" w:color="auto" w:fill="FFFFFF"/>
        </w:rPr>
        <w:t>Konstadt</w:t>
      </w:r>
      <w:proofErr w:type="spellEnd"/>
      <w:r w:rsidRPr="008D160D">
        <w:rPr>
          <w:rFonts w:ascii="Times New Roman" w:hAnsi="Times New Roman" w:cs="Times New Roman"/>
          <w:color w:val="222222"/>
          <w:sz w:val="20"/>
          <w:szCs w:val="20"/>
          <w:shd w:val="clear" w:color="auto" w:fill="FFFFFF"/>
        </w:rPr>
        <w:t>, N., &amp; Forman, E. (1965). Field dependence and external directedness. </w:t>
      </w:r>
      <w:r w:rsidRPr="008D160D">
        <w:rPr>
          <w:rFonts w:ascii="Times New Roman" w:hAnsi="Times New Roman" w:cs="Times New Roman"/>
          <w:i/>
          <w:iCs/>
          <w:color w:val="222222"/>
          <w:sz w:val="20"/>
          <w:szCs w:val="20"/>
          <w:shd w:val="clear" w:color="auto" w:fill="FFFFFF"/>
        </w:rPr>
        <w:t>Journal of Personality and Social Psychology</w:t>
      </w:r>
      <w:r w:rsidRPr="008D160D">
        <w:rPr>
          <w:rFonts w:ascii="Times New Roman" w:hAnsi="Times New Roman" w:cs="Times New Roman"/>
          <w:color w:val="222222"/>
          <w:sz w:val="20"/>
          <w:szCs w:val="20"/>
          <w:shd w:val="clear" w:color="auto" w:fill="FFFFFF"/>
        </w:rPr>
        <w:t>, </w:t>
      </w:r>
      <w:r w:rsidRPr="008D160D">
        <w:rPr>
          <w:rFonts w:ascii="Times New Roman" w:hAnsi="Times New Roman" w:cs="Times New Roman"/>
          <w:i/>
          <w:iCs/>
          <w:color w:val="222222"/>
          <w:sz w:val="20"/>
          <w:szCs w:val="20"/>
          <w:shd w:val="clear" w:color="auto" w:fill="FFFFFF"/>
        </w:rPr>
        <w:t>1</w:t>
      </w:r>
      <w:r w:rsidRPr="008D160D">
        <w:rPr>
          <w:rFonts w:ascii="Times New Roman" w:hAnsi="Times New Roman" w:cs="Times New Roman"/>
          <w:color w:val="222222"/>
          <w:sz w:val="20"/>
          <w:szCs w:val="20"/>
          <w:shd w:val="clear" w:color="auto" w:fill="FFFFFF"/>
        </w:rPr>
        <w:t>(5), 490.</w:t>
      </w:r>
    </w:p>
    <w:p w14:paraId="57D01E51" w14:textId="77777777" w:rsidR="008D160D" w:rsidRPr="008D160D" w:rsidRDefault="008D160D" w:rsidP="008D160D">
      <w:pPr>
        <w:ind w:firstLineChars="200" w:firstLine="400"/>
        <w:rPr>
          <w:rFonts w:ascii="Times New Roman" w:hAnsi="Times New Roman" w:cs="Times New Roman"/>
          <w:color w:val="222222"/>
          <w:sz w:val="20"/>
          <w:szCs w:val="20"/>
          <w:shd w:val="clear" w:color="auto" w:fill="FFFFFF"/>
        </w:rPr>
      </w:pPr>
      <w:r w:rsidRPr="008D160D">
        <w:rPr>
          <w:rFonts w:ascii="Times New Roman" w:hAnsi="Times New Roman" w:cs="Times New Roman"/>
          <w:color w:val="222222"/>
          <w:sz w:val="20"/>
          <w:szCs w:val="20"/>
          <w:shd w:val="clear" w:color="auto" w:fill="FFFFFF"/>
        </w:rPr>
        <w:t xml:space="preserve">Moore, S. F., </w:t>
      </w:r>
      <w:proofErr w:type="spellStart"/>
      <w:r w:rsidRPr="008D160D">
        <w:rPr>
          <w:rFonts w:ascii="Times New Roman" w:hAnsi="Times New Roman" w:cs="Times New Roman"/>
          <w:color w:val="222222"/>
          <w:sz w:val="20"/>
          <w:szCs w:val="20"/>
          <w:shd w:val="clear" w:color="auto" w:fill="FFFFFF"/>
        </w:rPr>
        <w:t>Gleser</w:t>
      </w:r>
      <w:proofErr w:type="spellEnd"/>
      <w:r w:rsidRPr="008D160D">
        <w:rPr>
          <w:rFonts w:ascii="Times New Roman" w:hAnsi="Times New Roman" w:cs="Times New Roman"/>
          <w:color w:val="222222"/>
          <w:sz w:val="20"/>
          <w:szCs w:val="20"/>
          <w:shd w:val="clear" w:color="auto" w:fill="FFFFFF"/>
        </w:rPr>
        <w:t>, G. C., &amp; Warm, J. S. (1970). Cognitive style in the organization and articulation of ambiguous stimuli. </w:t>
      </w:r>
      <w:r w:rsidRPr="008D160D">
        <w:rPr>
          <w:rFonts w:ascii="Times New Roman" w:hAnsi="Times New Roman" w:cs="Times New Roman"/>
          <w:i/>
          <w:iCs/>
          <w:color w:val="222222"/>
          <w:sz w:val="20"/>
          <w:szCs w:val="20"/>
          <w:shd w:val="clear" w:color="auto" w:fill="FFFFFF"/>
        </w:rPr>
        <w:t>Psychonomic Science</w:t>
      </w:r>
      <w:r w:rsidRPr="008D160D">
        <w:rPr>
          <w:rFonts w:ascii="Times New Roman" w:hAnsi="Times New Roman" w:cs="Times New Roman"/>
          <w:color w:val="222222"/>
          <w:sz w:val="20"/>
          <w:szCs w:val="20"/>
          <w:shd w:val="clear" w:color="auto" w:fill="FFFFFF"/>
        </w:rPr>
        <w:t>, </w:t>
      </w:r>
      <w:r w:rsidRPr="008D160D">
        <w:rPr>
          <w:rFonts w:ascii="Times New Roman" w:hAnsi="Times New Roman" w:cs="Times New Roman"/>
          <w:i/>
          <w:iCs/>
          <w:color w:val="222222"/>
          <w:sz w:val="20"/>
          <w:szCs w:val="20"/>
          <w:shd w:val="clear" w:color="auto" w:fill="FFFFFF"/>
        </w:rPr>
        <w:t>21</w:t>
      </w:r>
      <w:r w:rsidRPr="008D160D">
        <w:rPr>
          <w:rFonts w:ascii="Times New Roman" w:hAnsi="Times New Roman" w:cs="Times New Roman"/>
          <w:color w:val="222222"/>
          <w:sz w:val="20"/>
          <w:szCs w:val="20"/>
          <w:shd w:val="clear" w:color="auto" w:fill="FFFFFF"/>
        </w:rPr>
        <w:t>(4), 243-244.</w:t>
      </w:r>
    </w:p>
    <w:p w14:paraId="265CF5D0" w14:textId="77777777" w:rsidR="008D160D" w:rsidRPr="008D160D" w:rsidRDefault="008D160D" w:rsidP="008D160D">
      <w:pPr>
        <w:ind w:firstLineChars="200" w:firstLine="400"/>
        <w:rPr>
          <w:rFonts w:ascii="Times New Roman" w:hAnsi="Times New Roman" w:cs="Times New Roman"/>
          <w:color w:val="222222"/>
          <w:sz w:val="20"/>
          <w:szCs w:val="20"/>
          <w:shd w:val="clear" w:color="auto" w:fill="FFFFFF"/>
        </w:rPr>
      </w:pPr>
      <w:r w:rsidRPr="008D160D">
        <w:rPr>
          <w:rFonts w:ascii="Times New Roman" w:hAnsi="Times New Roman" w:cs="Times New Roman"/>
          <w:color w:val="222222"/>
          <w:sz w:val="20"/>
          <w:szCs w:val="20"/>
          <w:shd w:val="clear" w:color="auto" w:fill="FFFFFF"/>
        </w:rPr>
        <w:t>Pemberton, C. L. (1952). The Closure Factors Related to Temperament 1. </w:t>
      </w:r>
      <w:r w:rsidRPr="008D160D">
        <w:rPr>
          <w:rFonts w:ascii="Times New Roman" w:hAnsi="Times New Roman" w:cs="Times New Roman"/>
          <w:i/>
          <w:iCs/>
          <w:color w:val="222222"/>
          <w:sz w:val="20"/>
          <w:szCs w:val="20"/>
          <w:shd w:val="clear" w:color="auto" w:fill="FFFFFF"/>
        </w:rPr>
        <w:t>Journal of Personality</w:t>
      </w:r>
      <w:r w:rsidRPr="008D160D">
        <w:rPr>
          <w:rFonts w:ascii="Times New Roman" w:hAnsi="Times New Roman" w:cs="Times New Roman"/>
          <w:color w:val="222222"/>
          <w:sz w:val="20"/>
          <w:szCs w:val="20"/>
          <w:shd w:val="clear" w:color="auto" w:fill="FFFFFF"/>
        </w:rPr>
        <w:t>, </w:t>
      </w:r>
      <w:r w:rsidRPr="008D160D">
        <w:rPr>
          <w:rFonts w:ascii="Times New Roman" w:hAnsi="Times New Roman" w:cs="Times New Roman"/>
          <w:i/>
          <w:iCs/>
          <w:color w:val="222222"/>
          <w:sz w:val="20"/>
          <w:szCs w:val="20"/>
          <w:shd w:val="clear" w:color="auto" w:fill="FFFFFF"/>
        </w:rPr>
        <w:t>21</w:t>
      </w:r>
      <w:r w:rsidRPr="008D160D">
        <w:rPr>
          <w:rFonts w:ascii="Times New Roman" w:hAnsi="Times New Roman" w:cs="Times New Roman"/>
          <w:color w:val="222222"/>
          <w:sz w:val="20"/>
          <w:szCs w:val="20"/>
          <w:shd w:val="clear" w:color="auto" w:fill="FFFFFF"/>
        </w:rPr>
        <w:t>(2), 159-175.</w:t>
      </w:r>
    </w:p>
    <w:p w14:paraId="0A87F3B1" w14:textId="77777777" w:rsidR="008D160D" w:rsidRPr="008D160D" w:rsidRDefault="008D160D" w:rsidP="008D160D">
      <w:pPr>
        <w:ind w:firstLineChars="200" w:firstLine="400"/>
        <w:rPr>
          <w:rFonts w:ascii="Times New Roman" w:hAnsi="Times New Roman" w:cs="Times New Roman"/>
          <w:color w:val="222222"/>
          <w:sz w:val="20"/>
          <w:szCs w:val="20"/>
          <w:shd w:val="clear" w:color="auto" w:fill="FFFFFF"/>
        </w:rPr>
      </w:pPr>
      <w:proofErr w:type="spellStart"/>
      <w:r w:rsidRPr="008D160D">
        <w:rPr>
          <w:rFonts w:ascii="Times New Roman" w:hAnsi="Times New Roman" w:cs="Times New Roman"/>
          <w:color w:val="222222"/>
          <w:sz w:val="20"/>
          <w:szCs w:val="20"/>
          <w:shd w:val="clear" w:color="auto" w:fill="FFFFFF"/>
        </w:rPr>
        <w:t>Stasz</w:t>
      </w:r>
      <w:proofErr w:type="spellEnd"/>
      <w:r w:rsidRPr="008D160D">
        <w:rPr>
          <w:rFonts w:ascii="Times New Roman" w:hAnsi="Times New Roman" w:cs="Times New Roman"/>
          <w:color w:val="222222"/>
          <w:sz w:val="20"/>
          <w:szCs w:val="20"/>
          <w:shd w:val="clear" w:color="auto" w:fill="FFFFFF"/>
        </w:rPr>
        <w:t>, C., Shavelson, R. J., Cox, D. L., &amp; Moore, C. A. (1976). Field independence and the structuring of knowledge in a social studies minicourse. </w:t>
      </w:r>
      <w:r w:rsidRPr="008D160D">
        <w:rPr>
          <w:rFonts w:ascii="Times New Roman" w:hAnsi="Times New Roman" w:cs="Times New Roman"/>
          <w:i/>
          <w:iCs/>
          <w:color w:val="222222"/>
          <w:sz w:val="20"/>
          <w:szCs w:val="20"/>
          <w:shd w:val="clear" w:color="auto" w:fill="FFFFFF"/>
        </w:rPr>
        <w:t>Journal of Educational Psychology</w:t>
      </w:r>
      <w:r w:rsidRPr="008D160D">
        <w:rPr>
          <w:rFonts w:ascii="Times New Roman" w:hAnsi="Times New Roman" w:cs="Times New Roman"/>
          <w:color w:val="222222"/>
          <w:sz w:val="20"/>
          <w:szCs w:val="20"/>
          <w:shd w:val="clear" w:color="auto" w:fill="FFFFFF"/>
        </w:rPr>
        <w:t>, </w:t>
      </w:r>
      <w:r w:rsidRPr="008D160D">
        <w:rPr>
          <w:rFonts w:ascii="Times New Roman" w:hAnsi="Times New Roman" w:cs="Times New Roman"/>
          <w:i/>
          <w:iCs/>
          <w:color w:val="222222"/>
          <w:sz w:val="20"/>
          <w:szCs w:val="20"/>
          <w:shd w:val="clear" w:color="auto" w:fill="FFFFFF"/>
        </w:rPr>
        <w:t>68</w:t>
      </w:r>
      <w:r w:rsidRPr="008D160D">
        <w:rPr>
          <w:rFonts w:ascii="Times New Roman" w:hAnsi="Times New Roman" w:cs="Times New Roman"/>
          <w:color w:val="222222"/>
          <w:sz w:val="20"/>
          <w:szCs w:val="20"/>
          <w:shd w:val="clear" w:color="auto" w:fill="FFFFFF"/>
        </w:rPr>
        <w:t>(5), 550.</w:t>
      </w:r>
    </w:p>
    <w:p w14:paraId="3D412A3B" w14:textId="77777777" w:rsidR="008D160D" w:rsidRPr="008D160D" w:rsidRDefault="008D160D" w:rsidP="008D160D">
      <w:pPr>
        <w:ind w:firstLineChars="200" w:firstLine="400"/>
        <w:rPr>
          <w:rFonts w:ascii="Times New Roman" w:hAnsi="Times New Roman" w:cs="Times New Roman"/>
          <w:color w:val="222222"/>
          <w:sz w:val="20"/>
          <w:szCs w:val="20"/>
          <w:shd w:val="clear" w:color="auto" w:fill="FFFFFF"/>
        </w:rPr>
      </w:pPr>
      <w:r w:rsidRPr="008D160D">
        <w:rPr>
          <w:rFonts w:ascii="Times New Roman" w:hAnsi="Times New Roman" w:cs="Times New Roman"/>
          <w:color w:val="222222"/>
          <w:sz w:val="20"/>
          <w:szCs w:val="20"/>
          <w:shd w:val="clear" w:color="auto" w:fill="FFFFFF"/>
        </w:rPr>
        <w:t>Witkin, H. A. (1952). Further studies of perception of the upright when the direction of the force acting on the body is changed. </w:t>
      </w:r>
      <w:r w:rsidRPr="008D160D">
        <w:rPr>
          <w:rFonts w:ascii="Times New Roman" w:hAnsi="Times New Roman" w:cs="Times New Roman"/>
          <w:i/>
          <w:iCs/>
          <w:color w:val="222222"/>
          <w:sz w:val="20"/>
          <w:szCs w:val="20"/>
          <w:shd w:val="clear" w:color="auto" w:fill="FFFFFF"/>
        </w:rPr>
        <w:t>Journal of Experimental Psychology</w:t>
      </w:r>
      <w:r w:rsidRPr="008D160D">
        <w:rPr>
          <w:rFonts w:ascii="Times New Roman" w:hAnsi="Times New Roman" w:cs="Times New Roman"/>
          <w:color w:val="222222"/>
          <w:sz w:val="20"/>
          <w:szCs w:val="20"/>
          <w:shd w:val="clear" w:color="auto" w:fill="FFFFFF"/>
        </w:rPr>
        <w:t>, </w:t>
      </w:r>
      <w:r w:rsidRPr="008D160D">
        <w:rPr>
          <w:rFonts w:ascii="Times New Roman" w:hAnsi="Times New Roman" w:cs="Times New Roman"/>
          <w:i/>
          <w:iCs/>
          <w:color w:val="222222"/>
          <w:sz w:val="20"/>
          <w:szCs w:val="20"/>
          <w:shd w:val="clear" w:color="auto" w:fill="FFFFFF"/>
        </w:rPr>
        <w:t>43</w:t>
      </w:r>
      <w:r w:rsidRPr="008D160D">
        <w:rPr>
          <w:rFonts w:ascii="Times New Roman" w:hAnsi="Times New Roman" w:cs="Times New Roman"/>
          <w:color w:val="222222"/>
          <w:sz w:val="20"/>
          <w:szCs w:val="20"/>
          <w:shd w:val="clear" w:color="auto" w:fill="FFFFFF"/>
        </w:rPr>
        <w:t>(1), 9.</w:t>
      </w:r>
    </w:p>
    <w:p w14:paraId="1C59C8E6" w14:textId="3F50EC98" w:rsidR="008D160D" w:rsidRDefault="008D160D" w:rsidP="008D160D">
      <w:pPr>
        <w:ind w:firstLineChars="200" w:firstLine="400"/>
        <w:rPr>
          <w:rFonts w:ascii="Times New Roman" w:hAnsi="Times New Roman" w:cs="Times New Roman"/>
          <w:color w:val="222222"/>
          <w:sz w:val="20"/>
          <w:szCs w:val="20"/>
          <w:shd w:val="clear" w:color="auto" w:fill="FFFFFF"/>
        </w:rPr>
      </w:pPr>
      <w:r w:rsidRPr="008D160D">
        <w:rPr>
          <w:rFonts w:ascii="Times New Roman" w:hAnsi="Times New Roman" w:cs="Times New Roman"/>
          <w:color w:val="222222"/>
          <w:sz w:val="20"/>
          <w:szCs w:val="20"/>
          <w:shd w:val="clear" w:color="auto" w:fill="FFFFFF"/>
        </w:rPr>
        <w:t>Witkin, H. A., &amp; Berry, J. W. (1975). Psychological differentiation in cross</w:t>
      </w:r>
      <w:r w:rsidRPr="008D160D">
        <w:rPr>
          <w:rFonts w:ascii="Times New Roman" w:eastAsia="宋体" w:hAnsi="Times New Roman" w:cs="Times New Roman"/>
          <w:color w:val="222222"/>
          <w:sz w:val="20"/>
          <w:szCs w:val="20"/>
          <w:shd w:val="clear" w:color="auto" w:fill="FFFFFF"/>
        </w:rPr>
        <w:t>‐</w:t>
      </w:r>
      <w:r w:rsidRPr="008D160D">
        <w:rPr>
          <w:rFonts w:ascii="Times New Roman" w:hAnsi="Times New Roman" w:cs="Times New Roman"/>
          <w:color w:val="222222"/>
          <w:sz w:val="20"/>
          <w:szCs w:val="20"/>
          <w:shd w:val="clear" w:color="auto" w:fill="FFFFFF"/>
        </w:rPr>
        <w:t>cultural perspective. </w:t>
      </w:r>
      <w:r w:rsidRPr="008D160D">
        <w:rPr>
          <w:rFonts w:ascii="Times New Roman" w:hAnsi="Times New Roman" w:cs="Times New Roman"/>
          <w:i/>
          <w:iCs/>
          <w:color w:val="222222"/>
          <w:sz w:val="20"/>
          <w:szCs w:val="20"/>
          <w:shd w:val="clear" w:color="auto" w:fill="FFFFFF"/>
        </w:rPr>
        <w:t>ETS Research Bulletin Series</w:t>
      </w:r>
      <w:r w:rsidRPr="008D160D">
        <w:rPr>
          <w:rFonts w:ascii="Times New Roman" w:hAnsi="Times New Roman" w:cs="Times New Roman"/>
          <w:color w:val="222222"/>
          <w:sz w:val="20"/>
          <w:szCs w:val="20"/>
          <w:shd w:val="clear" w:color="auto" w:fill="FFFFFF"/>
        </w:rPr>
        <w:t>, </w:t>
      </w:r>
      <w:r w:rsidRPr="008D160D">
        <w:rPr>
          <w:rFonts w:ascii="Times New Roman" w:hAnsi="Times New Roman" w:cs="Times New Roman"/>
          <w:i/>
          <w:iCs/>
          <w:color w:val="222222"/>
          <w:sz w:val="20"/>
          <w:szCs w:val="20"/>
          <w:shd w:val="clear" w:color="auto" w:fill="FFFFFF"/>
        </w:rPr>
        <w:t>1975</w:t>
      </w:r>
      <w:r w:rsidRPr="008D160D">
        <w:rPr>
          <w:rFonts w:ascii="Times New Roman" w:hAnsi="Times New Roman" w:cs="Times New Roman"/>
          <w:color w:val="222222"/>
          <w:sz w:val="20"/>
          <w:szCs w:val="20"/>
          <w:shd w:val="clear" w:color="auto" w:fill="FFFFFF"/>
        </w:rPr>
        <w:t>(1), i-100.</w:t>
      </w:r>
    </w:p>
    <w:p w14:paraId="3C443EA1" w14:textId="159F53AD" w:rsidR="003D0AC4" w:rsidRPr="008D160D" w:rsidRDefault="00CB3D94" w:rsidP="003D0AC4">
      <w:pPr>
        <w:ind w:firstLineChars="200" w:firstLine="400"/>
        <w:rPr>
          <w:rFonts w:ascii="Times New Roman" w:hAnsi="Times New Roman" w:cs="Times New Roman"/>
          <w:color w:val="222222"/>
          <w:sz w:val="20"/>
          <w:szCs w:val="20"/>
          <w:shd w:val="clear" w:color="auto" w:fill="FFFFFF"/>
        </w:rPr>
      </w:pPr>
      <w:r w:rsidRPr="008D160D">
        <w:rPr>
          <w:rFonts w:ascii="Times New Roman" w:hAnsi="Times New Roman" w:cs="Times New Roman"/>
          <w:color w:val="222222"/>
          <w:sz w:val="20"/>
          <w:szCs w:val="20"/>
          <w:shd w:val="clear" w:color="auto" w:fill="FFFFFF"/>
        </w:rPr>
        <w:t>Witkin, H. A., Moore, C. A., Goodenough, D. R., &amp; Cox, P. W. (1977). Field-dependent and field-independent cognitive styles and their educational implications. </w:t>
      </w:r>
      <w:r w:rsidRPr="008D160D">
        <w:rPr>
          <w:rFonts w:ascii="Times New Roman" w:hAnsi="Times New Roman" w:cs="Times New Roman"/>
          <w:i/>
          <w:iCs/>
          <w:color w:val="222222"/>
          <w:sz w:val="20"/>
          <w:szCs w:val="20"/>
          <w:shd w:val="clear" w:color="auto" w:fill="FFFFFF"/>
        </w:rPr>
        <w:t>Review of educational research</w:t>
      </w:r>
      <w:r w:rsidRPr="008D160D">
        <w:rPr>
          <w:rFonts w:ascii="Times New Roman" w:hAnsi="Times New Roman" w:cs="Times New Roman"/>
          <w:color w:val="222222"/>
          <w:sz w:val="20"/>
          <w:szCs w:val="20"/>
          <w:shd w:val="clear" w:color="auto" w:fill="FFFFFF"/>
        </w:rPr>
        <w:t>, </w:t>
      </w:r>
      <w:r w:rsidRPr="008D160D">
        <w:rPr>
          <w:rFonts w:ascii="Times New Roman" w:hAnsi="Times New Roman" w:cs="Times New Roman"/>
          <w:i/>
          <w:iCs/>
          <w:color w:val="222222"/>
          <w:sz w:val="20"/>
          <w:szCs w:val="20"/>
          <w:shd w:val="clear" w:color="auto" w:fill="FFFFFF"/>
        </w:rPr>
        <w:t>47</w:t>
      </w:r>
      <w:r w:rsidRPr="008D160D">
        <w:rPr>
          <w:rFonts w:ascii="Times New Roman" w:hAnsi="Times New Roman" w:cs="Times New Roman"/>
          <w:color w:val="222222"/>
          <w:sz w:val="20"/>
          <w:szCs w:val="20"/>
          <w:shd w:val="clear" w:color="auto" w:fill="FFFFFF"/>
        </w:rPr>
        <w:t>(1), 1-64.</w:t>
      </w:r>
    </w:p>
    <w:p w14:paraId="47854B58" w14:textId="572331AE" w:rsidR="008D160D" w:rsidRPr="008D160D" w:rsidRDefault="008D160D" w:rsidP="008D160D">
      <w:pPr>
        <w:ind w:firstLineChars="200" w:firstLine="400"/>
        <w:rPr>
          <w:rFonts w:ascii="宋体" w:eastAsia="宋体" w:hAnsi="宋体"/>
          <w:b/>
          <w:bCs/>
        </w:rPr>
      </w:pPr>
      <w:proofErr w:type="gramStart"/>
      <w:r w:rsidRPr="008D160D">
        <w:rPr>
          <w:rFonts w:ascii="宋体" w:eastAsia="宋体" w:hAnsi="宋体" w:cs="Arial"/>
          <w:color w:val="222222"/>
          <w:sz w:val="20"/>
          <w:szCs w:val="20"/>
          <w:shd w:val="clear" w:color="auto" w:fill="FFFFFF"/>
        </w:rPr>
        <w:t>陈舒永</w:t>
      </w:r>
      <w:proofErr w:type="gramEnd"/>
      <w:r w:rsidRPr="008D160D">
        <w:rPr>
          <w:rFonts w:ascii="宋体" w:eastAsia="宋体" w:hAnsi="宋体" w:cs="Arial"/>
          <w:color w:val="222222"/>
          <w:sz w:val="20"/>
          <w:szCs w:val="20"/>
          <w:shd w:val="clear" w:color="auto" w:fill="FFFFFF"/>
        </w:rPr>
        <w:t xml:space="preserve">, </w:t>
      </w:r>
      <w:proofErr w:type="gramStart"/>
      <w:r w:rsidRPr="008D160D">
        <w:rPr>
          <w:rFonts w:ascii="宋体" w:eastAsia="宋体" w:hAnsi="宋体" w:cs="Arial"/>
          <w:color w:val="222222"/>
          <w:sz w:val="20"/>
          <w:szCs w:val="20"/>
          <w:shd w:val="clear" w:color="auto" w:fill="FFFFFF"/>
        </w:rPr>
        <w:t>杨博民</w:t>
      </w:r>
      <w:proofErr w:type="gramEnd"/>
      <w:r w:rsidRPr="008D160D">
        <w:rPr>
          <w:rFonts w:ascii="宋体" w:eastAsia="宋体" w:hAnsi="宋体" w:cs="Arial"/>
          <w:color w:val="222222"/>
          <w:sz w:val="20"/>
          <w:szCs w:val="20"/>
          <w:shd w:val="clear" w:color="auto" w:fill="FFFFFF"/>
        </w:rPr>
        <w:t xml:space="preserve">, </w:t>
      </w:r>
      <w:commentRangeStart w:id="18"/>
      <w:r w:rsidRPr="008D160D">
        <w:rPr>
          <w:rFonts w:ascii="宋体" w:eastAsia="宋体" w:hAnsi="宋体" w:cs="Arial"/>
          <w:color w:val="222222"/>
          <w:sz w:val="20"/>
          <w:szCs w:val="20"/>
          <w:shd w:val="clear" w:color="auto" w:fill="FFFFFF"/>
        </w:rPr>
        <w:t>&amp;</w:t>
      </w:r>
      <w:commentRangeEnd w:id="18"/>
      <w:r w:rsidR="003F44AE">
        <w:rPr>
          <w:rStyle w:val="af"/>
        </w:rPr>
        <w:commentReference w:id="18"/>
      </w:r>
      <w:r w:rsidRPr="008D160D">
        <w:rPr>
          <w:rFonts w:ascii="宋体" w:eastAsia="宋体" w:hAnsi="宋体" w:cs="Arial"/>
          <w:color w:val="222222"/>
          <w:sz w:val="20"/>
          <w:szCs w:val="20"/>
          <w:shd w:val="clear" w:color="auto" w:fill="FFFFFF"/>
        </w:rPr>
        <w:t xml:space="preserve"> 高云鹏. (1989). 心理实验纲要</w:t>
      </w:r>
      <w:r>
        <w:rPr>
          <w:rFonts w:ascii="Arial" w:hAnsi="Arial" w:cs="Arial"/>
          <w:color w:val="222222"/>
          <w:sz w:val="20"/>
          <w:szCs w:val="20"/>
          <w:shd w:val="clear" w:color="auto" w:fill="FFFFFF"/>
        </w:rPr>
        <w:t>.</w:t>
      </w:r>
    </w:p>
    <w:p w14:paraId="7735A261" w14:textId="1A33926E" w:rsidR="00CB3D94" w:rsidRPr="008D160D" w:rsidRDefault="00CB3D94" w:rsidP="003D0AC4">
      <w:pPr>
        <w:ind w:firstLineChars="200" w:firstLine="400"/>
        <w:rPr>
          <w:rFonts w:ascii="宋体" w:eastAsia="宋体" w:hAnsi="宋体" w:cs="Arial"/>
          <w:color w:val="222222"/>
          <w:sz w:val="20"/>
          <w:szCs w:val="20"/>
          <w:shd w:val="clear" w:color="auto" w:fill="FFFFFF"/>
        </w:rPr>
      </w:pPr>
      <w:r w:rsidRPr="008D160D">
        <w:rPr>
          <w:rFonts w:ascii="宋体" w:eastAsia="宋体" w:hAnsi="宋体" w:cs="Arial"/>
          <w:color w:val="222222"/>
          <w:sz w:val="20"/>
          <w:szCs w:val="20"/>
          <w:shd w:val="clear" w:color="auto" w:fill="FFFFFF"/>
        </w:rPr>
        <w:t>李寿欣, &amp; 宋广文. (1999). 场依存——独立性认知方式: 理论演进及其应用研究. </w:t>
      </w:r>
      <w:r w:rsidRPr="008D160D">
        <w:rPr>
          <w:rFonts w:ascii="宋体" w:eastAsia="宋体" w:hAnsi="宋体" w:cs="Arial"/>
          <w:i/>
          <w:iCs/>
          <w:color w:val="222222"/>
          <w:sz w:val="20"/>
          <w:szCs w:val="20"/>
          <w:shd w:val="clear" w:color="auto" w:fill="FFFFFF"/>
        </w:rPr>
        <w:t>内蒙古师范大学学报: 哲学社会科学版</w:t>
      </w:r>
      <w:r w:rsidRPr="008D160D">
        <w:rPr>
          <w:rFonts w:ascii="宋体" w:eastAsia="宋体" w:hAnsi="宋体" w:cs="Arial"/>
          <w:color w:val="222222"/>
          <w:sz w:val="20"/>
          <w:szCs w:val="20"/>
          <w:shd w:val="clear" w:color="auto" w:fill="FFFFFF"/>
        </w:rPr>
        <w:t>, (2), 59-64.</w:t>
      </w:r>
    </w:p>
    <w:sectPr w:rsidR="00CB3D94" w:rsidRPr="008D160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汪 鑫" w:date="2021-10-18T09:46:00Z" w:initials="汪">
    <w:p w14:paraId="05138C0F" w14:textId="4E737AB2" w:rsidR="008C6ED6" w:rsidRDefault="008C6ED6">
      <w:pPr>
        <w:pStyle w:val="af0"/>
      </w:pPr>
      <w:r>
        <w:rPr>
          <w:rStyle w:val="af"/>
        </w:rPr>
        <w:annotationRef/>
      </w:r>
      <w:r>
        <w:rPr>
          <w:rFonts w:hint="eastAsia"/>
        </w:rPr>
        <w:t>注意我们的格式要求呀</w:t>
      </w:r>
    </w:p>
  </w:comment>
  <w:comment w:id="10" w:author="汪 鑫" w:date="2021-10-18T09:45:00Z" w:initials="汪">
    <w:p w14:paraId="5BAB2669" w14:textId="7DA6DA59" w:rsidR="008C6ED6" w:rsidRDefault="008C6ED6">
      <w:pPr>
        <w:pStyle w:val="af0"/>
      </w:pPr>
      <w:r>
        <w:rPr>
          <w:rStyle w:val="af"/>
        </w:rPr>
        <w:annotationRef/>
      </w:r>
      <w:r>
        <w:rPr>
          <w:rFonts w:hint="eastAsia"/>
        </w:rPr>
        <w:t>最后可以加上讨论</w:t>
      </w:r>
    </w:p>
  </w:comment>
  <w:comment w:id="11" w:author="汪 鑫" w:date="2021-10-18T09:51:00Z" w:initials="汪">
    <w:p w14:paraId="77927C54" w14:textId="2509CF9C" w:rsidR="006271A1" w:rsidRDefault="006271A1">
      <w:pPr>
        <w:pStyle w:val="af0"/>
      </w:pPr>
      <w:r>
        <w:rPr>
          <w:rStyle w:val="af"/>
        </w:rPr>
        <w:annotationRef/>
      </w:r>
      <w:r>
        <w:rPr>
          <w:rFonts w:hint="eastAsia"/>
        </w:rPr>
        <w:t>可以不用介绍的这么详细，就是我们实验选取了其中两个，后面就自然会说到怎么做，而另一个没有做的就更不用那么详细了</w:t>
      </w:r>
    </w:p>
  </w:comment>
  <w:comment w:id="12" w:author="汪 鑫" w:date="2021-10-18T09:49:00Z" w:initials="汪">
    <w:p w14:paraId="643DBCE0" w14:textId="6B7230B2" w:rsidR="008C6ED6" w:rsidRDefault="008C6ED6">
      <w:pPr>
        <w:pStyle w:val="af0"/>
      </w:pPr>
      <w:r>
        <w:rPr>
          <w:rStyle w:val="af"/>
        </w:rPr>
        <w:annotationRef/>
      </w:r>
      <w:r>
        <w:rPr>
          <w:rFonts w:hint="eastAsia"/>
        </w:rPr>
        <w:t>可能可以考虑一下逻辑，就是你刚说完可能有差异，然后说不说很显著，与社会化有关系，那么我们为什么会预期显著呢？可以加个转折性的句子</w:t>
      </w:r>
    </w:p>
  </w:comment>
  <w:comment w:id="14" w:author="汪 鑫" w:date="2021-10-18T09:52:00Z" w:initials="汪">
    <w:p w14:paraId="046E693A" w14:textId="61B821E9" w:rsidR="006271A1" w:rsidRDefault="006271A1">
      <w:pPr>
        <w:pStyle w:val="af0"/>
      </w:pPr>
      <w:r>
        <w:rPr>
          <w:rStyle w:val="af"/>
        </w:rPr>
        <w:annotationRef/>
      </w:r>
      <w:r>
        <w:rPr>
          <w:rFonts w:hint="eastAsia"/>
        </w:rPr>
        <w:t>这个顺序不能叫做A</w:t>
      </w:r>
      <w:r>
        <w:t>BBA</w:t>
      </w:r>
    </w:p>
  </w:comment>
  <w:comment w:id="15" w:author="汪 鑫" w:date="2021-10-18T09:53:00Z" w:initials="汪">
    <w:p w14:paraId="6FF9C7B3" w14:textId="39A0F728" w:rsidR="006271A1" w:rsidRDefault="006271A1">
      <w:pPr>
        <w:pStyle w:val="af0"/>
      </w:pPr>
      <w:r>
        <w:rPr>
          <w:rStyle w:val="af"/>
        </w:rPr>
        <w:annotationRef/>
      </w:r>
      <w:r>
        <w:rPr>
          <w:rFonts w:hint="eastAsia"/>
        </w:rPr>
        <w:t>注意一下相关分析也有前提假设吧</w:t>
      </w:r>
    </w:p>
  </w:comment>
  <w:comment w:id="16" w:author="汪 鑫" w:date="2021-10-18T09:54:00Z" w:initials="汪">
    <w:p w14:paraId="6F36947E" w14:textId="6A1920F0" w:rsidR="006271A1" w:rsidRDefault="006271A1">
      <w:pPr>
        <w:pStyle w:val="af0"/>
      </w:pPr>
      <w:r>
        <w:rPr>
          <w:rStyle w:val="af"/>
        </w:rPr>
        <w:annotationRef/>
      </w:r>
      <w:r>
        <w:rPr>
          <w:rFonts w:hint="eastAsia"/>
        </w:rPr>
        <w:t>这样很简单的两组比较就不需要画图啦，报告清楚就可以</w:t>
      </w:r>
    </w:p>
  </w:comment>
  <w:comment w:id="17" w:author="汪 鑫" w:date="2021-10-18T09:56:00Z" w:initials="汪">
    <w:p w14:paraId="14B87FB0" w14:textId="5EFD57F8" w:rsidR="003F44AE" w:rsidRDefault="003F44AE">
      <w:pPr>
        <w:pStyle w:val="af0"/>
      </w:pPr>
      <w:r>
        <w:rPr>
          <w:rStyle w:val="af"/>
        </w:rPr>
        <w:annotationRef/>
      </w:r>
      <w:r>
        <w:rPr>
          <w:rFonts w:hint="eastAsia"/>
        </w:rPr>
        <w:t>这个可能比较主观，可以照写研究看看</w:t>
      </w:r>
    </w:p>
  </w:comment>
  <w:comment w:id="18" w:author="汪 鑫" w:date="2021-10-18T09:57:00Z" w:initials="汪">
    <w:p w14:paraId="3824A155" w14:textId="43AA0493" w:rsidR="003F44AE" w:rsidRDefault="003F44AE">
      <w:pPr>
        <w:pStyle w:val="af0"/>
      </w:pPr>
      <w:r>
        <w:rPr>
          <w:rStyle w:val="af"/>
        </w:rPr>
        <w:annotationRef/>
      </w:r>
      <w:r>
        <w:rPr>
          <w:rFonts w:hint="eastAsia"/>
        </w:rPr>
        <w:t>中文不需要&amp;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138C0F" w15:done="0"/>
  <w15:commentEx w15:paraId="5BAB2669" w15:done="0"/>
  <w15:commentEx w15:paraId="77927C54" w15:done="0"/>
  <w15:commentEx w15:paraId="643DBCE0" w15:done="0"/>
  <w15:commentEx w15:paraId="046E693A" w15:done="0"/>
  <w15:commentEx w15:paraId="6FF9C7B3" w15:done="0"/>
  <w15:commentEx w15:paraId="6F36947E" w15:done="0"/>
  <w15:commentEx w15:paraId="14B87FB0" w15:done="0"/>
  <w15:commentEx w15:paraId="3824A1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7C0DA" w16cex:dateUtc="2021-10-18T01:46:00Z"/>
  <w16cex:commentExtensible w16cex:durableId="2517C0CD" w16cex:dateUtc="2021-10-18T01:45:00Z"/>
  <w16cex:commentExtensible w16cex:durableId="2517C20E" w16cex:dateUtc="2021-10-18T01:51:00Z"/>
  <w16cex:commentExtensible w16cex:durableId="2517C19A" w16cex:dateUtc="2021-10-18T01:49:00Z"/>
  <w16cex:commentExtensible w16cex:durableId="2517C24F" w16cex:dateUtc="2021-10-18T01:52:00Z"/>
  <w16cex:commentExtensible w16cex:durableId="2517C295" w16cex:dateUtc="2021-10-18T01:53:00Z"/>
  <w16cex:commentExtensible w16cex:durableId="2517C2B9" w16cex:dateUtc="2021-10-18T01:54:00Z"/>
  <w16cex:commentExtensible w16cex:durableId="2517C36B" w16cex:dateUtc="2021-10-18T01:56:00Z"/>
  <w16cex:commentExtensible w16cex:durableId="2517C393" w16cex:dateUtc="2021-10-18T01: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138C0F" w16cid:durableId="2517C0DA"/>
  <w16cid:commentId w16cid:paraId="5BAB2669" w16cid:durableId="2517C0CD"/>
  <w16cid:commentId w16cid:paraId="77927C54" w16cid:durableId="2517C20E"/>
  <w16cid:commentId w16cid:paraId="643DBCE0" w16cid:durableId="2517C19A"/>
  <w16cid:commentId w16cid:paraId="046E693A" w16cid:durableId="2517C24F"/>
  <w16cid:commentId w16cid:paraId="6FF9C7B3" w16cid:durableId="2517C295"/>
  <w16cid:commentId w16cid:paraId="6F36947E" w16cid:durableId="2517C2B9"/>
  <w16cid:commentId w16cid:paraId="14B87FB0" w16cid:durableId="2517C36B"/>
  <w16cid:commentId w16cid:paraId="3824A155" w16cid:durableId="2517C3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BABF7" w14:textId="77777777" w:rsidR="00773CB7" w:rsidRDefault="00773CB7" w:rsidP="00157D02">
      <w:r>
        <w:separator/>
      </w:r>
    </w:p>
  </w:endnote>
  <w:endnote w:type="continuationSeparator" w:id="0">
    <w:p w14:paraId="41064D5D" w14:textId="77777777" w:rsidR="00773CB7" w:rsidRDefault="00773CB7" w:rsidP="00157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9B329" w14:textId="77777777" w:rsidR="00773CB7" w:rsidRDefault="00773CB7" w:rsidP="00157D02">
      <w:r>
        <w:separator/>
      </w:r>
    </w:p>
  </w:footnote>
  <w:footnote w:type="continuationSeparator" w:id="0">
    <w:p w14:paraId="426E1FF8" w14:textId="77777777" w:rsidR="00773CB7" w:rsidRDefault="00773CB7" w:rsidP="00157D02">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吴 风">
    <w15:presenceInfo w15:providerId="Windows Live" w15:userId="0b56c8a9463b34cb"/>
  </w15:person>
  <w15:person w15:author="汪 鑫">
    <w15:presenceInfo w15:providerId="Windows Live" w15:userId="365fa922c402aa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83"/>
    <w:rsid w:val="000D2BB7"/>
    <w:rsid w:val="000D5F4C"/>
    <w:rsid w:val="000F0E8B"/>
    <w:rsid w:val="000F107F"/>
    <w:rsid w:val="00157D02"/>
    <w:rsid w:val="00160492"/>
    <w:rsid w:val="00171A6F"/>
    <w:rsid w:val="0022022E"/>
    <w:rsid w:val="00257F92"/>
    <w:rsid w:val="00277EF1"/>
    <w:rsid w:val="002B0654"/>
    <w:rsid w:val="002D4714"/>
    <w:rsid w:val="00315990"/>
    <w:rsid w:val="00365A85"/>
    <w:rsid w:val="00383B49"/>
    <w:rsid w:val="003D0AC4"/>
    <w:rsid w:val="003E3317"/>
    <w:rsid w:val="003E50DD"/>
    <w:rsid w:val="003F44AE"/>
    <w:rsid w:val="0044795F"/>
    <w:rsid w:val="0045017B"/>
    <w:rsid w:val="00460C1F"/>
    <w:rsid w:val="00481A7C"/>
    <w:rsid w:val="00490A1C"/>
    <w:rsid w:val="0049618D"/>
    <w:rsid w:val="004E1620"/>
    <w:rsid w:val="00525B83"/>
    <w:rsid w:val="005C7889"/>
    <w:rsid w:val="005E37A8"/>
    <w:rsid w:val="00626E5D"/>
    <w:rsid w:val="006271A1"/>
    <w:rsid w:val="00676754"/>
    <w:rsid w:val="00681609"/>
    <w:rsid w:val="006946B0"/>
    <w:rsid w:val="006E4B8F"/>
    <w:rsid w:val="006F376E"/>
    <w:rsid w:val="0073498F"/>
    <w:rsid w:val="00760901"/>
    <w:rsid w:val="00773CB7"/>
    <w:rsid w:val="007C3603"/>
    <w:rsid w:val="008436C2"/>
    <w:rsid w:val="00866882"/>
    <w:rsid w:val="00875126"/>
    <w:rsid w:val="008957DB"/>
    <w:rsid w:val="008B013D"/>
    <w:rsid w:val="008C6ED6"/>
    <w:rsid w:val="008D160D"/>
    <w:rsid w:val="00900FD0"/>
    <w:rsid w:val="0090304E"/>
    <w:rsid w:val="00912C31"/>
    <w:rsid w:val="00963AF2"/>
    <w:rsid w:val="009C6076"/>
    <w:rsid w:val="00A73F0A"/>
    <w:rsid w:val="00A74F9F"/>
    <w:rsid w:val="00A773F6"/>
    <w:rsid w:val="00AA5303"/>
    <w:rsid w:val="00AB2B7E"/>
    <w:rsid w:val="00AD393F"/>
    <w:rsid w:val="00AE2FD5"/>
    <w:rsid w:val="00AF691E"/>
    <w:rsid w:val="00B552CA"/>
    <w:rsid w:val="00B96614"/>
    <w:rsid w:val="00BB4896"/>
    <w:rsid w:val="00C04EE8"/>
    <w:rsid w:val="00C7033C"/>
    <w:rsid w:val="00C749ED"/>
    <w:rsid w:val="00C8313B"/>
    <w:rsid w:val="00C8684D"/>
    <w:rsid w:val="00CB3D94"/>
    <w:rsid w:val="00D00885"/>
    <w:rsid w:val="00D40765"/>
    <w:rsid w:val="00D52008"/>
    <w:rsid w:val="00DF29F4"/>
    <w:rsid w:val="00E775D8"/>
    <w:rsid w:val="00EB04F7"/>
    <w:rsid w:val="00EE25E2"/>
    <w:rsid w:val="00F01242"/>
    <w:rsid w:val="00F13F41"/>
    <w:rsid w:val="00F42E55"/>
    <w:rsid w:val="00F94FAD"/>
    <w:rsid w:val="00FC46C2"/>
    <w:rsid w:val="00FD0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981AA"/>
  <w15:chartTrackingRefBased/>
  <w15:docId w15:val="{C15C3423-585C-4DF9-9819-9E6FF2AD7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5B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7D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7D02"/>
    <w:rPr>
      <w:sz w:val="18"/>
      <w:szCs w:val="18"/>
    </w:rPr>
  </w:style>
  <w:style w:type="paragraph" w:styleId="a5">
    <w:name w:val="footer"/>
    <w:basedOn w:val="a"/>
    <w:link w:val="a6"/>
    <w:uiPriority w:val="99"/>
    <w:unhideWhenUsed/>
    <w:rsid w:val="00157D02"/>
    <w:pPr>
      <w:tabs>
        <w:tab w:val="center" w:pos="4153"/>
        <w:tab w:val="right" w:pos="8306"/>
      </w:tabs>
      <w:snapToGrid w:val="0"/>
      <w:jc w:val="left"/>
    </w:pPr>
    <w:rPr>
      <w:sz w:val="18"/>
      <w:szCs w:val="18"/>
    </w:rPr>
  </w:style>
  <w:style w:type="character" w:customStyle="1" w:styleId="a6">
    <w:name w:val="页脚 字符"/>
    <w:basedOn w:val="a0"/>
    <w:link w:val="a5"/>
    <w:uiPriority w:val="99"/>
    <w:rsid w:val="00157D02"/>
    <w:rPr>
      <w:sz w:val="18"/>
      <w:szCs w:val="18"/>
    </w:rPr>
  </w:style>
  <w:style w:type="paragraph" w:styleId="a7">
    <w:name w:val="footnote text"/>
    <w:basedOn w:val="a"/>
    <w:link w:val="a8"/>
    <w:uiPriority w:val="99"/>
    <w:semiHidden/>
    <w:unhideWhenUsed/>
    <w:rsid w:val="00DF29F4"/>
    <w:pPr>
      <w:snapToGrid w:val="0"/>
      <w:jc w:val="left"/>
    </w:pPr>
    <w:rPr>
      <w:sz w:val="18"/>
      <w:szCs w:val="18"/>
    </w:rPr>
  </w:style>
  <w:style w:type="character" w:customStyle="1" w:styleId="a8">
    <w:name w:val="脚注文本 字符"/>
    <w:basedOn w:val="a0"/>
    <w:link w:val="a7"/>
    <w:uiPriority w:val="99"/>
    <w:semiHidden/>
    <w:rsid w:val="00DF29F4"/>
    <w:rPr>
      <w:sz w:val="18"/>
      <w:szCs w:val="18"/>
    </w:rPr>
  </w:style>
  <w:style w:type="character" w:styleId="a9">
    <w:name w:val="footnote reference"/>
    <w:basedOn w:val="a0"/>
    <w:uiPriority w:val="99"/>
    <w:semiHidden/>
    <w:unhideWhenUsed/>
    <w:rsid w:val="00DF29F4"/>
    <w:rPr>
      <w:vertAlign w:val="superscript"/>
    </w:rPr>
  </w:style>
  <w:style w:type="table" w:styleId="aa">
    <w:name w:val="Table Grid"/>
    <w:basedOn w:val="a1"/>
    <w:uiPriority w:val="59"/>
    <w:rsid w:val="00626E5D"/>
    <w:rPr>
      <w:rFonts w:ascii="Times New Roman" w:eastAsia="宋体"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Subtitle"/>
    <w:basedOn w:val="a"/>
    <w:next w:val="a"/>
    <w:link w:val="ac"/>
    <w:uiPriority w:val="11"/>
    <w:qFormat/>
    <w:rsid w:val="000F107F"/>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0F107F"/>
    <w:rPr>
      <w:b/>
      <w:bCs/>
      <w:kern w:val="28"/>
      <w:sz w:val="32"/>
      <w:szCs w:val="32"/>
    </w:rPr>
  </w:style>
  <w:style w:type="paragraph" w:styleId="ad">
    <w:name w:val="Title"/>
    <w:basedOn w:val="a"/>
    <w:next w:val="a"/>
    <w:link w:val="ae"/>
    <w:uiPriority w:val="10"/>
    <w:qFormat/>
    <w:rsid w:val="000F107F"/>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0F107F"/>
    <w:rPr>
      <w:rFonts w:asciiTheme="majorHAnsi" w:eastAsiaTheme="majorEastAsia" w:hAnsiTheme="majorHAnsi" w:cstheme="majorBidi"/>
      <w:b/>
      <w:bCs/>
      <w:sz w:val="32"/>
      <w:szCs w:val="32"/>
    </w:rPr>
  </w:style>
  <w:style w:type="character" w:styleId="af">
    <w:name w:val="annotation reference"/>
    <w:basedOn w:val="a0"/>
    <w:uiPriority w:val="99"/>
    <w:semiHidden/>
    <w:unhideWhenUsed/>
    <w:rsid w:val="008C6ED6"/>
    <w:rPr>
      <w:sz w:val="21"/>
      <w:szCs w:val="21"/>
    </w:rPr>
  </w:style>
  <w:style w:type="paragraph" w:styleId="af0">
    <w:name w:val="annotation text"/>
    <w:basedOn w:val="a"/>
    <w:link w:val="af1"/>
    <w:uiPriority w:val="99"/>
    <w:semiHidden/>
    <w:unhideWhenUsed/>
    <w:rsid w:val="008C6ED6"/>
    <w:pPr>
      <w:jc w:val="left"/>
    </w:pPr>
  </w:style>
  <w:style w:type="character" w:customStyle="1" w:styleId="af1">
    <w:name w:val="批注文字 字符"/>
    <w:basedOn w:val="a0"/>
    <w:link w:val="af0"/>
    <w:uiPriority w:val="99"/>
    <w:semiHidden/>
    <w:rsid w:val="008C6ED6"/>
  </w:style>
  <w:style w:type="paragraph" w:styleId="af2">
    <w:name w:val="annotation subject"/>
    <w:basedOn w:val="af0"/>
    <w:next w:val="af0"/>
    <w:link w:val="af3"/>
    <w:uiPriority w:val="99"/>
    <w:semiHidden/>
    <w:unhideWhenUsed/>
    <w:rsid w:val="008C6ED6"/>
    <w:rPr>
      <w:b/>
      <w:bCs/>
    </w:rPr>
  </w:style>
  <w:style w:type="character" w:customStyle="1" w:styleId="af3">
    <w:name w:val="批注主题 字符"/>
    <w:basedOn w:val="af1"/>
    <w:link w:val="af2"/>
    <w:uiPriority w:val="99"/>
    <w:semiHidden/>
    <w:rsid w:val="008C6ED6"/>
    <w:rPr>
      <w:b/>
      <w:bCs/>
    </w:rPr>
  </w:style>
  <w:style w:type="paragraph" w:styleId="af4">
    <w:name w:val="Revision"/>
    <w:hidden/>
    <w:uiPriority w:val="99"/>
    <w:semiHidden/>
    <w:rsid w:val="004E16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5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chart" Target="charts/chart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50" b="1">
                <a:latin typeface="宋体" panose="02010600030101010101" pitchFamily="2" charset="-122"/>
                <a:ea typeface="宋体" panose="02010600030101010101" pitchFamily="2" charset="-122"/>
              </a:rPr>
              <a:t>图</a:t>
            </a:r>
            <a:r>
              <a:rPr lang="en-US" altLang="zh-CN" sz="1050" b="1">
                <a:latin typeface="宋体" panose="02010600030101010101" pitchFamily="2" charset="-122"/>
                <a:ea typeface="宋体" panose="02010600030101010101" pitchFamily="2" charset="-122"/>
              </a:rPr>
              <a:t>1  </a:t>
            </a:r>
            <a:r>
              <a:rPr lang="zh-CN" altLang="en-US" sz="1050" b="1">
                <a:latin typeface="宋体" panose="02010600030101010101" pitchFamily="2" charset="-122"/>
                <a:ea typeface="宋体" panose="02010600030101010101" pitchFamily="2" charset="-122"/>
              </a:rPr>
              <a:t>总体棒框实验平均误差和镶嵌图形成绩散点图</a:t>
            </a:r>
            <a:r>
              <a:rPr lang="en-US" altLang="zh-CN" sz="1050" b="1">
                <a:latin typeface="宋体" panose="02010600030101010101" pitchFamily="2" charset="-122"/>
                <a:ea typeface="宋体" panose="02010600030101010101" pitchFamily="2" charset="-122"/>
              </a:rPr>
              <a:t>(</a:t>
            </a:r>
            <a:r>
              <a:rPr lang="zh-CN" altLang="en-US" sz="1050" b="1">
                <a:latin typeface="宋体" panose="02010600030101010101" pitchFamily="2" charset="-122"/>
                <a:ea typeface="宋体" panose="02010600030101010101" pitchFamily="2" charset="-122"/>
              </a:rPr>
              <a:t>误差线为标准误</a:t>
            </a:r>
            <a:r>
              <a:rPr lang="en-US" altLang="zh-CN" sz="1050" b="1"/>
              <a:t>)</a:t>
            </a:r>
            <a:endParaRPr lang="zh-CN" altLang="en-US" sz="1050" b="1"/>
          </a:p>
        </c:rich>
      </c:tx>
      <c:layout>
        <c:manualLayout>
          <c:xMode val="edge"/>
          <c:yMode val="edge"/>
          <c:x val="0.12210221753776841"/>
          <c:y val="0.8597222222222222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8.2753632173931016E-2"/>
          <c:y val="2.5428331875182269E-2"/>
          <c:w val="0.88130158926984525"/>
          <c:h val="0.71220691163604555"/>
        </c:manualLayout>
      </c:layout>
      <c:scatterChart>
        <c:scatterStyle val="lineMarker"/>
        <c:varyColors val="0"/>
        <c:ser>
          <c:idx val="0"/>
          <c:order val="0"/>
          <c:tx>
            <c:strRef>
              <c:f>Sheet1!$F$1</c:f>
              <c:strCache>
                <c:ptCount val="1"/>
                <c:pt idx="0">
                  <c:v>镶嵌图形分数</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C00000"/>
                </a:solidFill>
                <a:prstDash val="sysDot"/>
              </a:ln>
              <a:effectLst/>
            </c:spPr>
            <c:trendlineType val="linear"/>
            <c:dispRSqr val="0"/>
            <c:dispEq val="0"/>
          </c:trendline>
          <c:errBars>
            <c:errDir val="x"/>
            <c:errBarType val="both"/>
            <c:errValType val="stdErr"/>
            <c:noEndCap val="0"/>
            <c:spPr>
              <a:noFill/>
              <a:ln w="9525" cap="flat" cmpd="sng" algn="ctr">
                <a:solidFill>
                  <a:schemeClr val="tx1">
                    <a:lumMod val="65000"/>
                    <a:lumOff val="35000"/>
                  </a:schemeClr>
                </a:solidFill>
                <a:round/>
              </a:ln>
              <a:effectLst/>
            </c:spPr>
          </c:errBars>
          <c:errBars>
            <c:errDir val="y"/>
            <c:errBarType val="both"/>
            <c:errValType val="stdErr"/>
            <c:noEndCap val="0"/>
            <c:spPr>
              <a:noFill/>
              <a:ln w="9525" cap="flat" cmpd="sng" algn="ctr">
                <a:solidFill>
                  <a:schemeClr val="tx1">
                    <a:lumMod val="65000"/>
                    <a:lumOff val="35000"/>
                  </a:schemeClr>
                </a:solidFill>
                <a:round/>
              </a:ln>
              <a:effectLst/>
            </c:spPr>
          </c:errBars>
          <c:xVal>
            <c:numRef>
              <c:f>Sheet1!$E$2:$E$64</c:f>
              <c:numCache>
                <c:formatCode>General</c:formatCode>
                <c:ptCount val="63"/>
                <c:pt idx="4">
                  <c:v>1</c:v>
                </c:pt>
                <c:pt idx="5">
                  <c:v>1.375</c:v>
                </c:pt>
                <c:pt idx="6">
                  <c:v>1.125</c:v>
                </c:pt>
                <c:pt idx="7">
                  <c:v>2.625</c:v>
                </c:pt>
                <c:pt idx="8">
                  <c:v>2.125</c:v>
                </c:pt>
                <c:pt idx="9">
                  <c:v>1.375</c:v>
                </c:pt>
                <c:pt idx="10">
                  <c:v>2</c:v>
                </c:pt>
                <c:pt idx="11">
                  <c:v>3.125</c:v>
                </c:pt>
                <c:pt idx="12">
                  <c:v>1.5</c:v>
                </c:pt>
                <c:pt idx="13">
                  <c:v>0.875</c:v>
                </c:pt>
                <c:pt idx="14">
                  <c:v>1.125</c:v>
                </c:pt>
                <c:pt idx="15">
                  <c:v>2.75</c:v>
                </c:pt>
                <c:pt idx="16">
                  <c:v>3.625</c:v>
                </c:pt>
                <c:pt idx="17">
                  <c:v>1.375</c:v>
                </c:pt>
                <c:pt idx="18">
                  <c:v>3.875</c:v>
                </c:pt>
                <c:pt idx="19">
                  <c:v>1.125</c:v>
                </c:pt>
                <c:pt idx="20">
                  <c:v>1.125</c:v>
                </c:pt>
                <c:pt idx="21">
                  <c:v>3.75</c:v>
                </c:pt>
                <c:pt idx="22">
                  <c:v>1</c:v>
                </c:pt>
                <c:pt idx="23">
                  <c:v>2.125</c:v>
                </c:pt>
                <c:pt idx="24">
                  <c:v>1.125</c:v>
                </c:pt>
                <c:pt idx="25">
                  <c:v>0.5</c:v>
                </c:pt>
                <c:pt idx="26">
                  <c:v>2.625</c:v>
                </c:pt>
                <c:pt idx="27">
                  <c:v>2.875</c:v>
                </c:pt>
                <c:pt idx="28">
                  <c:v>0.75</c:v>
                </c:pt>
                <c:pt idx="29">
                  <c:v>3.375</c:v>
                </c:pt>
                <c:pt idx="30">
                  <c:v>1.625</c:v>
                </c:pt>
                <c:pt idx="32">
                  <c:v>2</c:v>
                </c:pt>
                <c:pt idx="33">
                  <c:v>0.625</c:v>
                </c:pt>
                <c:pt idx="34">
                  <c:v>0.875</c:v>
                </c:pt>
                <c:pt idx="35">
                  <c:v>2.125</c:v>
                </c:pt>
                <c:pt idx="36">
                  <c:v>1.125</c:v>
                </c:pt>
                <c:pt idx="37">
                  <c:v>3.25</c:v>
                </c:pt>
                <c:pt idx="38">
                  <c:v>1.25</c:v>
                </c:pt>
                <c:pt idx="39">
                  <c:v>2.75</c:v>
                </c:pt>
                <c:pt idx="40">
                  <c:v>1.125</c:v>
                </c:pt>
                <c:pt idx="41">
                  <c:v>1.375</c:v>
                </c:pt>
                <c:pt idx="42">
                  <c:v>1.5</c:v>
                </c:pt>
                <c:pt idx="43">
                  <c:v>0.875</c:v>
                </c:pt>
                <c:pt idx="44">
                  <c:v>3</c:v>
                </c:pt>
                <c:pt idx="45">
                  <c:v>0.75</c:v>
                </c:pt>
                <c:pt idx="46">
                  <c:v>1.25</c:v>
                </c:pt>
                <c:pt idx="47">
                  <c:v>1.625</c:v>
                </c:pt>
                <c:pt idx="48">
                  <c:v>1.25</c:v>
                </c:pt>
                <c:pt idx="49">
                  <c:v>1.5</c:v>
                </c:pt>
                <c:pt idx="50">
                  <c:v>1.125</c:v>
                </c:pt>
                <c:pt idx="51">
                  <c:v>1.5</c:v>
                </c:pt>
                <c:pt idx="52">
                  <c:v>1.5</c:v>
                </c:pt>
                <c:pt idx="53">
                  <c:v>0.5</c:v>
                </c:pt>
                <c:pt idx="54">
                  <c:v>4.125</c:v>
                </c:pt>
                <c:pt idx="55">
                  <c:v>2.375</c:v>
                </c:pt>
                <c:pt idx="56">
                  <c:v>3.375</c:v>
                </c:pt>
                <c:pt idx="57">
                  <c:v>0.625</c:v>
                </c:pt>
                <c:pt idx="58">
                  <c:v>2</c:v>
                </c:pt>
                <c:pt idx="59">
                  <c:v>0.875</c:v>
                </c:pt>
                <c:pt idx="60">
                  <c:v>2.25</c:v>
                </c:pt>
                <c:pt idx="61">
                  <c:v>1.25</c:v>
                </c:pt>
                <c:pt idx="62">
                  <c:v>2</c:v>
                </c:pt>
              </c:numCache>
            </c:numRef>
          </c:xVal>
          <c:yVal>
            <c:numRef>
              <c:f>Sheet1!$F$2:$F$64</c:f>
              <c:numCache>
                <c:formatCode>General</c:formatCode>
                <c:ptCount val="63"/>
                <c:pt idx="0">
                  <c:v>105</c:v>
                </c:pt>
                <c:pt idx="1">
                  <c:v>73</c:v>
                </c:pt>
                <c:pt idx="2">
                  <c:v>81</c:v>
                </c:pt>
                <c:pt idx="3">
                  <c:v>69</c:v>
                </c:pt>
                <c:pt idx="4">
                  <c:v>80</c:v>
                </c:pt>
                <c:pt idx="5">
                  <c:v>100</c:v>
                </c:pt>
                <c:pt idx="6">
                  <c:v>61</c:v>
                </c:pt>
                <c:pt idx="7">
                  <c:v>91</c:v>
                </c:pt>
                <c:pt idx="8">
                  <c:v>25</c:v>
                </c:pt>
                <c:pt idx="9">
                  <c:v>24</c:v>
                </c:pt>
                <c:pt idx="10">
                  <c:v>52</c:v>
                </c:pt>
                <c:pt idx="11">
                  <c:v>54</c:v>
                </c:pt>
                <c:pt idx="12">
                  <c:v>66</c:v>
                </c:pt>
                <c:pt idx="13">
                  <c:v>100</c:v>
                </c:pt>
                <c:pt idx="14">
                  <c:v>59</c:v>
                </c:pt>
                <c:pt idx="15">
                  <c:v>54</c:v>
                </c:pt>
                <c:pt idx="16">
                  <c:v>26</c:v>
                </c:pt>
                <c:pt idx="17">
                  <c:v>73</c:v>
                </c:pt>
                <c:pt idx="18">
                  <c:v>54</c:v>
                </c:pt>
                <c:pt idx="19">
                  <c:v>112</c:v>
                </c:pt>
                <c:pt idx="20">
                  <c:v>104</c:v>
                </c:pt>
                <c:pt idx="21">
                  <c:v>14</c:v>
                </c:pt>
                <c:pt idx="22">
                  <c:v>59</c:v>
                </c:pt>
                <c:pt idx="23">
                  <c:v>44</c:v>
                </c:pt>
                <c:pt idx="24">
                  <c:v>46</c:v>
                </c:pt>
                <c:pt idx="25">
                  <c:v>54</c:v>
                </c:pt>
                <c:pt idx="26">
                  <c:v>92</c:v>
                </c:pt>
                <c:pt idx="27">
                  <c:v>78</c:v>
                </c:pt>
                <c:pt idx="28">
                  <c:v>47</c:v>
                </c:pt>
                <c:pt idx="29">
                  <c:v>47</c:v>
                </c:pt>
                <c:pt idx="30">
                  <c:v>47</c:v>
                </c:pt>
                <c:pt idx="31">
                  <c:v>80</c:v>
                </c:pt>
                <c:pt idx="32">
                  <c:v>46</c:v>
                </c:pt>
                <c:pt idx="33">
                  <c:v>78</c:v>
                </c:pt>
                <c:pt idx="34">
                  <c:v>37</c:v>
                </c:pt>
                <c:pt idx="35">
                  <c:v>25</c:v>
                </c:pt>
                <c:pt idx="36">
                  <c:v>111</c:v>
                </c:pt>
                <c:pt idx="37">
                  <c:v>74</c:v>
                </c:pt>
                <c:pt idx="38">
                  <c:v>41</c:v>
                </c:pt>
                <c:pt idx="39">
                  <c:v>54</c:v>
                </c:pt>
                <c:pt idx="40">
                  <c:v>66</c:v>
                </c:pt>
                <c:pt idx="41">
                  <c:v>17</c:v>
                </c:pt>
                <c:pt idx="42">
                  <c:v>105</c:v>
                </c:pt>
                <c:pt idx="43">
                  <c:v>36</c:v>
                </c:pt>
                <c:pt idx="44">
                  <c:v>42</c:v>
                </c:pt>
                <c:pt idx="45">
                  <c:v>55</c:v>
                </c:pt>
                <c:pt idx="46">
                  <c:v>79</c:v>
                </c:pt>
                <c:pt idx="47">
                  <c:v>79</c:v>
                </c:pt>
                <c:pt idx="48">
                  <c:v>32</c:v>
                </c:pt>
                <c:pt idx="49">
                  <c:v>91</c:v>
                </c:pt>
                <c:pt idx="50">
                  <c:v>34</c:v>
                </c:pt>
                <c:pt idx="51">
                  <c:v>94</c:v>
                </c:pt>
                <c:pt idx="52">
                  <c:v>68</c:v>
                </c:pt>
                <c:pt idx="53">
                  <c:v>67</c:v>
                </c:pt>
                <c:pt idx="54">
                  <c:v>92</c:v>
                </c:pt>
                <c:pt idx="55">
                  <c:v>25</c:v>
                </c:pt>
                <c:pt idx="56">
                  <c:v>69</c:v>
                </c:pt>
                <c:pt idx="57">
                  <c:v>112</c:v>
                </c:pt>
                <c:pt idx="58">
                  <c:v>72</c:v>
                </c:pt>
                <c:pt idx="59">
                  <c:v>61</c:v>
                </c:pt>
                <c:pt idx="60">
                  <c:v>85</c:v>
                </c:pt>
                <c:pt idx="61">
                  <c:v>13</c:v>
                </c:pt>
                <c:pt idx="62">
                  <c:v>43</c:v>
                </c:pt>
              </c:numCache>
            </c:numRef>
          </c:yVal>
          <c:smooth val="0"/>
          <c:extLst>
            <c:ext xmlns:c16="http://schemas.microsoft.com/office/drawing/2014/chart" uri="{C3380CC4-5D6E-409C-BE32-E72D297353CC}">
              <c16:uniqueId val="{00000001-7861-42DE-B2C8-B0357B76CFB0}"/>
            </c:ext>
          </c:extLst>
        </c:ser>
        <c:dLbls>
          <c:showLegendKey val="0"/>
          <c:showVal val="0"/>
          <c:showCatName val="0"/>
          <c:showSerName val="0"/>
          <c:showPercent val="0"/>
          <c:showBubbleSize val="0"/>
        </c:dLbls>
        <c:axId val="989527263"/>
        <c:axId val="989527679"/>
      </c:scatterChart>
      <c:valAx>
        <c:axId val="9895272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棒框实验平均误差</a:t>
                </a:r>
                <a:r>
                  <a:rPr lang="en-US" altLang="zh-CN" sz="900">
                    <a:latin typeface="宋体" panose="02010600030101010101" pitchFamily="2" charset="-122"/>
                    <a:ea typeface="宋体" panose="02010600030101010101" pitchFamily="2" charset="-122"/>
                  </a:rPr>
                  <a:t>(</a:t>
                </a:r>
                <a:r>
                  <a:rPr lang="zh-CN" altLang="en-US" sz="900">
                    <a:latin typeface="宋体" panose="02010600030101010101" pitchFamily="2" charset="-122"/>
                    <a:ea typeface="宋体" panose="02010600030101010101" pitchFamily="2" charset="-122"/>
                  </a:rPr>
                  <a:t>单位：度</a:t>
                </a:r>
                <a:r>
                  <a:rPr lang="en-US" altLang="zh-CN" sz="900">
                    <a:latin typeface="宋体" panose="02010600030101010101" pitchFamily="2" charset="-122"/>
                    <a:ea typeface="宋体" panose="02010600030101010101" pitchFamily="2" charset="-122"/>
                  </a:rPr>
                  <a:t>)</a:t>
                </a:r>
                <a:endParaRPr lang="zh-CN" altLang="en-US" sz="900">
                  <a:latin typeface="宋体" panose="02010600030101010101" pitchFamily="2" charset="-122"/>
                  <a:ea typeface="宋体" panose="02010600030101010101" pitchFamily="2" charset="-122"/>
                </a:endParaRPr>
              </a:p>
            </c:rich>
          </c:tx>
          <c:layout>
            <c:manualLayout>
              <c:xMode val="edge"/>
              <c:yMode val="edge"/>
              <c:x val="0.37379812759625519"/>
              <c:y val="0.8148148148148147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9527679"/>
        <c:crosses val="autoZero"/>
        <c:crossBetween val="midCat"/>
      </c:valAx>
      <c:valAx>
        <c:axId val="989527679"/>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sz="900">
                    <a:latin typeface="宋体" panose="02010600030101010101" pitchFamily="2" charset="-122"/>
                    <a:ea typeface="宋体" panose="02010600030101010101" pitchFamily="2" charset="-122"/>
                  </a:rPr>
                  <a:t>镶嵌图形成绩</a:t>
                </a:r>
                <a:r>
                  <a:rPr lang="en-US" altLang="zh-CN" sz="900">
                    <a:latin typeface="宋体" panose="02010600030101010101" pitchFamily="2" charset="-122"/>
                    <a:ea typeface="宋体" panose="02010600030101010101" pitchFamily="2" charset="-122"/>
                  </a:rPr>
                  <a:t>(</a:t>
                </a:r>
                <a:r>
                  <a:rPr lang="zh-CN" altLang="en-US" sz="900">
                    <a:latin typeface="宋体" panose="02010600030101010101" pitchFamily="2" charset="-122"/>
                    <a:ea typeface="宋体" panose="02010600030101010101" pitchFamily="2" charset="-122"/>
                  </a:rPr>
                  <a:t>单位：分</a:t>
                </a:r>
                <a:r>
                  <a:rPr lang="en-US" altLang="zh-CN" sz="900">
                    <a:latin typeface="宋体" panose="02010600030101010101" pitchFamily="2" charset="-122"/>
                    <a:ea typeface="宋体" panose="02010600030101010101" pitchFamily="2" charset="-122"/>
                  </a:rPr>
                  <a:t>)</a:t>
                </a:r>
                <a:endParaRPr lang="zh-CN" altLang="en-US" sz="900">
                  <a:latin typeface="宋体" panose="02010600030101010101" pitchFamily="2" charset="-122"/>
                  <a:ea typeface="宋体" panose="02010600030101010101" pitchFamily="2" charset="-122"/>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in"/>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89527263"/>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00" b="1">
                <a:latin typeface="宋体" panose="02010600030101010101" pitchFamily="2" charset="-122"/>
                <a:ea typeface="宋体" panose="02010600030101010101" pitchFamily="2" charset="-122"/>
              </a:rPr>
              <a:t>图</a:t>
            </a:r>
            <a:r>
              <a:rPr lang="en-US" altLang="zh-CN" sz="1000" b="1">
                <a:latin typeface="宋体" panose="02010600030101010101" pitchFamily="2" charset="-122"/>
                <a:ea typeface="宋体" panose="02010600030101010101" pitchFamily="2" charset="-122"/>
              </a:rPr>
              <a:t>2 </a:t>
            </a:r>
            <a:r>
              <a:rPr lang="zh-CN" altLang="en-US" sz="1000" b="1">
                <a:latin typeface="宋体" panose="02010600030101010101" pitchFamily="2" charset="-122"/>
                <a:ea typeface="宋体" panose="02010600030101010101" pitchFamily="2" charset="-122"/>
              </a:rPr>
              <a:t>男性与女性的棒框实验平均误差</a:t>
            </a:r>
            <a:r>
              <a:rPr lang="en-US" altLang="zh-CN" sz="1000" b="1">
                <a:latin typeface="宋体" panose="02010600030101010101" pitchFamily="2" charset="-122"/>
                <a:ea typeface="宋体" panose="02010600030101010101" pitchFamily="2" charset="-122"/>
              </a:rPr>
              <a:t>(</a:t>
            </a:r>
            <a:r>
              <a:rPr lang="zh-CN" altLang="en-US" sz="1000" b="1">
                <a:latin typeface="宋体" panose="02010600030101010101" pitchFamily="2" charset="-122"/>
                <a:ea typeface="宋体" panose="02010600030101010101" pitchFamily="2" charset="-122"/>
              </a:rPr>
              <a:t>误差线为标准误</a:t>
            </a:r>
            <a:r>
              <a:rPr lang="en-US" altLang="zh-CN" sz="1000" b="1">
                <a:latin typeface="宋体" panose="02010600030101010101" pitchFamily="2" charset="-122"/>
                <a:ea typeface="宋体" panose="02010600030101010101" pitchFamily="2" charset="-122"/>
              </a:rPr>
              <a:t>)</a:t>
            </a:r>
            <a:endParaRPr lang="zh-CN" altLang="en-US" sz="1000" b="1">
              <a:latin typeface="宋体" panose="02010600030101010101" pitchFamily="2" charset="-122"/>
              <a:ea typeface="宋体" panose="02010600030101010101" pitchFamily="2" charset="-122"/>
            </a:endParaRPr>
          </a:p>
        </c:rich>
      </c:tx>
      <c:layout>
        <c:manualLayout>
          <c:xMode val="edge"/>
          <c:yMode val="edge"/>
          <c:x val="0.17276252851571125"/>
          <c:y val="0.9053426248548199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4663649520445457"/>
          <c:y val="7.538249791946737E-2"/>
          <c:w val="0.83391907261592302"/>
          <c:h val="0.72824876057159527"/>
        </c:manualLayout>
      </c:layout>
      <c:barChart>
        <c:barDir val="col"/>
        <c:grouping val="clustered"/>
        <c:varyColors val="0"/>
        <c:ser>
          <c:idx val="0"/>
          <c:order val="0"/>
          <c:tx>
            <c:strRef>
              <c:f>Sheet1!$F$8</c:f>
              <c:strCache>
                <c:ptCount val="1"/>
                <c:pt idx="0">
                  <c:v>棒框实验平均误差</c:v>
                </c:pt>
              </c:strCache>
            </c:strRef>
          </c:tx>
          <c:spPr>
            <a:solidFill>
              <a:schemeClr val="accent1"/>
            </a:solidFill>
            <a:ln>
              <a:solidFill>
                <a:schemeClr val="tx1"/>
              </a:solidFill>
            </a:ln>
            <a:effectLst/>
          </c:spPr>
          <c:invertIfNegative val="0"/>
          <c:dPt>
            <c:idx val="0"/>
            <c:invertIfNegative val="0"/>
            <c:bubble3D val="0"/>
            <c:spPr>
              <a:solidFill>
                <a:schemeClr val="bg2">
                  <a:lumMod val="75000"/>
                </a:schemeClr>
              </a:solidFill>
              <a:ln>
                <a:solidFill>
                  <a:schemeClr val="tx1"/>
                </a:solidFill>
              </a:ln>
              <a:effectLst/>
            </c:spPr>
            <c:extLst>
              <c:ext xmlns:c16="http://schemas.microsoft.com/office/drawing/2014/chart" uri="{C3380CC4-5D6E-409C-BE32-E72D297353CC}">
                <c16:uniqueId val="{00000001-C4A5-4F9D-B9D4-BB90001BE506}"/>
              </c:ext>
            </c:extLst>
          </c:dPt>
          <c:dPt>
            <c:idx val="1"/>
            <c:invertIfNegative val="0"/>
            <c:bubble3D val="0"/>
            <c:spPr>
              <a:solidFill>
                <a:schemeClr val="bg2">
                  <a:lumMod val="75000"/>
                </a:schemeClr>
              </a:solidFill>
              <a:ln>
                <a:solidFill>
                  <a:schemeClr val="tx1"/>
                </a:solidFill>
              </a:ln>
              <a:effectLst/>
            </c:spPr>
            <c:extLst>
              <c:ext xmlns:c16="http://schemas.microsoft.com/office/drawing/2014/chart" uri="{C3380CC4-5D6E-409C-BE32-E72D297353CC}">
                <c16:uniqueId val="{00000003-C4A5-4F9D-B9D4-BB90001BE506}"/>
              </c:ext>
            </c:extLst>
          </c:dPt>
          <c:errBars>
            <c:errBarType val="both"/>
            <c:errValType val="cust"/>
            <c:noEndCap val="0"/>
            <c:plus>
              <c:numRef>
                <c:f>Sheet1!$G$13:$H$13</c:f>
                <c:numCache>
                  <c:formatCode>General</c:formatCode>
                  <c:ptCount val="2"/>
                  <c:pt idx="0">
                    <c:v>0.2078831032464751</c:v>
                  </c:pt>
                  <c:pt idx="1">
                    <c:v>3.6748887999921431E-2</c:v>
                  </c:pt>
                </c:numCache>
              </c:numRef>
            </c:plus>
            <c:minus>
              <c:numRef>
                <c:f>Sheet1!$G$13:$H$13</c:f>
                <c:numCache>
                  <c:formatCode>General</c:formatCode>
                  <c:ptCount val="2"/>
                  <c:pt idx="0">
                    <c:v>0.2078831032464751</c:v>
                  </c:pt>
                  <c:pt idx="1">
                    <c:v>3.6748887999921431E-2</c:v>
                  </c:pt>
                </c:numCache>
              </c:numRef>
            </c:minus>
            <c:spPr>
              <a:noFill/>
              <a:ln w="9525" cap="flat" cmpd="sng" algn="ctr">
                <a:solidFill>
                  <a:schemeClr val="tx1">
                    <a:lumMod val="65000"/>
                    <a:lumOff val="35000"/>
                  </a:schemeClr>
                </a:solidFill>
                <a:round/>
              </a:ln>
              <a:effectLst/>
            </c:spPr>
          </c:errBars>
          <c:cat>
            <c:strRef>
              <c:f>Sheet1!$G$7:$H$7</c:f>
              <c:strCache>
                <c:ptCount val="2"/>
                <c:pt idx="0">
                  <c:v>男性</c:v>
                </c:pt>
                <c:pt idx="1">
                  <c:v>女性</c:v>
                </c:pt>
              </c:strCache>
            </c:strRef>
          </c:cat>
          <c:val>
            <c:numRef>
              <c:f>Sheet1!$G$8:$H$8</c:f>
              <c:numCache>
                <c:formatCode>General</c:formatCode>
                <c:ptCount val="2"/>
                <c:pt idx="0">
                  <c:v>1.67</c:v>
                </c:pt>
                <c:pt idx="1">
                  <c:v>1.88</c:v>
                </c:pt>
              </c:numCache>
            </c:numRef>
          </c:val>
          <c:extLst>
            <c:ext xmlns:c16="http://schemas.microsoft.com/office/drawing/2014/chart" uri="{C3380CC4-5D6E-409C-BE32-E72D297353CC}">
              <c16:uniqueId val="{00000004-C4A5-4F9D-B9D4-BB90001BE506}"/>
            </c:ext>
          </c:extLst>
        </c:ser>
        <c:dLbls>
          <c:showLegendKey val="0"/>
          <c:showVal val="0"/>
          <c:showCatName val="0"/>
          <c:showSerName val="0"/>
          <c:showPercent val="0"/>
          <c:showBubbleSize val="0"/>
        </c:dLbls>
        <c:gapWidth val="219"/>
        <c:overlap val="-27"/>
        <c:axId val="1061607295"/>
        <c:axId val="1061607711"/>
      </c:barChart>
      <c:catAx>
        <c:axId val="1061607295"/>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61607711"/>
        <c:crosses val="autoZero"/>
        <c:auto val="0"/>
        <c:lblAlgn val="ctr"/>
        <c:lblOffset val="100"/>
        <c:noMultiLvlLbl val="0"/>
      </c:catAx>
      <c:valAx>
        <c:axId val="106160771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平均误差</a:t>
                </a:r>
                <a:r>
                  <a:rPr lang="en-US" altLang="zh-CN"/>
                  <a:t>(</a:t>
                </a:r>
                <a:r>
                  <a:rPr lang="zh-CN" altLang="en-US"/>
                  <a:t>单位：度</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in"/>
        <c:minorTickMark val="none"/>
        <c:tickLblPos val="nextTo"/>
        <c:spPr>
          <a:noFill/>
          <a:ln>
            <a:solidFill>
              <a:srgbClr val="C00000"/>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61607295"/>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050" b="1">
                <a:latin typeface="宋体" panose="02010600030101010101" pitchFamily="2" charset="-122"/>
                <a:ea typeface="宋体" panose="02010600030101010101" pitchFamily="2" charset="-122"/>
              </a:rPr>
              <a:t>图</a:t>
            </a:r>
            <a:r>
              <a:rPr lang="en-US" altLang="zh-CN" sz="1050" b="1">
                <a:latin typeface="宋体" panose="02010600030101010101" pitchFamily="2" charset="-122"/>
                <a:ea typeface="宋体" panose="02010600030101010101" pitchFamily="2" charset="-122"/>
              </a:rPr>
              <a:t>3 </a:t>
            </a:r>
            <a:r>
              <a:rPr lang="zh-CN" altLang="en-US" sz="1050" b="1">
                <a:latin typeface="宋体" panose="02010600030101010101" pitchFamily="2" charset="-122"/>
                <a:ea typeface="宋体" panose="02010600030101010101" pitchFamily="2" charset="-122"/>
              </a:rPr>
              <a:t>男性与女性的镶嵌图形成绩</a:t>
            </a:r>
            <a:r>
              <a:rPr lang="en-US" altLang="zh-CN" sz="1050" b="1">
                <a:latin typeface="宋体" panose="02010600030101010101" pitchFamily="2" charset="-122"/>
                <a:ea typeface="宋体" panose="02010600030101010101" pitchFamily="2" charset="-122"/>
              </a:rPr>
              <a:t>(</a:t>
            </a:r>
            <a:r>
              <a:rPr lang="zh-CN" altLang="en-US" sz="1050" b="1">
                <a:latin typeface="宋体" panose="02010600030101010101" pitchFamily="2" charset="-122"/>
                <a:ea typeface="宋体" panose="02010600030101010101" pitchFamily="2" charset="-122"/>
              </a:rPr>
              <a:t>误差线为标准误</a:t>
            </a:r>
            <a:r>
              <a:rPr lang="en-US" altLang="zh-CN" sz="1050" b="1">
                <a:latin typeface="宋体" panose="02010600030101010101" pitchFamily="2" charset="-122"/>
                <a:ea typeface="宋体" panose="02010600030101010101" pitchFamily="2" charset="-122"/>
              </a:rPr>
              <a:t>)</a:t>
            </a:r>
            <a:endParaRPr lang="zh-CN" altLang="en-US" sz="1050" b="1">
              <a:latin typeface="宋体" panose="02010600030101010101" pitchFamily="2" charset="-122"/>
              <a:ea typeface="宋体" panose="02010600030101010101" pitchFamily="2" charset="-122"/>
            </a:endParaRPr>
          </a:p>
        </c:rich>
      </c:tx>
      <c:layout>
        <c:manualLayout>
          <c:xMode val="edge"/>
          <c:yMode val="edge"/>
          <c:x val="0.17477777777777778"/>
          <c:y val="0.89814814814814814"/>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9.7136482939632549E-2"/>
          <c:y val="9.3773330417031217E-2"/>
          <c:w val="0.90286351706036749"/>
          <c:h val="0.71919765237678623"/>
        </c:manualLayout>
      </c:layout>
      <c:barChart>
        <c:barDir val="col"/>
        <c:grouping val="clustered"/>
        <c:varyColors val="0"/>
        <c:ser>
          <c:idx val="0"/>
          <c:order val="0"/>
          <c:tx>
            <c:strRef>
              <c:f>Sheet1!$F$8</c:f>
              <c:strCache>
                <c:ptCount val="1"/>
                <c:pt idx="0">
                  <c:v>镶嵌图形成绩</c:v>
                </c:pt>
              </c:strCache>
            </c:strRef>
          </c:tx>
          <c:spPr>
            <a:solidFill>
              <a:schemeClr val="bg2">
                <a:lumMod val="75000"/>
              </a:schemeClr>
            </a:solidFill>
            <a:ln>
              <a:noFill/>
            </a:ln>
            <a:effectLst/>
          </c:spPr>
          <c:invertIfNegative val="0"/>
          <c:errBars>
            <c:errBarType val="both"/>
            <c:errValType val="cust"/>
            <c:noEndCap val="0"/>
            <c:plus>
              <c:numRef>
                <c:f>Sheet1!$G$14:$H$14</c:f>
                <c:numCache>
                  <c:formatCode>General</c:formatCode>
                  <c:ptCount val="2"/>
                  <c:pt idx="0">
                    <c:v>5.3028415563194571</c:v>
                  </c:pt>
                  <c:pt idx="1">
                    <c:v>4.2933836140208639</c:v>
                  </c:pt>
                </c:numCache>
              </c:numRef>
            </c:plus>
            <c:minus>
              <c:numRef>
                <c:f>Sheet1!$G$14:$H$14</c:f>
                <c:numCache>
                  <c:formatCode>General</c:formatCode>
                  <c:ptCount val="2"/>
                  <c:pt idx="0">
                    <c:v>5.3028415563194571</c:v>
                  </c:pt>
                  <c:pt idx="1">
                    <c:v>4.2933836140208639</c:v>
                  </c:pt>
                </c:numCache>
              </c:numRef>
            </c:minus>
            <c:spPr>
              <a:noFill/>
              <a:ln w="9525" cap="flat" cmpd="sng" algn="ctr">
                <a:solidFill>
                  <a:schemeClr val="tx1">
                    <a:lumMod val="65000"/>
                    <a:lumOff val="35000"/>
                  </a:schemeClr>
                </a:solidFill>
                <a:round/>
              </a:ln>
              <a:effectLst/>
            </c:spPr>
          </c:errBars>
          <c:cat>
            <c:strRef>
              <c:f>Sheet1!$G$7:$H$7</c:f>
              <c:strCache>
                <c:ptCount val="2"/>
                <c:pt idx="0">
                  <c:v>男性</c:v>
                </c:pt>
                <c:pt idx="1">
                  <c:v>女性</c:v>
                </c:pt>
              </c:strCache>
            </c:strRef>
          </c:cat>
          <c:val>
            <c:numRef>
              <c:f>Sheet1!$G$8:$H$8</c:f>
              <c:numCache>
                <c:formatCode>General</c:formatCode>
                <c:ptCount val="2"/>
                <c:pt idx="0">
                  <c:v>62.11</c:v>
                </c:pt>
                <c:pt idx="1">
                  <c:v>63.86</c:v>
                </c:pt>
              </c:numCache>
            </c:numRef>
          </c:val>
          <c:extLst>
            <c:ext xmlns:c16="http://schemas.microsoft.com/office/drawing/2014/chart" uri="{C3380CC4-5D6E-409C-BE32-E72D297353CC}">
              <c16:uniqueId val="{00000000-E400-4BFE-B665-D36648843567}"/>
            </c:ext>
          </c:extLst>
        </c:ser>
        <c:dLbls>
          <c:showLegendKey val="0"/>
          <c:showVal val="0"/>
          <c:showCatName val="0"/>
          <c:showSerName val="0"/>
          <c:showPercent val="0"/>
          <c:showBubbleSize val="0"/>
        </c:dLbls>
        <c:gapWidth val="219"/>
        <c:overlap val="-27"/>
        <c:axId val="992093407"/>
        <c:axId val="992098399"/>
      </c:barChart>
      <c:catAx>
        <c:axId val="992093407"/>
        <c:scaling>
          <c:orientation val="minMax"/>
        </c:scaling>
        <c:delete val="0"/>
        <c:axPos val="b"/>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92098399"/>
        <c:crosses val="autoZero"/>
        <c:auto val="1"/>
        <c:lblAlgn val="ctr"/>
        <c:lblOffset val="100"/>
        <c:noMultiLvlLbl val="0"/>
      </c:catAx>
      <c:valAx>
        <c:axId val="992098399"/>
        <c:scaling>
          <c:orientation val="minMax"/>
          <c:min val="5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镶嵌图形成绩</a:t>
                </a:r>
                <a:r>
                  <a:rPr lang="en-US" altLang="zh-CN"/>
                  <a:t>(</a:t>
                </a:r>
                <a:r>
                  <a:rPr lang="zh-CN" altLang="en-US"/>
                  <a:t>单位：分</a:t>
                </a:r>
                <a:r>
                  <a:rPr lang="en-US" altLang="zh-CN"/>
                  <a:t>)</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in"/>
        <c:minorTickMark val="none"/>
        <c:tickLblPos val="nextTo"/>
        <c:spPr>
          <a:noFill/>
          <a:ln>
            <a:solidFill>
              <a:srgbClr val="C00000"/>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992093407"/>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204FD-AEA7-4F19-967A-F08BD0791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1160</Words>
  <Characters>6614</Characters>
  <Application>Microsoft Office Word</Application>
  <DocSecurity>0</DocSecurity>
  <Lines>55</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风</dc:creator>
  <cp:keywords/>
  <dc:description/>
  <cp:lastModifiedBy>吴 风</cp:lastModifiedBy>
  <cp:revision>4</cp:revision>
  <dcterms:created xsi:type="dcterms:W3CDTF">2021-10-18T01:45:00Z</dcterms:created>
  <dcterms:modified xsi:type="dcterms:W3CDTF">2022-09-04T11:09:00Z</dcterms:modified>
</cp:coreProperties>
</file>